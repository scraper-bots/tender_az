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FF" w:rsidRPr="00D6177E" w:rsidRDefault="006872FF" w:rsidP="006872FF">
      <w:pPr>
        <w:shd w:val="clear" w:color="auto" w:fill="3B5998"/>
        <w:spacing w:before="100" w:beforeAutospacing="1" w:after="100" w:afterAutospacing="1" w:line="240" w:lineRule="auto"/>
        <w:ind w:left="75"/>
        <w:jc w:val="center"/>
        <w:outlineLvl w:val="0"/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</w:pPr>
      <w:bookmarkStart w:id="0" w:name="_GoBack"/>
      <w:bookmarkEnd w:id="0"/>
      <w:proofErr w:type="spellStart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>Büyü</w:t>
      </w:r>
      <w:proofErr w:type="spellEnd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>Bozmak</w:t>
      </w:r>
      <w:proofErr w:type="spellEnd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>İçin</w:t>
      </w:r>
      <w:proofErr w:type="spellEnd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>Özel</w:t>
      </w:r>
      <w:proofErr w:type="spellEnd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>Bir</w:t>
      </w:r>
      <w:proofErr w:type="spellEnd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b/>
          <w:bCs/>
          <w:color w:val="F0F8FF"/>
          <w:kern w:val="36"/>
          <w:lang w:eastAsia="ru-RU"/>
        </w:rPr>
        <w:t>Uygulama</w:t>
      </w:r>
      <w:proofErr w:type="spellEnd"/>
    </w:p>
    <w:p w:rsidR="006872FF" w:rsidRPr="00D6177E" w:rsidRDefault="006872FF" w:rsidP="006872FF">
      <w:pPr>
        <w:spacing w:after="0" w:line="240" w:lineRule="auto"/>
        <w:rPr>
          <w:rFonts w:ascii="Arial Black" w:eastAsia="Times New Roman" w:hAnsi="Arial Black" w:cs="Times New Roman"/>
          <w:lang w:eastAsia="ru-RU"/>
        </w:rPr>
      </w:pP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Bu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duayı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iki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Cuma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arası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 105 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sefer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okuyan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–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Allah’ın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izni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ile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-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her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türlü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sıkıntılardan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,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büyülerden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ve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belalardan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kurtulur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;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gelecek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bela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,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sıkıntı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ve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kederlerden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de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emin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olur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.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Allah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celle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celâluhû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, o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kişinin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dünya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ve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âhiret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sıkıntılarını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giderir</w:t>
      </w:r>
      <w:proofErr w:type="spellEnd"/>
      <w:r w:rsidRPr="00D6177E">
        <w:rPr>
          <w:rFonts w:ascii="Arial Black" w:eastAsia="Times New Roman" w:hAnsi="Arial Black" w:cs="Arial"/>
          <w:color w:val="000000"/>
          <w:shd w:val="clear" w:color="auto" w:fill="F0F8FF"/>
          <w:lang w:eastAsia="ru-RU"/>
        </w:rPr>
        <w:t>.</w:t>
      </w:r>
    </w:p>
    <w:p w:rsidR="006872FF" w:rsidRPr="00D6177E" w:rsidRDefault="006872FF" w:rsidP="006872FF">
      <w:pPr>
        <w:pBdr>
          <w:top w:val="single" w:sz="2" w:space="2" w:color="3B5998"/>
          <w:left w:val="single" w:sz="2" w:space="6" w:color="3B5998"/>
          <w:bottom w:val="single" w:sz="2" w:space="2" w:color="3B5998"/>
          <w:right w:val="single" w:sz="2" w:space="4" w:color="3B5998"/>
        </w:pBdr>
        <w:shd w:val="clear" w:color="auto" w:fill="DFF0FF"/>
        <w:spacing w:before="100" w:beforeAutospacing="1" w:after="100" w:afterAutospacing="1" w:line="240" w:lineRule="auto"/>
        <w:ind w:left="75"/>
        <w:jc w:val="center"/>
        <w:outlineLvl w:val="2"/>
        <w:rPr>
          <w:rFonts w:ascii="Arial Black" w:eastAsia="Times New Roman" w:hAnsi="Arial Black" w:cs="Arial"/>
          <w:b/>
          <w:bCs/>
          <w:color w:val="3B5998"/>
          <w:lang w:eastAsia="ru-RU"/>
        </w:rPr>
      </w:pPr>
      <w:r w:rsidRPr="00D6177E">
        <w:rPr>
          <w:rFonts w:ascii="Arial Black" w:eastAsia="Times New Roman" w:hAnsi="Arial Black" w:cs="Arial"/>
          <w:b/>
          <w:bCs/>
          <w:color w:val="3B5998"/>
          <w:lang w:eastAsia="ru-RU"/>
        </w:rPr>
        <w:t>DUANIN YAPILIŞ ŞEKLİ</w:t>
      </w:r>
    </w:p>
    <w:p w:rsidR="006872FF" w:rsidRPr="00D6177E" w:rsidRDefault="006872FF" w:rsidP="006872FF">
      <w:pPr>
        <w:shd w:val="clear" w:color="auto" w:fill="F0F8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000000"/>
          <w:lang w:val="en-US" w:eastAsia="ru-RU"/>
        </w:rPr>
      </w:pP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Bir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günde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tamamı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okunabilirse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de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her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günün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nasibinin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olması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için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,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her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güne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(7 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güne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)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bölünerek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okunması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daha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faziletlidir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.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Sabah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namazından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sonra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veya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öğlen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namazına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1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saat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lastRenderedPageBreak/>
        <w:t>kalacak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vakte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kadarki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zaman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dilimi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içerisinde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eastAsia="ru-RU"/>
        </w:rPr>
        <w:t>okunabilir</w:t>
      </w:r>
      <w:proofErr w:type="spellEnd"/>
      <w:r w:rsidRPr="00D6177E">
        <w:rPr>
          <w:rFonts w:ascii="Arial Black" w:eastAsia="Times New Roman" w:hAnsi="Arial Black" w:cs="Arial"/>
          <w:color w:val="000000"/>
          <w:lang w:eastAsia="ru-RU"/>
        </w:rPr>
        <w:t>.</w:t>
      </w:r>
      <w:r w:rsidRPr="00D6177E">
        <w:rPr>
          <w:rFonts w:ascii="Arial Black" w:eastAsia="Times New Roman" w:hAnsi="Arial Black" w:cs="Arial"/>
          <w:color w:val="000000"/>
          <w:lang w:eastAsia="ru-RU"/>
        </w:rPr>
        <w:br/>
      </w:r>
      <w:r w:rsidRPr="00D6177E">
        <w:rPr>
          <w:rFonts w:ascii="Arial Black" w:eastAsia="Times New Roman" w:hAnsi="Arial Black" w:cs="Arial"/>
          <w:color w:val="000000"/>
          <w:lang w:eastAsia="ru-RU"/>
        </w:rPr>
        <w:br/>
      </w:r>
      <w:proofErr w:type="gram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Her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günlük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 15 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defa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okumanın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sonunda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 1 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defa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da </w:t>
      </w:r>
      <w:hyperlink r:id="rId5" w:history="1">
        <w:r w:rsidRPr="00D6177E">
          <w:rPr>
            <w:rFonts w:ascii="Arial Black" w:eastAsia="Times New Roman" w:hAnsi="Arial Black" w:cs="Arial"/>
            <w:b/>
            <w:bCs/>
            <w:color w:val="002BB8"/>
            <w:u w:val="single"/>
            <w:lang w:val="en-US" w:eastAsia="ru-RU"/>
          </w:rPr>
          <w:t>AMENERRESÛLÜ</w:t>
        </w:r>
      </w:hyperlink>
      <w:r w:rsidRPr="00D6177E">
        <w:rPr>
          <w:rFonts w:ascii="Arial Black" w:eastAsia="Times New Roman" w:hAnsi="Arial Black" w:cs="Arial"/>
          <w:color w:val="000000"/>
          <w:lang w:val="en-US" w:eastAsia="ru-RU"/>
        </w:rPr>
        <w:t> 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duası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(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Bakara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suresinin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son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iki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ayeti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)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okunur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.</w:t>
      </w:r>
      <w:proofErr w:type="gram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proofErr w:type="gram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Böylece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bu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dua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toplamda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7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defa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okunmuş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olur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.</w:t>
      </w:r>
      <w:proofErr w:type="gram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proofErr w:type="gram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Hepsi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bir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günde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okunmak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istenirse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 105 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defa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okumanın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bitiminde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 7 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defa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da </w:t>
      </w:r>
      <w:hyperlink r:id="rId6" w:history="1">
        <w:r w:rsidRPr="00D6177E">
          <w:rPr>
            <w:rFonts w:ascii="Arial Black" w:eastAsia="Times New Roman" w:hAnsi="Arial Black" w:cs="Arial"/>
            <w:b/>
            <w:bCs/>
            <w:color w:val="002BB8"/>
            <w:u w:val="single"/>
            <w:lang w:val="en-US" w:eastAsia="ru-RU"/>
          </w:rPr>
          <w:t>AMENERRESÛLÜ</w:t>
        </w:r>
      </w:hyperlink>
      <w:r w:rsidRPr="00D6177E">
        <w:rPr>
          <w:rFonts w:ascii="Arial Black" w:eastAsia="Times New Roman" w:hAnsi="Arial Black" w:cs="Arial"/>
          <w:color w:val="000000"/>
          <w:lang w:val="en-US" w:eastAsia="ru-RU"/>
        </w:rPr>
        <w:t> 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duası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okunup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tamamlanabilir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.</w:t>
      </w:r>
      <w:proofErr w:type="gram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proofErr w:type="spellStart"/>
      <w:proofErr w:type="gram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Duanın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gücünü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artırmak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için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başlangıcında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 2 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rekat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müracaat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niyetli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namaz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,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bitiminde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 2 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rekat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şükür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niyetli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namaz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kılınabilir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.</w:t>
      </w:r>
      <w:proofErr w:type="gram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r w:rsidRPr="00D6177E">
        <w:rPr>
          <w:rFonts w:ascii="Arial Black" w:eastAsia="Times New Roman" w:hAnsi="Arial Black" w:cs="Arial"/>
          <w:color w:val="000000"/>
          <w:lang w:val="en-US" w:eastAsia="ru-RU"/>
        </w:rPr>
        <w:lastRenderedPageBreak/>
        <w:br/>
      </w:r>
      <w:proofErr w:type="spellStart"/>
      <w:proofErr w:type="gram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Duanın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Rabbimden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isteklerimizde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vesile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olduğunu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,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hakkımızda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hayırlı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olanı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istemek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gerektiğini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ve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bunu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verecek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olanın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da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sadece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Rabbimiz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olduğunu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unutmayalım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.</w:t>
      </w:r>
      <w:proofErr w:type="gram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Dualarınızda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bizleri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de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hatırlamanız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temennisi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ile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…</w:t>
      </w:r>
    </w:p>
    <w:p w:rsidR="006872FF" w:rsidRPr="00D6177E" w:rsidRDefault="006872FF" w:rsidP="006872FF">
      <w:pPr>
        <w:pBdr>
          <w:top w:val="single" w:sz="2" w:space="2" w:color="3B5998"/>
          <w:left w:val="single" w:sz="2" w:space="6" w:color="3B5998"/>
          <w:bottom w:val="single" w:sz="2" w:space="2" w:color="3B5998"/>
          <w:right w:val="single" w:sz="2" w:space="4" w:color="3B5998"/>
        </w:pBdr>
        <w:shd w:val="clear" w:color="auto" w:fill="DFF0FF"/>
        <w:spacing w:before="100" w:beforeAutospacing="1" w:after="100" w:afterAutospacing="1" w:line="240" w:lineRule="auto"/>
        <w:ind w:left="75"/>
        <w:jc w:val="center"/>
        <w:outlineLvl w:val="2"/>
        <w:rPr>
          <w:rFonts w:ascii="Arial Black" w:eastAsia="Times New Roman" w:hAnsi="Arial Black" w:cs="Arial"/>
          <w:b/>
          <w:bCs/>
          <w:color w:val="3B5998"/>
          <w:lang w:val="en-US" w:eastAsia="ru-RU"/>
        </w:rPr>
      </w:pPr>
      <w:r w:rsidRPr="00D6177E">
        <w:rPr>
          <w:rFonts w:ascii="Arial Black" w:eastAsia="Times New Roman" w:hAnsi="Arial Black" w:cs="Arial"/>
          <w:b/>
          <w:bCs/>
          <w:color w:val="3B5998"/>
          <w:lang w:val="en-US" w:eastAsia="ru-RU"/>
        </w:rPr>
        <w:t>DUANIN OKUNUŞU</w:t>
      </w:r>
    </w:p>
    <w:p w:rsidR="006872FF" w:rsidRPr="00D6177E" w:rsidRDefault="006872FF" w:rsidP="006872FF">
      <w:pPr>
        <w:shd w:val="clear" w:color="auto" w:fill="F0F8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000000"/>
          <w:lang w:val="en-US" w:eastAsia="ru-RU"/>
        </w:rPr>
      </w:pP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Estağfirullah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(3 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defa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) (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Duaya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başlamadan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önce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tevbe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edip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temizlenmek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içindir</w:t>
      </w:r>
      <w:proofErr w:type="spellEnd"/>
      <w:proofErr w:type="gram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)</w:t>
      </w:r>
      <w:proofErr w:type="gram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Allâhumme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salli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âlâ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seyyidinâ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Muhammedin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ve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alâ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âli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seyyidinâ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lastRenderedPageBreak/>
        <w:t>Muhammed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Bismillâhirrahmânirrahîm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Elhamdulillâhi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Rabbil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âlemîn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. </w:t>
      </w:r>
      <w:proofErr w:type="spellStart"/>
      <w:proofErr w:type="gram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Errahmânirrahîm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.</w:t>
      </w:r>
      <w:proofErr w:type="gram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proofErr w:type="gram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Mâliki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yevmiddîn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.</w:t>
      </w:r>
      <w:proofErr w:type="gram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proofErr w:type="gram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İyyâke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nağbudu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ve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iyyâke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 xml:space="preserve"> </w:t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nesteîn</w:t>
      </w:r>
      <w:proofErr w:type="spell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.</w:t>
      </w:r>
      <w:proofErr w:type="gramEnd"/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r w:rsidRPr="00D6177E">
        <w:rPr>
          <w:rFonts w:ascii="Arial Black" w:eastAsia="Times New Roman" w:hAnsi="Arial Black" w:cs="Arial"/>
          <w:color w:val="000000"/>
          <w:lang w:val="en-US" w:eastAsia="ru-RU"/>
        </w:rPr>
        <w:br/>
      </w:r>
      <w:proofErr w:type="spellStart"/>
      <w:r w:rsidRPr="00D6177E">
        <w:rPr>
          <w:rFonts w:ascii="Arial Black" w:eastAsia="Times New Roman" w:hAnsi="Arial Black" w:cs="Arial"/>
          <w:color w:val="000000"/>
          <w:lang w:val="en-US" w:eastAsia="ru-RU"/>
        </w:rPr>
        <w:t>Elif-Lâm-Mim</w:t>
      </w:r>
      <w:proofErr w:type="spellEnd"/>
    </w:p>
    <w:p w:rsidR="003E5753" w:rsidRPr="00D6177E" w:rsidRDefault="006872FF" w:rsidP="006872FF">
      <w:pPr>
        <w:rPr>
          <w:rFonts w:ascii="Arial Black" w:hAnsi="Arial Black"/>
        </w:rPr>
      </w:pPr>
      <w:proofErr w:type="spellStart"/>
      <w:ins w:id="1" w:author="Unknown"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Allâhu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ilâhe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illâ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hayyul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kayyum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te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’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huzühu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sinetuv-ve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nevm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fissemâvâti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fil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erdı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Men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zellezî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yeş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feu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ındehû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illâ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bi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iznih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.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Yağlemu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beyne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eydîhim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halfehum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yuhîtûne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bi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şey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im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-min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ılmihî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illâ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bi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lastRenderedPageBreak/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şâ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’.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Vesia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kursiyyihus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semâvâti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erdı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yeûduhû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hıfzuhumâ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huvel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aliyyul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azîm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Sebbehâ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lillâhi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fis-semâvâti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erdı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huvel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azîzul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hakîm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mulkus-semâvâti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erdı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Yuhyî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yumît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alâ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kulli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şey’in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kadîr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evvelu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âhiru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vez-zâhiru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bâtın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bi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kulli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şey’in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alîm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Huvellezi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halakas-semâvâti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erda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fî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sitteti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eyyâmin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summestevâ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alel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arşi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Yağlemu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ma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yelicu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fil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erdı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yehrucu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minhâ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yenzilu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mines-semâi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yağricu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fîhâ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meakum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eyne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kuntum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lastRenderedPageBreak/>
          <w:t>Vallâhu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bimâ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tağmelûne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besîr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Lehu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mulkus-semâvâti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erdı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ilallâhi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turceul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umûr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Yûlicul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leyle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finnehâri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tûlicun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nehâre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fil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leyl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alîmun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bi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zâtis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sudûr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.</w:t>
        </w:r>
        <w:r w:rsidRPr="00D6177E">
          <w:rPr>
            <w:rFonts w:ascii="Arial Black" w:eastAsia="Times New Roman" w:hAnsi="Arial Black" w:cs="Arial"/>
            <w:color w:val="000000"/>
            <w:lang w:eastAsia="ru-RU"/>
          </w:rPr>
          <w:br/>
        </w:r>
        <w:r w:rsidRPr="00D6177E">
          <w:rPr>
            <w:rFonts w:ascii="Arial Black" w:eastAsia="Times New Roman" w:hAnsi="Arial Black" w:cs="Arial"/>
            <w:color w:val="000000"/>
            <w:lang w:eastAsia="ru-RU"/>
          </w:rPr>
          <w:br/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Vallâhu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ğafururrahîm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.</w:t>
        </w:r>
        <w:r w:rsidRPr="00D6177E">
          <w:rPr>
            <w:rFonts w:ascii="Arial Black" w:eastAsia="Times New Roman" w:hAnsi="Arial Black" w:cs="Arial"/>
            <w:color w:val="000000"/>
            <w:lang w:eastAsia="ru-RU"/>
          </w:rPr>
          <w:br/>
        </w:r>
        <w:r w:rsidRPr="00D6177E">
          <w:rPr>
            <w:rFonts w:ascii="Arial Black" w:eastAsia="Times New Roman" w:hAnsi="Arial Black" w:cs="Arial"/>
            <w:color w:val="000000"/>
            <w:lang w:eastAsia="ru-RU"/>
          </w:rPr>
          <w:br/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Huvallâhullezi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ilâhe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illâ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hû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Âlimul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ğaybi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veş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şehadeh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Huverrahmânurrahîm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Huvallâhullezi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ilâhe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illâ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melikul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kuddûsüs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selâmul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mu’minul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muheyminul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azîzul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cebbârul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mutekebbir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Subhânallâhi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ammâ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yuşrikûn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Huvallâhul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hâlikul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bâriul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lastRenderedPageBreak/>
          <w:t>musavviru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lehul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esmâul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husnâ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Yusebbihu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lehu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mâ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fissemâvâti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erdı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huvel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azîzul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hakîm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.</w:t>
        </w:r>
        <w:r w:rsidRPr="00D6177E">
          <w:rPr>
            <w:rFonts w:ascii="Arial Black" w:eastAsia="Times New Roman" w:hAnsi="Arial Black" w:cs="Arial"/>
            <w:color w:val="000000"/>
            <w:lang w:eastAsia="ru-RU"/>
          </w:rPr>
          <w:br/>
        </w:r>
        <w:r w:rsidRPr="00D6177E">
          <w:rPr>
            <w:rFonts w:ascii="Arial Black" w:eastAsia="Times New Roman" w:hAnsi="Arial Black" w:cs="Arial"/>
            <w:color w:val="000000"/>
            <w:lang w:eastAsia="ru-RU"/>
          </w:rPr>
          <w:br/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Kul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huvallâhu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ehad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Allâhus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samed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yelid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yûled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yekullehu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kufuven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ehad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Kul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huvallâhu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ehad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Allâhus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samed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yelid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yûled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yekullehu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kufuven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ehad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Kul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huvallâhu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ehad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Allâhus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samed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yelid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yûled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lem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yekullehu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kufuven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ehad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İhdinas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sırât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el-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mustekîm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Sırâtellezîne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en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amte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aleyhim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lastRenderedPageBreak/>
          <w:t>Ğayril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mağdûbi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aleyhim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Veleddâllîn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.</w:t>
        </w:r>
        <w:proofErr w:type="gramEnd"/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Vallâhu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latîful.Zul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celâli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ikrâm</w:t>
        </w:r>
        <w:proofErr w:type="spellEnd"/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Amennâ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Saddaknâ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Elâ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yağlemu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men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halaka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huvel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latîful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habîr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(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Mülk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/14</w:t>
        </w:r>
        <w:proofErr w:type="gram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)</w:t>
        </w:r>
        <w:proofErr w:type="gramEnd"/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r w:rsidRPr="00D6177E">
          <w:rPr>
            <w:rFonts w:ascii="Arial Black" w:eastAsia="Times New Roman" w:hAnsi="Arial Black" w:cs="Arial"/>
            <w:color w:val="000000"/>
            <w:lang w:val="en-US" w:eastAsia="ru-RU"/>
          </w:rPr>
          <w:br/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Hasbunallâhu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nığmel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>vekîl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val="en-US"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Hasbunallâhu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nığmel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vekîl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.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Hasbunallâhu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nığmel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 xml:space="preserve"> </w:t>
        </w:r>
        <w:proofErr w:type="spellStart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vekîl</w:t>
        </w:r>
        <w:proofErr w:type="spellEnd"/>
        <w:r w:rsidRPr="00D6177E">
          <w:rPr>
            <w:rFonts w:ascii="Arial Black" w:eastAsia="Times New Roman" w:hAnsi="Arial Black" w:cs="Arial"/>
            <w:color w:val="000000"/>
            <w:shd w:val="clear" w:color="auto" w:fill="F0F8FF"/>
            <w:lang w:eastAsia="ru-RU"/>
          </w:rPr>
          <w:t>.</w:t>
        </w:r>
      </w:ins>
    </w:p>
    <w:sectPr w:rsidR="003E5753" w:rsidRPr="00D6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33"/>
    <w:rsid w:val="003E5753"/>
    <w:rsid w:val="006872FF"/>
    <w:rsid w:val="006B0733"/>
    <w:rsid w:val="00C61538"/>
    <w:rsid w:val="00D6177E"/>
    <w:rsid w:val="00D9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7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87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2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72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872FF"/>
  </w:style>
  <w:style w:type="paragraph" w:styleId="a3">
    <w:name w:val="Normal (Web)"/>
    <w:basedOn w:val="a"/>
    <w:uiPriority w:val="99"/>
    <w:semiHidden/>
    <w:unhideWhenUsed/>
    <w:rsid w:val="0068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72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7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87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2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72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872FF"/>
  </w:style>
  <w:style w:type="paragraph" w:styleId="a3">
    <w:name w:val="Normal (Web)"/>
    <w:basedOn w:val="a"/>
    <w:uiPriority w:val="99"/>
    <w:semiHidden/>
    <w:unhideWhenUsed/>
    <w:rsid w:val="0068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7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izliilimler.tr.gg/%C3%82mener-Res%C3%BBlu-.htm" TargetMode="External"/><Relationship Id="rId5" Type="http://schemas.openxmlformats.org/officeDocument/2006/relationships/hyperlink" Target="http://gizliilimler.tr.gg/%C3%82mener-Res%C3%BBlu-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</cp:lastModifiedBy>
  <cp:revision>6</cp:revision>
  <dcterms:created xsi:type="dcterms:W3CDTF">2015-07-26T14:41:00Z</dcterms:created>
  <dcterms:modified xsi:type="dcterms:W3CDTF">2015-07-27T02:27:00Z</dcterms:modified>
</cp:coreProperties>
</file>