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638" w:rsidRPr="00852638" w:rsidRDefault="00852638" w:rsidP="00852638">
      <w:pPr>
        <w:spacing w:after="0" w:line="240" w:lineRule="auto"/>
        <w:rPr>
          <w:rFonts w:ascii="Times New Roman" w:eastAsia="Times New Roman" w:hAnsi="Times New Roman" w:cs="Times New Roman"/>
          <w:sz w:val="24"/>
          <w:szCs w:val="24"/>
          <w:lang w:eastAsia="ru-RU"/>
        </w:rPr>
      </w:pPr>
      <w:r w:rsidRPr="00852638">
        <w:rPr>
          <w:rFonts w:ascii="Arial" w:eastAsia="Times New Roman" w:hAnsi="Arial" w:cs="Arial"/>
          <w:color w:val="000000"/>
          <w:sz w:val="26"/>
          <w:szCs w:val="26"/>
          <w:shd w:val="clear" w:color="auto" w:fill="F0F8FF"/>
          <w:lang w:eastAsia="ru-RU"/>
        </w:rPr>
        <w:t>İlm-i ledün veya ledünnî ilim, Allah ile ilgili bilgi ve sırlara ait ilim, gayb ve mârifet ilmidir. Allah, âyet-i kerîmede meâlen buyurdu ki: </w:t>
      </w:r>
      <w:r w:rsidRPr="00852638">
        <w:rPr>
          <w:rFonts w:ascii="Arial" w:eastAsia="Times New Roman" w:hAnsi="Arial" w:cs="Arial"/>
          <w:i/>
          <w:iCs/>
          <w:color w:val="000000"/>
          <w:sz w:val="26"/>
          <w:szCs w:val="26"/>
          <w:shd w:val="clear" w:color="auto" w:fill="F0F8FF"/>
          <w:lang w:eastAsia="ru-RU"/>
        </w:rPr>
        <w:t>"Orada, kendi indimizden bir rahmet (vahiy ve nübüvvet veya uzun ömür) verdiğimiz ve ona ledünnî ilmi öğrettiğimiz kullarımızdan birini (Hızır'ı) buldular."</w:t>
      </w:r>
      <w:r w:rsidRPr="00852638">
        <w:rPr>
          <w:rFonts w:ascii="Arial" w:eastAsia="Times New Roman" w:hAnsi="Arial" w:cs="Arial"/>
          <w:color w:val="000000"/>
          <w:sz w:val="26"/>
          <w:szCs w:val="26"/>
          <w:shd w:val="clear" w:color="auto" w:fill="F0F8FF"/>
          <w:lang w:eastAsia="ru-RU"/>
        </w:rPr>
        <w:t> (Kehf sûresi: 65)</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852638">
        <w:rPr>
          <w:rFonts w:ascii="Arial" w:eastAsia="Times New Roman" w:hAnsi="Arial" w:cs="Arial"/>
          <w:color w:val="000000"/>
          <w:sz w:val="26"/>
          <w:szCs w:val="26"/>
          <w:lang w:eastAsia="ru-RU"/>
        </w:rPr>
        <w:t>Hem Salebî'nin hem de İmâm-ı Rabbânî'nin ifâde ettikleri gibi, Hızır aleyhisselâm, güzel ahlâk sâhibi, cömert ve insanlara karşı çok şefkatliydi. Allah'ın izni ile kerâmet ehli olup, kimyâ ilmini bilirdi. Hak teâlânın bildirmesiyle ledünnî ilim verilmişti. Muhammed Pârisâ; </w:t>
      </w:r>
      <w:r w:rsidRPr="00852638">
        <w:rPr>
          <w:rFonts w:ascii="Arial" w:eastAsia="Times New Roman" w:hAnsi="Arial" w:cs="Arial"/>
          <w:i/>
          <w:iCs/>
          <w:color w:val="000000"/>
          <w:sz w:val="26"/>
          <w:szCs w:val="26"/>
          <w:lang w:eastAsia="ru-RU"/>
        </w:rPr>
        <w:t>"İlm-i ledünnî verilmesinde Hızır aleyhisselâmın rûhâniyeti vâsıta olmaktadır."</w:t>
      </w:r>
      <w:r w:rsidRPr="00852638">
        <w:rPr>
          <w:rFonts w:ascii="Arial" w:eastAsia="Times New Roman" w:hAnsi="Arial" w:cs="Arial"/>
          <w:color w:val="000000"/>
          <w:sz w:val="26"/>
          <w:szCs w:val="26"/>
          <w:lang w:eastAsia="ru-RU"/>
        </w:rPr>
        <w:t> buyurmuştur.</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852638">
        <w:rPr>
          <w:rFonts w:ascii="Arial" w:eastAsia="Times New Roman" w:hAnsi="Arial" w:cs="Arial"/>
          <w:color w:val="000000"/>
          <w:sz w:val="26"/>
          <w:szCs w:val="26"/>
          <w:lang w:eastAsia="ru-RU"/>
        </w:rPr>
        <w:t>Senâullah-ı Dehlevî bu ilim hakkında şöyle demektedir: </w:t>
      </w:r>
      <w:r w:rsidRPr="00852638">
        <w:rPr>
          <w:rFonts w:ascii="Arial" w:eastAsia="Times New Roman" w:hAnsi="Arial" w:cs="Arial"/>
          <w:i/>
          <w:iCs/>
          <w:color w:val="000000"/>
          <w:sz w:val="26"/>
          <w:szCs w:val="26"/>
          <w:lang w:eastAsia="ru-RU"/>
        </w:rPr>
        <w:t>"Ledünnî ilim, çalışmak ve gayretle ele geçmez. İhsân edilen kimselere mahsûstur. Umûma şâmil değildir. Peygamberlere verilen ilimler ve vahyedilen şeyler ise, umûma şâmildir ve herkesi ilgilendirir. Yâni peygamberler, bunları, gönderildikleri kavimlere tebliğ etmekle, bildirmekle vazîfelidirler. Bu bakımdan peygamberlerin ilmi, ledünnî ilminden üstündür."</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852638">
        <w:rPr>
          <w:rFonts w:ascii="Arial" w:eastAsia="Times New Roman" w:hAnsi="Arial" w:cs="Arial"/>
          <w:color w:val="000000"/>
          <w:sz w:val="26"/>
          <w:szCs w:val="26"/>
          <w:lang w:eastAsia="ru-RU"/>
        </w:rPr>
        <w:t>Seyyid Abdülhakîm Arvasi ise, şunları ifâde etmektedir: </w:t>
      </w:r>
      <w:r w:rsidRPr="00852638">
        <w:rPr>
          <w:rFonts w:ascii="Arial" w:eastAsia="Times New Roman" w:hAnsi="Arial" w:cs="Arial"/>
          <w:i/>
          <w:iCs/>
          <w:color w:val="000000"/>
          <w:sz w:val="26"/>
          <w:szCs w:val="26"/>
          <w:lang w:eastAsia="ru-RU"/>
        </w:rPr>
        <w:t>"Emîr Sultan hazretleri, ledünnî ilme sâhipti. Bu ilim yetmiş iki derecedir. İlk derecesinde olan, bir ağaca bakınca yapraklarının sayısını, bir denize bakmakla damlalarının adedini, bir çöle bakınca kumlarının sayısını bilir."</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eastAsia="ru-RU"/>
        </w:rPr>
        <w:t xml:space="preserve">Kıyamet yaklaştıkça, insanlar dinden uzaklaşmaya başlamaktadır. </w:t>
      </w:r>
      <w:r w:rsidRPr="00852638">
        <w:rPr>
          <w:rFonts w:ascii="Arial" w:eastAsia="Times New Roman" w:hAnsi="Arial" w:cs="Arial"/>
          <w:color w:val="000000"/>
          <w:sz w:val="26"/>
          <w:szCs w:val="26"/>
          <w:lang w:val="en-US" w:eastAsia="ru-RU"/>
        </w:rPr>
        <w:t>Eskiden kerameti görülen evliya çoktu. Fakat dinden uzaklaştıkça evliya azaldı, kerametler görülmez oldu. Ledün ilmi unutuldu. Sapıklar çoğaldı, keramet inkâr edilmeye başlandı. Kerametin hak olduğuna Kuran-ı Kerîm'den örnekler:</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val="en-US" w:eastAsia="ru-RU"/>
        </w:rPr>
        <w:t>1- Hz. Süleyman, </w:t>
      </w:r>
      <w:r w:rsidRPr="00852638">
        <w:rPr>
          <w:rFonts w:ascii="Arial" w:eastAsia="Times New Roman" w:hAnsi="Arial" w:cs="Arial"/>
          <w:i/>
          <w:iCs/>
          <w:color w:val="000000"/>
          <w:sz w:val="26"/>
          <w:szCs w:val="26"/>
          <w:lang w:val="en-US" w:eastAsia="ru-RU"/>
        </w:rPr>
        <w:t>“Sebe Melikesinin tahtını bana kim getirebilir?”</w:t>
      </w:r>
      <w:r w:rsidRPr="00852638">
        <w:rPr>
          <w:rFonts w:ascii="Arial" w:eastAsia="Times New Roman" w:hAnsi="Arial" w:cs="Arial"/>
          <w:color w:val="000000"/>
          <w:sz w:val="26"/>
          <w:szCs w:val="26"/>
          <w:lang w:val="en-US" w:eastAsia="ru-RU"/>
        </w:rPr>
        <w:t> dedi. Cinlerden bir ifrit: </w:t>
      </w:r>
      <w:r w:rsidRPr="00852638">
        <w:rPr>
          <w:rFonts w:ascii="Arial" w:eastAsia="Times New Roman" w:hAnsi="Arial" w:cs="Arial"/>
          <w:i/>
          <w:iCs/>
          <w:color w:val="000000"/>
          <w:sz w:val="26"/>
          <w:szCs w:val="26"/>
          <w:lang w:val="en-US" w:eastAsia="ru-RU"/>
        </w:rPr>
        <w:t>“Sen yerinden kalkmadan önce, onu getiririm, buna gücüm yeter”</w:t>
      </w:r>
      <w:r w:rsidRPr="00852638">
        <w:rPr>
          <w:rFonts w:ascii="Arial" w:eastAsia="Times New Roman" w:hAnsi="Arial" w:cs="Arial"/>
          <w:color w:val="000000"/>
          <w:sz w:val="26"/>
          <w:szCs w:val="26"/>
          <w:lang w:val="en-US" w:eastAsia="ru-RU"/>
        </w:rPr>
        <w:t> dedi. İlmi ledün (ilmi batın) sahibi olan vezir Asaf bin Berhiya ise, </w:t>
      </w:r>
      <w:r w:rsidRPr="00852638">
        <w:rPr>
          <w:rFonts w:ascii="Arial" w:eastAsia="Times New Roman" w:hAnsi="Arial" w:cs="Arial"/>
          <w:i/>
          <w:iCs/>
          <w:color w:val="000000"/>
          <w:sz w:val="26"/>
          <w:szCs w:val="26"/>
          <w:lang w:val="en-US" w:eastAsia="ru-RU"/>
        </w:rPr>
        <w:t>“Gözünü açıp kapamadan ben onu sana getiririm”</w:t>
      </w:r>
      <w:r w:rsidRPr="00852638">
        <w:rPr>
          <w:rFonts w:ascii="Arial" w:eastAsia="Times New Roman" w:hAnsi="Arial" w:cs="Arial"/>
          <w:color w:val="000000"/>
          <w:sz w:val="26"/>
          <w:szCs w:val="26"/>
          <w:lang w:val="en-US" w:eastAsia="ru-RU"/>
        </w:rPr>
        <w:t> dedi ve bir anda getirdi. (Neml 38-40) </w:t>
      </w:r>
      <w:r w:rsidRPr="00852638">
        <w:rPr>
          <w:rFonts w:ascii="Arial" w:eastAsia="Times New Roman" w:hAnsi="Arial" w:cs="Arial"/>
          <w:color w:val="000000"/>
          <w:sz w:val="18"/>
          <w:szCs w:val="18"/>
          <w:vertAlign w:val="superscript"/>
          <w:lang w:val="en-US" w:eastAsia="ru-RU"/>
        </w:rPr>
        <w:t>[1]</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val="en-US" w:eastAsia="ru-RU"/>
        </w:rPr>
        <w:t>2- Hz. Meryem, peygamber değildi. Kocasız çocuk doğurdu. Hz. Meryem mabette yaşar, yiyecekleri, kerametle hep yanında hazır olurdu. Kuran-ı Kerîm'de, </w:t>
      </w:r>
      <w:r w:rsidRPr="00852638">
        <w:rPr>
          <w:rFonts w:ascii="Arial" w:eastAsia="Times New Roman" w:hAnsi="Arial" w:cs="Arial"/>
          <w:i/>
          <w:iCs/>
          <w:color w:val="000000"/>
          <w:sz w:val="26"/>
          <w:szCs w:val="26"/>
          <w:lang w:val="en-US" w:eastAsia="ru-RU"/>
        </w:rPr>
        <w:t>"Hurma dalını kendine doğru silkele, taze hurma dökülsün."</w:t>
      </w:r>
      <w:r w:rsidRPr="00852638">
        <w:rPr>
          <w:rFonts w:ascii="Arial" w:eastAsia="Times New Roman" w:hAnsi="Arial" w:cs="Arial"/>
          <w:color w:val="000000"/>
          <w:sz w:val="26"/>
          <w:szCs w:val="26"/>
          <w:lang w:val="en-US" w:eastAsia="ru-RU"/>
        </w:rPr>
        <w:t> buyruldu. (Meryem 24) Hz. Zekeriya, Hz. Meryem'in yanında taze meyve ve yiyecekleri görünce hayret ederdi. İşte âyet-i kerime meali:</w:t>
      </w:r>
      <w:r w:rsidRPr="00852638">
        <w:rPr>
          <w:rFonts w:ascii="Arial" w:eastAsia="Times New Roman" w:hAnsi="Arial" w:cs="Arial"/>
          <w:i/>
          <w:iCs/>
          <w:color w:val="000000"/>
          <w:sz w:val="26"/>
          <w:szCs w:val="26"/>
          <w:lang w:val="en-US" w:eastAsia="ru-RU"/>
        </w:rPr>
        <w:t>«Rabbi Meryem'e hüsnü kabul gösterdi; onu güzel bir bitki gibi yetiştirdi. Zekeriya, onun yanına, mâbede her girişinde orada bir rızık görür, “Ey Meryem, bunlar sana nereden geliyor?” der; o da: Bunlar, Allah tarafından” diye cevap verirdi.»</w:t>
      </w:r>
      <w:r w:rsidRPr="00852638">
        <w:rPr>
          <w:rFonts w:ascii="Arial" w:eastAsia="Times New Roman" w:hAnsi="Arial" w:cs="Arial"/>
          <w:color w:val="000000"/>
          <w:sz w:val="26"/>
          <w:szCs w:val="26"/>
          <w:lang w:val="en-US" w:eastAsia="ru-RU"/>
        </w:rPr>
        <w:t>(Al-i İmran 37)</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val="en-US" w:eastAsia="ru-RU"/>
        </w:rPr>
        <w:t>3- Eshâb-ı Kehf'in kerameti de meşhurdur. Eshab-ı Kehf, yiyip içmeden, bir zarara uğramadan 309 yıl uykuda kaldıktan sonra uyanmışlardır. Kuran-ı Kerîm'de, </w:t>
      </w:r>
      <w:r w:rsidRPr="00852638">
        <w:rPr>
          <w:rFonts w:ascii="Arial" w:eastAsia="Times New Roman" w:hAnsi="Arial" w:cs="Arial"/>
          <w:i/>
          <w:iCs/>
          <w:color w:val="000000"/>
          <w:sz w:val="26"/>
          <w:szCs w:val="26"/>
          <w:lang w:val="en-US" w:eastAsia="ru-RU"/>
        </w:rPr>
        <w:t>«İşte bu, Allahın kudretini gösteren delillerden biridir. Uykuda oldukları halde sen onları uyanık sanırdın.»</w:t>
      </w:r>
      <w:r w:rsidRPr="00852638">
        <w:rPr>
          <w:rFonts w:ascii="Arial" w:eastAsia="Times New Roman" w:hAnsi="Arial" w:cs="Arial"/>
          <w:color w:val="000000"/>
          <w:sz w:val="26"/>
          <w:szCs w:val="26"/>
          <w:lang w:val="en-US" w:eastAsia="ru-RU"/>
        </w:rPr>
        <w:t> buyruluyor. (Kehf 17, 18)</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val="en-US" w:eastAsia="ru-RU"/>
        </w:rPr>
        <w:lastRenderedPageBreak/>
        <w:t>4- Hz. Musa'nın yanındaki gencin çantasındaki balık canlanıp suya gitmiştir: (Her ikisi, iki denizin birleştiği yere varınca balık şaşılacak şekilde denize gitmişti.) (Kehf 61- 63)</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val="en-US" w:eastAsia="ru-RU"/>
        </w:rPr>
        <w:t>5- Kehf suresinin 63. âyetinden itibaren Hz. Musa ile ledün ilmi'ne sahip bir zatın kıssası anlatılır. Özetle şöyledir: (İkisi, (Hz. Musa ile bir genç) kendisine ilim verdiğimiz birini buldular. Musa ona, “Sana öğretileni (ledün ilmini) bana da öğretir misin?” dedi. O zat da: “Sen benim yaptıklarıma dayanamazsın” dedi. Sonra o zat, bindikleri gemiyi deldi. Hz. Musa, “Gemiyi içindekileri boğmak için mi deldin” dedi. Daha sonra, bir erkek çocuğunu öldürdü. Hz. Musa, “Masumu öldürdün, pek kötü bir şey yaptın” dedi.) Günahsız çocuğu öldürmek elbette çok büyük günahtır. Ama bunu yapan zat, kerametle biliyordu ki o çocuk, büyüyünce zâlim biri olacaktı. Onun yerine iyi bir çocuk verilmesi de istenmişti. Hz. Musa'ya “Ben sana, yaptığım işlere dayanamazsın demedim mi?” dedi. Demek ki o zat, Hz. Musa'nın dayanamayacağını da kerametle biliyordu. Hz. Musa'nın arkadaşı duvarları (kerametle) doğrultuverdi. O zat, Hz. Musa'ya bu işlerin hikmetini açıkladı. (Kehf 63-81) (Hz. Musa'nın arkadaşının (Hızır'ın) sahip olduğu ilme ilmi ledün deniyor. Bu ilmi ancak tasavvuf sahibi, keramet ehli evliya bilir, mezhepsizler bilmez.) Bir hadis-i şerifte buyruldu ki: «İlmi ledün, sırrı ilahidir. Allah, onu salihlerden dilediğinin kalbine koyar.» </w:t>
      </w:r>
      <w:r w:rsidRPr="00852638">
        <w:rPr>
          <w:rFonts w:ascii="Arial" w:eastAsia="Times New Roman" w:hAnsi="Arial" w:cs="Arial"/>
          <w:color w:val="000000"/>
          <w:sz w:val="18"/>
          <w:szCs w:val="18"/>
          <w:vertAlign w:val="superscript"/>
          <w:lang w:val="en-US" w:eastAsia="ru-RU"/>
        </w:rPr>
        <w:t>[2]</w:t>
      </w:r>
    </w:p>
    <w:p w:rsidR="00852638" w:rsidRPr="00852638" w:rsidRDefault="00852638" w:rsidP="0085263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val="en-US" w:eastAsia="ru-RU"/>
        </w:rPr>
      </w:pPr>
      <w:r w:rsidRPr="00852638">
        <w:rPr>
          <w:rFonts w:ascii="Arial" w:eastAsia="Times New Roman" w:hAnsi="Arial" w:cs="Arial"/>
          <w:b/>
          <w:bCs/>
          <w:color w:val="3B5998"/>
          <w:sz w:val="30"/>
          <w:szCs w:val="30"/>
          <w:lang w:val="en-US" w:eastAsia="ru-RU"/>
        </w:rPr>
        <w:t>İLM-İ LEDÜN</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val="en-US" w:eastAsia="ru-RU"/>
        </w:rPr>
        <w:t>Türkçede kat, huzur, nezd sözcükleriyle karşılamaya çalıştığımız, bir mânâda "ınde" lafzının da müteradifi sayılan "ledün" kelimesi, "ilm-i ledün" şeklinde izafetle kullanılınca; gayb ilmi, esrar ilmi, Allah tarafından insanın gönlüne atılan ilâhî bilgi ve içe doğan hakikatler mânâsına gelir. Başta, umum Enbiyâ ve Mürselîn olmak üzere, bütün evliyâ, asfiyâ, ebrâr ve mukarrebînin - bir başka zaman teker teker bu kelimelerin ne mânâya geldiklerini ifade etmeye çalışacağız - ilimleri, Cenab-ı Hak tarafından vahiy ve ilham unvanıyla gönüllere ilkâ edilmiş bilgi ve marifet olması itibarıyla, hemen hepsi de bir çeşit ilm-i ledün sayılır. Hususiyle de, "ekrabu'l-mukarrebîn" olan İlm-i Ledün Sultanı'nın hem gayb-ı mutlak hem de gayb-ı mukayyetle alâkalı her türlü bilgi ve marifeti - bununla, gayb ilmi, esrar ilmi ve vicdan kültürünü kastediyoruz - ilm-i ledün nev'indendir ve O Ferîd-i Kevn ü Zaman, Süleyman Çelebi'nin:</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i/>
          <w:iCs/>
          <w:color w:val="000000"/>
          <w:sz w:val="26"/>
          <w:szCs w:val="26"/>
          <w:lang w:val="en-US" w:eastAsia="ru-RU"/>
        </w:rPr>
        <w:t>Bu gelen İlm-i Ledün Sultanı'dır, </w:t>
      </w:r>
      <w:r w:rsidRPr="00852638">
        <w:rPr>
          <w:rFonts w:ascii="Arial" w:eastAsia="Times New Roman" w:hAnsi="Arial" w:cs="Arial"/>
          <w:i/>
          <w:iCs/>
          <w:color w:val="000000"/>
          <w:sz w:val="26"/>
          <w:szCs w:val="26"/>
          <w:lang w:val="en-US" w:eastAsia="ru-RU"/>
        </w:rPr>
        <w:br/>
        <w:t>Bu gelen tevhid-i irfan kânıdır.</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852638">
        <w:rPr>
          <w:rFonts w:ascii="Arial" w:eastAsia="Times New Roman" w:hAnsi="Arial" w:cs="Arial"/>
          <w:color w:val="000000"/>
          <w:sz w:val="26"/>
          <w:szCs w:val="26"/>
          <w:lang w:val="en-US" w:eastAsia="ru-RU"/>
        </w:rPr>
        <w:t>mısralarıyla seslendirdiği gibi, bu gizli ilmin tam bir hazinedârı ve bu hususî irfan havzının da bir marifet kahramanıdır. Ne var ki, böyle özel bir mazhariyet, bütün evliyâ ve enbiyâ, bütün asfiyâ ve mürselîn için her zaman söz konusu olmayabilir. Zira, ilm-i ledün, ilâhî feyiz yoluyla, hususî bir kısım kimselerin kalbine atılan özel bir bilgi ve marifettir..ve böyleleriyle aynı ufku paylaşmayanların ondan anlamaları da mümkün değildir.</w:t>
      </w:r>
    </w:p>
    <w:p w:rsidR="00852638" w:rsidRPr="00852638" w:rsidRDefault="00852638" w:rsidP="00852638">
      <w:pPr>
        <w:shd w:val="clear" w:color="auto" w:fill="F0F8FF"/>
        <w:spacing w:before="100" w:beforeAutospacing="1" w:after="100" w:afterAutospacing="1" w:line="240" w:lineRule="auto"/>
        <w:rPr>
          <w:ins w:id="0" w:author="Unknown"/>
          <w:rFonts w:ascii="Arial" w:eastAsia="Times New Roman" w:hAnsi="Arial" w:cs="Arial"/>
          <w:color w:val="000000"/>
          <w:sz w:val="26"/>
          <w:szCs w:val="26"/>
          <w:lang w:val="en-US" w:eastAsia="ru-RU"/>
        </w:rPr>
      </w:pPr>
      <w:ins w:id="1" w:author="Unknown">
        <w:r w:rsidRPr="00852638">
          <w:rPr>
            <w:rFonts w:ascii="Arial" w:eastAsia="Times New Roman" w:hAnsi="Arial" w:cs="Arial"/>
            <w:color w:val="000000"/>
            <w:sz w:val="26"/>
            <w:szCs w:val="26"/>
            <w:lang w:val="en-US" w:eastAsia="ru-RU"/>
          </w:rPr>
          <w:t xml:space="preserve">İlm-i ledün, her zaman zahirî şer'e muvafık olmayabilir. Bu gibi durumlarda meşhûdâtlarını "usûlü'd-dîn" prensipleriyle tashihe tabi tutmayanlar, bazen </w:t>
        </w:r>
        <w:r w:rsidRPr="00852638">
          <w:rPr>
            <w:rFonts w:ascii="Arial" w:eastAsia="Times New Roman" w:hAnsi="Arial" w:cs="Arial"/>
            <w:color w:val="000000"/>
            <w:sz w:val="26"/>
            <w:szCs w:val="26"/>
            <w:lang w:val="en-US" w:eastAsia="ru-RU"/>
          </w:rPr>
          <w:lastRenderedPageBreak/>
          <w:t>yanılabilecekleri gibi, kendilerine tâbi olanları da yanıltabilirler. Keşif ve ilhamlarını muhkemâta göre tespit edenler ise her zaman, berzahî ufuklarıyla mülk ve melekûtu birden görür.. dünya ve ukbâyı bir vahidin iki yüzü gibi müşahede eder.. ve tilmizlerine gayb u şehadet âleminin vâridâtından ne kevserler ne kevserler sunarlar.!</w:t>
        </w:r>
      </w:ins>
    </w:p>
    <w:p w:rsidR="00852638" w:rsidRPr="00852638" w:rsidRDefault="00852638" w:rsidP="00852638">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852638">
          <w:rPr>
            <w:rFonts w:ascii="Arial" w:eastAsia="Times New Roman" w:hAnsi="Arial" w:cs="Arial"/>
            <w:color w:val="000000"/>
            <w:sz w:val="26"/>
            <w:szCs w:val="26"/>
            <w:lang w:val="en-US" w:eastAsia="ru-RU"/>
          </w:rPr>
          <w:t>Kuran-ı Kerim, Kehf Sûresi'nde bu mazhariyeti hâiz, Allah'ın has bir kulundan bahsederken - Sünnet-i Sahiha bunun Hızır olduğunu söyler - "Orada bizim seçkin kullarımızdan, has bir abdimizi buldular ki, Biz onu nezdimizden hususî bir merhametle şereflendirerek kendisine (ilâhî esrar) ilmi öğretmiştik." (Kehf/18:65) şeklinde bir açıklamada bulunur. Tasavvuf erbabına göre işte bu ilim, ilm-i ledündür.. ve Hazreti Musa gibi "ülü'l-azm" enbiyâdan birisi, temelde, ilâhî bilgilerde tam metbû olmasına rağmen, münhasıran ilm-i ledün çerçevesinin belli bir motifinde Hazreti Hızır'a tâbi olarak o ilmin ihata alanını görmeye çalışmıştır. Sahîh-i Buhari'de bu farkı ortaya koyan şöyle bir rivayet vardır: Hızır, Hazreti Musa'ya "Yâ Musa, ben, Allah'ın bana öğrettiği öyle hususî bir ilme mazharım ki, sen onu bilemezsin; sen de öyle bir ilimle serfirazsın ki, ben de onu bilemem" der.</w:t>
        </w:r>
      </w:ins>
    </w:p>
    <w:p w:rsidR="00852638" w:rsidRPr="00852638" w:rsidRDefault="00852638" w:rsidP="00852638">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852638">
          <w:rPr>
            <w:rFonts w:ascii="Arial" w:eastAsia="Times New Roman" w:hAnsi="Arial" w:cs="Arial"/>
            <w:color w:val="000000"/>
            <w:sz w:val="26"/>
            <w:szCs w:val="26"/>
            <w:lang w:val="en-US" w:eastAsia="ru-RU"/>
          </w:rPr>
          <w:t>Evet, ilm-i ledün, umuma ait bir ilim olmaktan daha çok, hususî bazı kimselere Cenabı Hakk'ın özel bir ihsanıdır ve onların dışındakiler her ne kadar değişik konularda daha fazla malûmat sahibi olsalar da, bu mevzuda ilm-i ledün erbabının gerisinde sayılırlar. Zira bu ilim - liyâkat, istidat, Allah'a yakınlık.. gibi hususların şart-ı adî planında vesilelikleri mahfuz - tamamen Allah'ın bir atâ tecellisidir ve katiyen kesbî de değildir. Bu itibarla da onun, ne okumayla, ne araştırmayla ne de daha değişik yollarla elde edilmesi söz konusudur. Evet o, Bu tamamen Allah'ın dilediğine tahsis buyuracağı bir lütuftur ve Allah, en büyük lütuf ve ihsan sahibidir." (Cuma/62:4) fehvasınca hususî bir tecellinin unvanıdır.</w:t>
        </w:r>
      </w:ins>
    </w:p>
    <w:p w:rsidR="00852638" w:rsidRPr="00852638" w:rsidRDefault="00852638" w:rsidP="00852638">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val="en-US" w:eastAsia="ru-RU"/>
        </w:rPr>
      </w:pPr>
      <w:ins w:id="7" w:author="Unknown">
        <w:r w:rsidRPr="00852638">
          <w:rPr>
            <w:rFonts w:ascii="Arial" w:eastAsia="Times New Roman" w:hAnsi="Arial" w:cs="Arial"/>
            <w:color w:val="000000"/>
            <w:sz w:val="26"/>
            <w:szCs w:val="26"/>
            <w:lang w:val="en-US" w:eastAsia="ru-RU"/>
          </w:rPr>
          <w:t>Ne var ki, böyle bir irfan, insanlar nazarında, ne kadar cazip, parlak, büyüleyici ve ilâhî esrara açık olsa da, yine de enbiyâ-i izâmın mazhar bulundukları ilimler ondan kat kat yüksektir, objektiftir, herkese açıktır ve insanların dünyevî-uhrevî saadetlerinin de teminatıdır. Bu iki ilim arasındaki farklılığı şu şekilde vaaz' etmek de mümkündür:</w:t>
        </w:r>
      </w:ins>
    </w:p>
    <w:p w:rsidR="00852638" w:rsidRPr="00852638" w:rsidRDefault="00852638" w:rsidP="00852638">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val="en-US" w:eastAsia="ru-RU"/>
        </w:rPr>
      </w:pPr>
      <w:ins w:id="9" w:author="Unknown">
        <w:r w:rsidRPr="00852638">
          <w:rPr>
            <w:rFonts w:ascii="Arial" w:eastAsia="Times New Roman" w:hAnsi="Arial" w:cs="Arial"/>
            <w:color w:val="000000"/>
            <w:sz w:val="26"/>
            <w:szCs w:val="26"/>
            <w:lang w:val="en-US" w:eastAsia="ru-RU"/>
          </w:rPr>
          <w:t>Hz. Musa'nın ilmi, insanların dünyevî hayatlarını tanzim ve uhrevî saadetlerini temine matuf bir </w:t>
        </w:r>
        <w:r w:rsidRPr="00852638">
          <w:rPr>
            <w:rFonts w:ascii="Arial" w:eastAsia="Times New Roman" w:hAnsi="Arial" w:cs="Arial"/>
            <w:i/>
            <w:iCs/>
            <w:color w:val="000000"/>
            <w:sz w:val="26"/>
            <w:szCs w:val="26"/>
            <w:lang w:val="en-US" w:eastAsia="ru-RU"/>
          </w:rPr>
          <w:t>"ilm-i şeriat"</w:t>
        </w:r>
        <w:r w:rsidRPr="00852638">
          <w:rPr>
            <w:rFonts w:ascii="Arial" w:eastAsia="Times New Roman" w:hAnsi="Arial" w:cs="Arial"/>
            <w:color w:val="000000"/>
            <w:sz w:val="26"/>
            <w:szCs w:val="26"/>
            <w:lang w:val="en-US" w:eastAsia="ru-RU"/>
          </w:rPr>
          <w:t>, Hızır'ın ilmi, gayb ve esrarla alâkalı ledünnî bir mevhibe; Hz. Musa'nın ilmi, insanlar arasında nizam ve asayişi teminle alâkalı ahkâm ve kazaya müteallik, Hızır'ın malûmatı ise sadece melekût eksenli bir kısım vâridattan ibarettir ki, buna </w:t>
        </w:r>
        <w:r w:rsidRPr="00852638">
          <w:rPr>
            <w:rFonts w:ascii="Arial" w:eastAsia="Times New Roman" w:hAnsi="Arial" w:cs="Arial"/>
            <w:i/>
            <w:iCs/>
            <w:color w:val="000000"/>
            <w:sz w:val="26"/>
            <w:szCs w:val="26"/>
            <w:lang w:val="en-US" w:eastAsia="ru-RU"/>
          </w:rPr>
          <w:t>"ilm-i ledünn-ü sırf"</w:t>
        </w:r>
        <w:r w:rsidRPr="00852638">
          <w:rPr>
            <w:rFonts w:ascii="Arial" w:eastAsia="Times New Roman" w:hAnsi="Arial" w:cs="Arial"/>
            <w:color w:val="000000"/>
            <w:sz w:val="26"/>
            <w:szCs w:val="26"/>
            <w:lang w:val="en-US" w:eastAsia="ru-RU"/>
          </w:rPr>
          <w:t>dendiği gibi </w:t>
        </w:r>
        <w:r w:rsidRPr="00852638">
          <w:rPr>
            <w:rFonts w:ascii="Arial" w:eastAsia="Times New Roman" w:hAnsi="Arial" w:cs="Arial"/>
            <w:i/>
            <w:iCs/>
            <w:color w:val="000000"/>
            <w:sz w:val="26"/>
            <w:szCs w:val="26"/>
            <w:lang w:val="en-US" w:eastAsia="ru-RU"/>
          </w:rPr>
          <w:t>"ilm-i hakikat"</w:t>
        </w:r>
        <w:r w:rsidRPr="00852638">
          <w:rPr>
            <w:rFonts w:ascii="Arial" w:eastAsia="Times New Roman" w:hAnsi="Arial" w:cs="Arial"/>
            <w:color w:val="000000"/>
            <w:sz w:val="26"/>
            <w:szCs w:val="26"/>
            <w:lang w:val="en-US" w:eastAsia="ru-RU"/>
          </w:rPr>
          <w:t>, </w:t>
        </w:r>
        <w:r w:rsidRPr="00852638">
          <w:rPr>
            <w:rFonts w:ascii="Arial" w:eastAsia="Times New Roman" w:hAnsi="Arial" w:cs="Arial"/>
            <w:i/>
            <w:iCs/>
            <w:color w:val="000000"/>
            <w:sz w:val="26"/>
            <w:szCs w:val="26"/>
            <w:lang w:val="en-US" w:eastAsia="ru-RU"/>
          </w:rPr>
          <w:t>"ilm-i bâtın"</w:t>
        </w:r>
        <w:r w:rsidRPr="00852638">
          <w:rPr>
            <w:rFonts w:ascii="Arial" w:eastAsia="Times New Roman" w:hAnsi="Arial" w:cs="Arial"/>
            <w:color w:val="000000"/>
            <w:sz w:val="26"/>
            <w:szCs w:val="26"/>
            <w:lang w:val="en-US" w:eastAsia="ru-RU"/>
          </w:rPr>
          <w:t> da dene gelmiştir.. ve bu ilim, aynı zamanda ilâhî esrarın da en önemli kaynağıdır. Bir zat, bu mülâhazayı ifade sadedinde şöyle der:</w:t>
        </w:r>
      </w:ins>
    </w:p>
    <w:p w:rsidR="00852638" w:rsidRPr="00852638" w:rsidRDefault="00852638" w:rsidP="00852638">
      <w:pPr>
        <w:shd w:val="clear" w:color="auto" w:fill="F0F8FF"/>
        <w:spacing w:before="100" w:beforeAutospacing="1" w:after="100" w:afterAutospacing="1" w:line="240" w:lineRule="auto"/>
        <w:rPr>
          <w:ins w:id="10" w:author="Unknown"/>
          <w:rFonts w:ascii="Arial" w:eastAsia="Times New Roman" w:hAnsi="Arial" w:cs="Arial"/>
          <w:color w:val="000000"/>
          <w:sz w:val="26"/>
          <w:szCs w:val="26"/>
          <w:lang w:val="en-US" w:eastAsia="ru-RU"/>
        </w:rPr>
      </w:pPr>
      <w:ins w:id="11" w:author="Unknown">
        <w:r w:rsidRPr="00852638">
          <w:rPr>
            <w:rFonts w:ascii="Arial" w:eastAsia="Times New Roman" w:hAnsi="Arial" w:cs="Arial"/>
            <w:i/>
            <w:iCs/>
            <w:color w:val="000000"/>
            <w:sz w:val="26"/>
            <w:szCs w:val="26"/>
            <w:lang w:val="en-US" w:eastAsia="ru-RU"/>
          </w:rPr>
          <w:t>Bakma ey hâce ilm-i kîl ü kâle, </w:t>
        </w:r>
        <w:r w:rsidRPr="00852638">
          <w:rPr>
            <w:rFonts w:ascii="Arial" w:eastAsia="Times New Roman" w:hAnsi="Arial" w:cs="Arial"/>
            <w:i/>
            <w:iCs/>
            <w:color w:val="000000"/>
            <w:sz w:val="26"/>
            <w:szCs w:val="26"/>
            <w:lang w:val="en-US" w:eastAsia="ru-RU"/>
          </w:rPr>
          <w:br/>
          <w:t>Esrar-ı Hak'kı ilm-i ledünde ara..!</w:t>
        </w:r>
      </w:ins>
    </w:p>
    <w:p w:rsidR="00852638" w:rsidRPr="00852638" w:rsidRDefault="00852638" w:rsidP="00852638">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val="en-US" w:eastAsia="ru-RU"/>
        </w:rPr>
      </w:pPr>
      <w:ins w:id="13" w:author="Unknown">
        <w:r w:rsidRPr="00852638">
          <w:rPr>
            <w:rFonts w:ascii="Arial" w:eastAsia="Times New Roman" w:hAnsi="Arial" w:cs="Arial"/>
            <w:color w:val="000000"/>
            <w:sz w:val="26"/>
            <w:szCs w:val="26"/>
            <w:lang w:val="en-US" w:eastAsia="ru-RU"/>
          </w:rPr>
          <w:t xml:space="preserve">Bu itibarla da, ilm-i ledünle cehd ve gayret arasında bazı münasebetler söz konusu olsa da, temelde onun, talim ve taallümle doğrudan bir alâkasının olmadığı açıktır. Zira bu ilim, Cenab-ı Hak tarafından mahz-ı mevhibe olarak, </w:t>
        </w:r>
        <w:r w:rsidRPr="00852638">
          <w:rPr>
            <w:rFonts w:ascii="Arial" w:eastAsia="Times New Roman" w:hAnsi="Arial" w:cs="Arial"/>
            <w:color w:val="000000"/>
            <w:sz w:val="26"/>
            <w:szCs w:val="26"/>
            <w:lang w:val="en-US" w:eastAsia="ru-RU"/>
          </w:rPr>
          <w:lastRenderedPageBreak/>
          <w:t>bazı temiz gönüllerde bir kuvve-i kudsiye şeklinde tecelli etmektedir ve aynı zamanda bu tecelli, terakki sistemi içinde değil de tedellî çerçevesinde vukû bulmaktadır: Evet bu ilim, eserden eser sahibine, vücuttan vicdana akseden bir marifettir.. ve her şekliyle de keşif ve ilham kaynaklıdır. Ne var ki, böyle bir ilham bazen, farklı derecelerde tecelli ettiği gibi, seyr-i rûhânîsini Hazreti Rûh-u Seyyidi'l-Enam'ın vesayetinde sürdürmeyenler için, bir kısım şeytanî vesvese ve nefsanî hevâcisle iltibası da söz konusudur.</w:t>
        </w:r>
      </w:ins>
    </w:p>
    <w:p w:rsidR="00852638" w:rsidRPr="00852638" w:rsidRDefault="00852638" w:rsidP="00852638">
      <w:pPr>
        <w:shd w:val="clear" w:color="auto" w:fill="F0F8FF"/>
        <w:spacing w:before="100" w:beforeAutospacing="1" w:after="100" w:afterAutospacing="1" w:line="240" w:lineRule="auto"/>
        <w:rPr>
          <w:ins w:id="14" w:author="Unknown"/>
          <w:rFonts w:ascii="Arial" w:eastAsia="Times New Roman" w:hAnsi="Arial" w:cs="Arial"/>
          <w:color w:val="000000"/>
          <w:sz w:val="26"/>
          <w:szCs w:val="26"/>
          <w:lang w:val="en-US" w:eastAsia="ru-RU"/>
        </w:rPr>
      </w:pPr>
      <w:ins w:id="15" w:author="Unknown">
        <w:r w:rsidRPr="00852638">
          <w:rPr>
            <w:rFonts w:ascii="Arial" w:eastAsia="Times New Roman" w:hAnsi="Arial" w:cs="Arial"/>
            <w:color w:val="000000"/>
            <w:sz w:val="26"/>
            <w:szCs w:val="26"/>
            <w:lang w:val="en-US" w:eastAsia="ru-RU"/>
          </w:rPr>
          <w:t>İlham, ilm-i ledünnün en önemli kaynağıdır ve hususî mânâsıyla olmasa da, ilm-i ilâhînin tecellileriyle alâkalı en geniş bir alanı işgal eder. İlham, insanın ihtiyarı dışında, onun gönlüne bir mevhibe olarak tecelli edince ona </w:t>
        </w:r>
        <w:r w:rsidRPr="00852638">
          <w:rPr>
            <w:rFonts w:ascii="Arial" w:eastAsia="Times New Roman" w:hAnsi="Arial" w:cs="Arial"/>
            <w:i/>
            <w:iCs/>
            <w:color w:val="000000"/>
            <w:sz w:val="26"/>
            <w:szCs w:val="26"/>
            <w:lang w:val="en-US" w:eastAsia="ru-RU"/>
          </w:rPr>
          <w:t>"hâtır"</w:t>
        </w:r>
        <w:r w:rsidRPr="00852638">
          <w:rPr>
            <w:rFonts w:ascii="Arial" w:eastAsia="Times New Roman" w:hAnsi="Arial" w:cs="Arial"/>
            <w:color w:val="000000"/>
            <w:sz w:val="26"/>
            <w:szCs w:val="26"/>
            <w:lang w:val="en-US" w:eastAsia="ru-RU"/>
          </w:rPr>
          <w:t> denir. Ancak, bazen böyle bir hâtır veya ihtara, Hak'tan geldiği kendi karîneleriyle kat'î değilse, şeytanın belli şeyler bulaştırması da söz konusu olabilir. Kendi karineleriyle Hak'tan geldiği muhakkak olan bir ilhama rahatlıkla ilm-i ledün diyebiliriz. Böyle bir esintinin Hazreti "İlim"den geldiğinin en önemli emaresi, bu türlü vâridâtın Kitap ve Sünnet'e muvafakatıdır. Bu iki asılla test edilip de doğru çıkmayan hâtır veya sûfîlerin sıkça kullandıkları bir kelimeyle ifade edecek olursak, havâtırın, nefsin hevâcisinden ve şeytanın vesveselerinden olması ihtimalden uzak değildir. İşte, böyle bir ihtimalin bahis mevzu olmadığı bir hâtırın Hz. İlim'in tecellilerinden bir feyiz olduğunda şüphe yoktur.</w:t>
        </w:r>
      </w:ins>
    </w:p>
    <w:p w:rsidR="00852638" w:rsidRPr="00852638" w:rsidRDefault="00852638" w:rsidP="00852638">
      <w:pPr>
        <w:shd w:val="clear" w:color="auto" w:fill="F0F8FF"/>
        <w:spacing w:before="100" w:beforeAutospacing="1" w:after="100" w:afterAutospacing="1" w:line="240" w:lineRule="auto"/>
        <w:rPr>
          <w:ins w:id="16" w:author="Unknown"/>
          <w:rFonts w:ascii="Arial" w:eastAsia="Times New Roman" w:hAnsi="Arial" w:cs="Arial"/>
          <w:color w:val="000000"/>
          <w:sz w:val="26"/>
          <w:szCs w:val="26"/>
          <w:lang w:val="en-US" w:eastAsia="ru-RU"/>
        </w:rPr>
      </w:pPr>
      <w:ins w:id="17" w:author="Unknown">
        <w:r w:rsidRPr="00852638">
          <w:rPr>
            <w:rFonts w:ascii="Arial" w:eastAsia="Times New Roman" w:hAnsi="Arial" w:cs="Arial"/>
            <w:color w:val="000000"/>
            <w:sz w:val="26"/>
            <w:szCs w:val="26"/>
            <w:lang w:val="en-US" w:eastAsia="ru-RU"/>
          </w:rPr>
          <w:t>Aksine, şeytanî vesveselerin bulaşmış olması muhtemel bulunan havâtır, şeytanî; içinde nefsin hazlarının duyulup hissedileni de "heces" veya hevâcis-i nefsanîdir ki, böyle bir aldatılma alanına itilen sâlik, hemen Cenabı Hak'ka teveccüh edip, durumunu, şeriatın muhkemâtına göre yeniden ince bir ayara tabi tutması gerekir.</w:t>
        </w:r>
      </w:ins>
    </w:p>
    <w:p w:rsidR="00852638" w:rsidRPr="00852638" w:rsidRDefault="00852638" w:rsidP="00852638">
      <w:pPr>
        <w:shd w:val="clear" w:color="auto" w:fill="F0F8FF"/>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852638">
          <w:rPr>
            <w:rFonts w:ascii="Arial" w:eastAsia="Times New Roman" w:hAnsi="Arial" w:cs="Arial"/>
            <w:color w:val="000000"/>
            <w:sz w:val="26"/>
            <w:szCs w:val="26"/>
            <w:lang w:eastAsia="ru-RU"/>
          </w:rPr>
          <w:t>Sûfiye, Hak tarafından gelip kalpte yankılanan hitaba "hâtır-ı Hak", melekten geldiği bilinene "hâtır-ı melek", nefis ve şeytan tarafından esip rûhu saran manevî şerarelere de "hevâcis" veya "şeytanî vesveseler" diye gelmişlerdir ki, bunların arasını tefrik edebilme biraz da "usûlü'd-din" ve "Sünnet-i Seniye" mizanlarını bilmeye vabestedir. Zira, bu türlü havâtırın bazıları şer'î prensiplerle test edilerek anlaşılsa da, bazıları, zahiren dinin temel kaidelerine muhalif olmamakla beraber, çok sinsi bir kısım şeytanî gaye, emel ve maksatlara bağlı cereyan edebilir ki, onu da bu işin erbabından başkasının ayırt edebilmesi oldukça zordur.</w:t>
        </w:r>
      </w:ins>
    </w:p>
    <w:p w:rsidR="00852638" w:rsidRPr="00852638" w:rsidRDefault="00852638" w:rsidP="00852638">
      <w:pPr>
        <w:shd w:val="clear" w:color="auto" w:fill="F0F8FF"/>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852638">
          <w:rPr>
            <w:rFonts w:ascii="Arial" w:eastAsia="Times New Roman" w:hAnsi="Arial" w:cs="Arial"/>
            <w:color w:val="000000"/>
            <w:sz w:val="26"/>
            <w:szCs w:val="26"/>
            <w:lang w:eastAsia="ru-RU"/>
          </w:rPr>
          <w:t>Nefis ve onun hevâcisi, şeytan ve onun da vesveseleri ilm-i ledün konusunun dışında epistemolojik meseleler olduğundan şimdilik onları geçiyoruz.</w:t>
        </w:r>
        <w:r w:rsidRPr="00852638">
          <w:rPr>
            <w:rFonts w:ascii="Arial" w:eastAsia="Times New Roman" w:hAnsi="Arial" w:cs="Arial"/>
            <w:color w:val="000000"/>
            <w:sz w:val="18"/>
            <w:szCs w:val="18"/>
            <w:vertAlign w:val="superscript"/>
            <w:lang w:eastAsia="ru-RU"/>
          </w:rPr>
          <w:t>[3]</w:t>
        </w:r>
      </w:ins>
    </w:p>
    <w:p w:rsidR="00852638" w:rsidRPr="00852638" w:rsidRDefault="00852638" w:rsidP="0085263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2" w:author="Unknown"/>
          <w:rFonts w:ascii="Arial" w:eastAsia="Times New Roman" w:hAnsi="Arial" w:cs="Arial"/>
          <w:b/>
          <w:bCs/>
          <w:color w:val="3B5998"/>
          <w:sz w:val="30"/>
          <w:szCs w:val="30"/>
          <w:lang w:val="en-US" w:eastAsia="ru-RU"/>
        </w:rPr>
      </w:pPr>
      <w:ins w:id="23" w:author="Unknown">
        <w:r w:rsidRPr="00852638">
          <w:rPr>
            <w:rFonts w:ascii="Arial" w:eastAsia="Times New Roman" w:hAnsi="Arial" w:cs="Arial"/>
            <w:b/>
            <w:bCs/>
            <w:color w:val="3B5998"/>
            <w:sz w:val="30"/>
            <w:szCs w:val="30"/>
            <w:lang w:val="en-US" w:eastAsia="ru-RU"/>
          </w:rPr>
          <w:t>Dipnotlar</w:t>
        </w:r>
      </w:ins>
    </w:p>
    <w:p w:rsidR="00852638" w:rsidRPr="00852638" w:rsidRDefault="00852638" w:rsidP="00852638">
      <w:pPr>
        <w:shd w:val="clear" w:color="auto" w:fill="F0F8FF"/>
        <w:spacing w:before="100" w:beforeAutospacing="1" w:after="100" w:afterAutospacing="1" w:line="240" w:lineRule="auto"/>
        <w:rPr>
          <w:ins w:id="24" w:author="Unknown"/>
          <w:rFonts w:ascii="Arial" w:eastAsia="Times New Roman" w:hAnsi="Arial" w:cs="Arial"/>
          <w:color w:val="000000"/>
          <w:sz w:val="26"/>
          <w:szCs w:val="26"/>
          <w:lang w:val="en-US" w:eastAsia="ru-RU"/>
        </w:rPr>
      </w:pPr>
      <w:ins w:id="25" w:author="Unknown">
        <w:r w:rsidRPr="00852638">
          <w:rPr>
            <w:rFonts w:ascii="Arial" w:eastAsia="Times New Roman" w:hAnsi="Arial" w:cs="Arial"/>
            <w:color w:val="000000"/>
            <w:sz w:val="26"/>
            <w:szCs w:val="26"/>
            <w:lang w:val="en-US" w:eastAsia="ru-RU"/>
          </w:rPr>
          <w:t>[1] Vezir de, cin de peygamber değildi. Vezir, bu işi kerametle yapmıştı. Cin Müslüman ise kerametle, kâfir ise sihirle yapacaktı.</w:t>
        </w:r>
        <w:r w:rsidRPr="00852638">
          <w:rPr>
            <w:rFonts w:ascii="Arial" w:eastAsia="Times New Roman" w:hAnsi="Arial" w:cs="Arial"/>
            <w:color w:val="000000"/>
            <w:sz w:val="26"/>
            <w:szCs w:val="26"/>
            <w:lang w:val="en-US" w:eastAsia="ru-RU"/>
          </w:rPr>
          <w:br/>
          <w:t>[2] Deylemî.</w:t>
        </w:r>
        <w:r w:rsidRPr="00852638">
          <w:rPr>
            <w:rFonts w:ascii="Arial" w:eastAsia="Times New Roman" w:hAnsi="Arial" w:cs="Arial"/>
            <w:color w:val="000000"/>
            <w:sz w:val="26"/>
            <w:szCs w:val="26"/>
            <w:lang w:val="en-US" w:eastAsia="ru-RU"/>
          </w:rPr>
          <w:br/>
          <w:t>[3] Kaynak belirtilmeli.</w:t>
        </w:r>
      </w:ins>
    </w:p>
    <w:p w:rsidR="00852638" w:rsidRPr="00852638" w:rsidRDefault="00852638" w:rsidP="00852638">
      <w:pPr>
        <w:spacing w:after="0" w:line="240" w:lineRule="auto"/>
        <w:rPr>
          <w:rFonts w:ascii="Times New Roman" w:eastAsia="Times New Roman" w:hAnsi="Times New Roman" w:cs="Times New Roman"/>
          <w:sz w:val="24"/>
          <w:szCs w:val="24"/>
          <w:lang w:eastAsia="ru-RU"/>
        </w:rPr>
      </w:pPr>
      <w:r w:rsidRPr="00852638">
        <w:rPr>
          <w:rFonts w:ascii="Arial" w:eastAsia="Times New Roman" w:hAnsi="Arial" w:cs="Arial"/>
          <w:i/>
          <w:iCs/>
          <w:color w:val="000000"/>
          <w:sz w:val="26"/>
          <w:szCs w:val="26"/>
          <w:shd w:val="clear" w:color="auto" w:fill="F0F8FF"/>
          <w:lang w:eastAsia="ru-RU"/>
        </w:rPr>
        <w:t>"İlm-i ledün"</w:t>
      </w:r>
      <w:r w:rsidRPr="00852638">
        <w:rPr>
          <w:rFonts w:ascii="Arial" w:eastAsia="Times New Roman" w:hAnsi="Arial" w:cs="Arial"/>
          <w:color w:val="000000"/>
          <w:sz w:val="26"/>
          <w:szCs w:val="26"/>
          <w:shd w:val="clear" w:color="auto" w:fill="F0F8FF"/>
          <w:lang w:eastAsia="ru-RU"/>
        </w:rPr>
        <w:t>, Allah'ın kalbinde hayır görerek seçtiği ve bu ilmi öğrenmek isteyenlere öğrettiği özel bir ilimdir. Bu ilim, sadece Hızır (A.S.)'dan öğrenilir.</w:t>
      </w:r>
    </w:p>
    <w:p w:rsidR="00852638" w:rsidRPr="00852638" w:rsidRDefault="00852638" w:rsidP="0085263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852638">
        <w:rPr>
          <w:rFonts w:ascii="Arial" w:eastAsia="Times New Roman" w:hAnsi="Arial" w:cs="Arial"/>
          <w:color w:val="000000"/>
          <w:sz w:val="26"/>
          <w:szCs w:val="26"/>
          <w:lang w:eastAsia="ru-RU"/>
        </w:rPr>
        <w:lastRenderedPageBreak/>
        <w:t>İlmi ledün gizli, saklı ilim mânâsına gelmektedir. Allah'ın bilinen ve görünen fizikî dünya ilmi dışında Allah'ın batın ilmini de kapsayan çok özel bir ilimdir. Bu ilmin sahibi olan kişiler, zaman kavramının dışında hareket edebilme yeteneğine sahiptirler. Bu sebeple aynı anda bir çok yerde bulunabilir ve kâinatın farklı yerlerinde gelişen olaylardan haberdar olabilirler. Aynı zamanda Allah'ın gök katlarında gezebilme yetkisine sahiptirler. Bu sayede Levh-i Mahfuz'da bulunan kader hücrelerini ve sicciyn'de bulunan kader hücrelerini görebilirler. Her insanın doğduğu günden öldüğü güne kadarki zaman birimi içerisinde yaşadıklarını kapsayan hayat filmleri, kader hücreleri içerisinde bulunur. Kader hücrelerini görebilen ilmi ledün sahipleri, diledikleri kişinin geçmişini ve geleceğini, başına gelebilecek olayları, yaşadıklarını ve yaşayacaklarını bilebilirler. Bu ilim Allah'tan istenir ve geceleri kılınan uzun teheccüd namazlarında Hızır (AS) tarafından öğretilir.</w:t>
      </w:r>
    </w:p>
    <w:p w:rsidR="00852638" w:rsidRPr="00852638" w:rsidRDefault="00852638" w:rsidP="00852638">
      <w:pPr>
        <w:shd w:val="clear" w:color="auto" w:fill="F0F8FF"/>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852638">
          <w:rPr>
            <w:rFonts w:ascii="Arial" w:eastAsia="Times New Roman" w:hAnsi="Arial" w:cs="Arial"/>
            <w:color w:val="000000"/>
            <w:sz w:val="26"/>
            <w:szCs w:val="26"/>
            <w:lang w:eastAsia="ru-RU"/>
          </w:rPr>
          <w:t>Hızır (A.S) yaşamını hâlâ sürdürmekte olan Allah'ın çok büyük bir dostudur. İlmi Ledün'u öğrenmek isteyen ve bir peygamber olan Hz. Musa bile bu ilmi Hızır (A.S)'dan öğrenememiştir. Bununla ilgili Kehf Suresinin 65. âyet-i kerimesinde Hızır (A.S) ile Hz. Musa arasında geçen yolculukla ilgili verilen bilgilerde Hızır (A.S)'ın bu ilmin sahibi olduğu açıkça belirtilmektedir.</w:t>
        </w:r>
      </w:ins>
    </w:p>
    <w:p w:rsidR="00852638" w:rsidRPr="00852638" w:rsidRDefault="00852638" w:rsidP="00852638">
      <w:pPr>
        <w:shd w:val="clear" w:color="auto" w:fill="F0F8FF"/>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852638">
          <w:rPr>
            <w:rFonts w:ascii="Arial" w:eastAsia="Times New Roman" w:hAnsi="Arial" w:cs="Arial"/>
            <w:color w:val="000000"/>
            <w:sz w:val="26"/>
            <w:szCs w:val="26"/>
            <w:lang w:eastAsia="ru-RU"/>
          </w:rPr>
          <w:t>18/KEHF-65: Fe vecedâ abden min ibâdinâ âteynâhu rahmeten min indinâ ve allemnâhu min ledünnâ ilmâ(ilmen).</w:t>
        </w:r>
      </w:ins>
    </w:p>
    <w:p w:rsidR="00852638" w:rsidRPr="00852638" w:rsidRDefault="00852638" w:rsidP="00852638">
      <w:pPr>
        <w:shd w:val="clear" w:color="auto" w:fill="F0F8FF"/>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852638">
          <w:rPr>
            <w:rFonts w:ascii="Arial" w:eastAsia="Times New Roman" w:hAnsi="Arial" w:cs="Arial"/>
            <w:color w:val="000000"/>
            <w:sz w:val="26"/>
            <w:szCs w:val="26"/>
            <w:lang w:eastAsia="ru-RU"/>
          </w:rPr>
          <w:t>Böylece katımızdan, kendisine rahmet verdiğimiz ve ledün (gizli) ilmimizden öğrettiğimiz kullarımızdan bir kul buldular.</w:t>
        </w:r>
      </w:ins>
    </w:p>
    <w:p w:rsidR="00852638" w:rsidRPr="00852638" w:rsidRDefault="00852638" w:rsidP="00852638">
      <w:pPr>
        <w:shd w:val="clear" w:color="auto" w:fill="F0F8FF"/>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852638">
          <w:rPr>
            <w:rFonts w:ascii="Arial" w:eastAsia="Times New Roman" w:hAnsi="Arial" w:cs="Arial"/>
            <w:color w:val="000000"/>
            <w:sz w:val="26"/>
            <w:szCs w:val="26"/>
            <w:lang w:eastAsia="ru-RU"/>
          </w:rPr>
          <w:t>Allahû Teala'nın Neml Suresinin 40. âyet-i kerimesinde kitaptan ilmi bulunan kişi olarak bahsettiği ve Belkıs'ın tahtını göz açıp kapamadan getiren kişi de Hızır (A.S)'dır. Hızır (A.S) burada tayy-i mekânı kullanmıştır.</w:t>
        </w:r>
      </w:ins>
    </w:p>
    <w:p w:rsidR="00852638" w:rsidRPr="00852638" w:rsidRDefault="00852638" w:rsidP="00852638">
      <w:pPr>
        <w:shd w:val="clear" w:color="auto" w:fill="F0F8FF"/>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852638">
          <w:rPr>
            <w:rFonts w:ascii="Arial" w:eastAsia="Times New Roman" w:hAnsi="Arial" w:cs="Arial"/>
            <w:color w:val="000000"/>
            <w:sz w:val="26"/>
            <w:szCs w:val="26"/>
            <w:lang w:eastAsia="ru-RU"/>
          </w:rPr>
          <w:t>27/NEML-40: Kâlellezî indehu ilmun minel kitâbi ene âtîke bihî kable en yertedde ileyke tarfuk(tarfuke), fe lemmâ reâhu mustekırran indehu kâle hâzâ min fadlı rabbî, li yebluvenî e eşkur em ekfur(ekfuru), ve men şekere fe innemâ yeşkuru li nefsih(nefsihî) ve men kefere fe inne rabbî ganiyyun kerîm(kerîmun).</w:t>
        </w:r>
      </w:ins>
    </w:p>
    <w:p w:rsidR="00852638" w:rsidRPr="00852638" w:rsidRDefault="00852638" w:rsidP="00852638">
      <w:pPr>
        <w:shd w:val="clear" w:color="auto" w:fill="F0F8FF"/>
        <w:spacing w:before="100" w:beforeAutospacing="1" w:after="100" w:afterAutospacing="1" w:line="240" w:lineRule="auto"/>
        <w:rPr>
          <w:ins w:id="36" w:author="Unknown"/>
          <w:rFonts w:ascii="Arial" w:eastAsia="Times New Roman" w:hAnsi="Arial" w:cs="Arial"/>
          <w:color w:val="000000"/>
          <w:sz w:val="26"/>
          <w:szCs w:val="26"/>
          <w:lang w:eastAsia="ru-RU"/>
        </w:rPr>
      </w:pPr>
      <w:ins w:id="37" w:author="Unknown">
        <w:r w:rsidRPr="00852638">
          <w:rPr>
            <w:rFonts w:ascii="Arial" w:eastAsia="Times New Roman" w:hAnsi="Arial" w:cs="Arial"/>
            <w:color w:val="000000"/>
            <w:sz w:val="26"/>
            <w:szCs w:val="26"/>
            <w:lang w:eastAsia="ru-RU"/>
          </w:rPr>
          <w:t>Kitaptan ilmi olan kişi (Hızır A.S): </w:t>
        </w:r>
        <w:r w:rsidRPr="00852638">
          <w:rPr>
            <w:rFonts w:ascii="Arial" w:eastAsia="Times New Roman" w:hAnsi="Arial" w:cs="Arial"/>
            <w:i/>
            <w:iCs/>
            <w:color w:val="000000"/>
            <w:sz w:val="26"/>
            <w:szCs w:val="26"/>
            <w:lang w:eastAsia="ru-RU"/>
          </w:rPr>
          <w:t>“Ben onu, sen gözünü açıp kapamadan önce sana getiririm.</w:t>
        </w:r>
        <w:r w:rsidRPr="00852638">
          <w:rPr>
            <w:rFonts w:ascii="Arial" w:eastAsia="Times New Roman" w:hAnsi="Arial" w:cs="Arial"/>
            <w:color w:val="000000"/>
            <w:sz w:val="26"/>
            <w:szCs w:val="26"/>
            <w:lang w:eastAsia="ru-RU"/>
          </w:rPr>
          <w:t>” dedi. (Süleyman A.S) böylece onun yanında (önünde) durduğunu görünce: </w:t>
        </w:r>
        <w:r w:rsidRPr="00852638">
          <w:rPr>
            <w:rFonts w:ascii="Arial" w:eastAsia="Times New Roman" w:hAnsi="Arial" w:cs="Arial"/>
            <w:i/>
            <w:iCs/>
            <w:color w:val="000000"/>
            <w:sz w:val="26"/>
            <w:szCs w:val="26"/>
            <w:lang w:eastAsia="ru-RU"/>
          </w:rPr>
          <w:t>“Bu Rabbimin bir fazlıdır (lütfudur), ben şükredecek miyim yoksa küfür (nankörlük) mü edeceğim diye beni imtihan etmek için.”</w:t>
        </w:r>
        <w:r w:rsidRPr="00852638">
          <w:rPr>
            <w:rFonts w:ascii="Arial" w:eastAsia="Times New Roman" w:hAnsi="Arial" w:cs="Arial"/>
            <w:color w:val="000000"/>
            <w:sz w:val="26"/>
            <w:szCs w:val="26"/>
            <w:lang w:eastAsia="ru-RU"/>
          </w:rPr>
          <w:t> dedi. Ve kim şükrederse sadece kendi nefsi için şükreder. Ve kim küfrederse o taktirde muhakkak ki benim Rabbim Ganî'dir, Kerim'dir.</w:t>
        </w:r>
      </w:ins>
    </w:p>
    <w:p w:rsidR="00852638" w:rsidRPr="00852638" w:rsidRDefault="00852638" w:rsidP="00852638">
      <w:pPr>
        <w:shd w:val="clear" w:color="auto" w:fill="F0F8FF"/>
        <w:spacing w:before="100" w:beforeAutospacing="1" w:after="100" w:afterAutospacing="1" w:line="240" w:lineRule="auto"/>
        <w:rPr>
          <w:ins w:id="38" w:author="Unknown"/>
          <w:rFonts w:ascii="Arial" w:eastAsia="Times New Roman" w:hAnsi="Arial" w:cs="Arial"/>
          <w:color w:val="000000"/>
          <w:sz w:val="26"/>
          <w:szCs w:val="26"/>
          <w:lang w:eastAsia="ru-RU"/>
        </w:rPr>
      </w:pPr>
      <w:ins w:id="39" w:author="Unknown">
        <w:r w:rsidRPr="00852638">
          <w:rPr>
            <w:rFonts w:ascii="Arial" w:eastAsia="Times New Roman" w:hAnsi="Arial" w:cs="Arial"/>
            <w:color w:val="000000"/>
            <w:sz w:val="26"/>
            <w:szCs w:val="26"/>
            <w:lang w:eastAsia="ru-RU"/>
          </w:rPr>
          <w:t>Tayy-i mekân, Allah-û Tealâ'nın velîlerine bahşettiği çok özel bir ihsandır. İnsanlık tarihinden itibaren dünya üzerinde Allah'ın güzelliklerini yaşayan velîler her devirde var olmuştur, kıyâmete kadar da var olacaktır.</w:t>
        </w:r>
      </w:ins>
    </w:p>
    <w:p w:rsidR="00852638" w:rsidRPr="00852638" w:rsidRDefault="00852638" w:rsidP="00852638">
      <w:pPr>
        <w:shd w:val="clear" w:color="auto" w:fill="F0F8FF"/>
        <w:spacing w:before="100" w:beforeAutospacing="1" w:after="100" w:afterAutospacing="1" w:line="240" w:lineRule="auto"/>
        <w:rPr>
          <w:ins w:id="40" w:author="Unknown"/>
          <w:rFonts w:ascii="Arial" w:eastAsia="Times New Roman" w:hAnsi="Arial" w:cs="Arial"/>
          <w:color w:val="000000"/>
          <w:sz w:val="26"/>
          <w:szCs w:val="26"/>
          <w:lang w:eastAsia="ru-RU"/>
        </w:rPr>
      </w:pPr>
      <w:ins w:id="41" w:author="Unknown">
        <w:r w:rsidRPr="00852638">
          <w:rPr>
            <w:rFonts w:ascii="Arial" w:eastAsia="Times New Roman" w:hAnsi="Arial" w:cs="Arial"/>
            <w:color w:val="000000"/>
            <w:sz w:val="26"/>
            <w:szCs w:val="26"/>
            <w:lang w:eastAsia="ru-RU"/>
          </w:rPr>
          <w:t>KAYNAK BELİRTİLMELİ</w:t>
        </w:r>
      </w:ins>
    </w:p>
    <w:p w:rsidR="006B3A76" w:rsidRPr="00852638" w:rsidRDefault="006B3A76">
      <w:pPr>
        <w:rPr>
          <w:lang w:val="en-US"/>
        </w:rPr>
      </w:pPr>
      <w:bookmarkStart w:id="42" w:name="_GoBack"/>
      <w:bookmarkEnd w:id="42"/>
    </w:p>
    <w:sectPr w:rsidR="006B3A76" w:rsidRPr="008526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B2D" w:rsidRDefault="00C12B2D" w:rsidP="00852638">
      <w:pPr>
        <w:spacing w:after="0" w:line="240" w:lineRule="auto"/>
      </w:pPr>
      <w:r>
        <w:separator/>
      </w:r>
    </w:p>
  </w:endnote>
  <w:endnote w:type="continuationSeparator" w:id="0">
    <w:p w:rsidR="00C12B2D" w:rsidRDefault="00C12B2D" w:rsidP="0085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B2D" w:rsidRDefault="00C12B2D" w:rsidP="00852638">
      <w:pPr>
        <w:spacing w:after="0" w:line="240" w:lineRule="auto"/>
      </w:pPr>
      <w:r>
        <w:separator/>
      </w:r>
    </w:p>
  </w:footnote>
  <w:footnote w:type="continuationSeparator" w:id="0">
    <w:p w:rsidR="00C12B2D" w:rsidRDefault="00C12B2D" w:rsidP="00852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7F"/>
    <w:rsid w:val="006B3A76"/>
    <w:rsid w:val="00852638"/>
    <w:rsid w:val="00C12B2D"/>
    <w:rsid w:val="00D922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5263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2638"/>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852638"/>
  </w:style>
  <w:style w:type="paragraph" w:styleId="a3">
    <w:name w:val="Normal (Web)"/>
    <w:basedOn w:val="a"/>
    <w:uiPriority w:val="99"/>
    <w:semiHidden/>
    <w:unhideWhenUsed/>
    <w:rsid w:val="008526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85263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52638"/>
  </w:style>
  <w:style w:type="paragraph" w:styleId="a6">
    <w:name w:val="footer"/>
    <w:basedOn w:val="a"/>
    <w:link w:val="a7"/>
    <w:uiPriority w:val="99"/>
    <w:unhideWhenUsed/>
    <w:rsid w:val="0085263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526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5263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2638"/>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852638"/>
  </w:style>
  <w:style w:type="paragraph" w:styleId="a3">
    <w:name w:val="Normal (Web)"/>
    <w:basedOn w:val="a"/>
    <w:uiPriority w:val="99"/>
    <w:semiHidden/>
    <w:unhideWhenUsed/>
    <w:rsid w:val="008526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85263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52638"/>
  </w:style>
  <w:style w:type="paragraph" w:styleId="a6">
    <w:name w:val="footer"/>
    <w:basedOn w:val="a"/>
    <w:link w:val="a7"/>
    <w:uiPriority w:val="99"/>
    <w:unhideWhenUsed/>
    <w:rsid w:val="0085263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5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472301">
      <w:bodyDiv w:val="1"/>
      <w:marLeft w:val="0"/>
      <w:marRight w:val="0"/>
      <w:marTop w:val="0"/>
      <w:marBottom w:val="0"/>
      <w:divBdr>
        <w:top w:val="none" w:sz="0" w:space="0" w:color="auto"/>
        <w:left w:val="none" w:sz="0" w:space="0" w:color="auto"/>
        <w:bottom w:val="none" w:sz="0" w:space="0" w:color="auto"/>
        <w:right w:val="none" w:sz="0" w:space="0" w:color="auto"/>
      </w:divBdr>
    </w:div>
    <w:div w:id="138243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2199</Words>
  <Characters>12536</Characters>
  <Application>Microsoft Office Word</Application>
  <DocSecurity>0</DocSecurity>
  <Lines>104</Lines>
  <Paragraphs>29</Paragraphs>
  <ScaleCrop>false</ScaleCrop>
  <Company>SPecialiST RePack</Company>
  <LinksUpToDate>false</LinksUpToDate>
  <CharactersWithSpaces>14706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2015-07-26T14:22:00Z</dcterms:created>
  <dcterms:modified xsi:type="dcterms:W3CDTF">2015-07-26T14:24:00Z</dcterms:modified>
</cp:coreProperties>
</file>