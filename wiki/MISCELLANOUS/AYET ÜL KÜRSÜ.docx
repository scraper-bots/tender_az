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3EA" w:rsidRPr="006833EA" w:rsidRDefault="006833EA" w:rsidP="006833EA">
      <w:pPr>
        <w:shd w:val="clear" w:color="auto" w:fill="3B5998"/>
        <w:spacing w:before="100" w:beforeAutospacing="1" w:after="100" w:afterAutospacing="1" w:line="240" w:lineRule="auto"/>
        <w:ind w:left="75"/>
        <w:jc w:val="center"/>
        <w:outlineLvl w:val="0"/>
        <w:rPr>
          <w:rFonts w:ascii="Arial" w:eastAsia="Times New Roman" w:hAnsi="Arial" w:cs="Arial"/>
          <w:b/>
          <w:bCs/>
          <w:color w:val="F0F8FF"/>
          <w:kern w:val="36"/>
          <w:sz w:val="38"/>
          <w:szCs w:val="38"/>
          <w:lang w:eastAsia="ru-RU"/>
        </w:rPr>
      </w:pPr>
      <w:r w:rsidRPr="006833EA">
        <w:rPr>
          <w:rFonts w:ascii="Arial" w:eastAsia="Times New Roman" w:hAnsi="Arial" w:cs="Arial"/>
          <w:b/>
          <w:bCs/>
          <w:color w:val="F0F8FF"/>
          <w:kern w:val="36"/>
          <w:sz w:val="38"/>
          <w:szCs w:val="38"/>
          <w:lang w:eastAsia="ru-RU"/>
        </w:rPr>
        <w:t>Ayet'el Kürsi</w:t>
      </w:r>
    </w:p>
    <w:p w:rsidR="006833EA" w:rsidRPr="006833EA" w:rsidRDefault="006833EA" w:rsidP="006833EA">
      <w:pPr>
        <w:spacing w:after="0" w:line="240" w:lineRule="auto"/>
        <w:rPr>
          <w:rFonts w:ascii="Times New Roman" w:eastAsia="Times New Roman" w:hAnsi="Times New Roman" w:cs="Times New Roman"/>
          <w:sz w:val="24"/>
          <w:szCs w:val="24"/>
          <w:lang w:eastAsia="ru-RU"/>
        </w:rPr>
      </w:pPr>
      <w:r w:rsidRPr="006833EA">
        <w:rPr>
          <w:rFonts w:ascii="Arial" w:eastAsia="Times New Roman" w:hAnsi="Arial" w:cs="Arial"/>
          <w:b/>
          <w:bCs/>
          <w:color w:val="000000"/>
          <w:sz w:val="15"/>
          <w:szCs w:val="15"/>
          <w:shd w:val="clear" w:color="auto" w:fill="F0F8FF"/>
          <w:lang w:eastAsia="ru-RU"/>
        </w:rPr>
        <w:t>Bu materyalin güvenliği: </w:t>
      </w:r>
      <w:r>
        <w:rPr>
          <w:rFonts w:ascii="Arial" w:eastAsia="Times New Roman" w:hAnsi="Arial" w:cs="Arial"/>
          <w:b/>
          <w:bCs/>
          <w:noProof/>
          <w:color w:val="000000"/>
          <w:sz w:val="15"/>
          <w:szCs w:val="15"/>
          <w:lang w:eastAsia="ru-RU"/>
        </w:rPr>
        <mc:AlternateContent>
          <mc:Choice Requires="wps">
            <w:drawing>
              <wp:inline distT="0" distB="0" distL="0" distR="0">
                <wp:extent cx="304800" cy="304800"/>
                <wp:effectExtent l="0" t="0" r="0" b="0"/>
                <wp:docPr id="10" name="Прямоугольник 10" descr="Güvenili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0" o:spid="_x0000_s1026" alt="Описание: Güvenili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c2U4xukCAADdBQAADgAAAAAAAAAA&#10;AAAAAAAuAgAAZHJzL2Uyb0RvYy54bWxQSwECLQAUAAYACAAAACEATKDpLNgAAAADAQAADwAAAAAA&#10;AAAAAAAAAABDBQAAZHJzL2Rvd25yZXYueG1sUEsFBgAAAAAEAAQA8wAAAEgGAAAAAA==&#10;" filled="f" stroked="f">
                <o:lock v:ext="edit" aspectratio="t"/>
                <w10:anchorlock/>
              </v:rect>
            </w:pict>
          </mc:Fallback>
        </mc:AlternateContent>
      </w:r>
      <w:r>
        <w:rPr>
          <w:rFonts w:ascii="Arial" w:eastAsia="Times New Roman" w:hAnsi="Arial" w:cs="Arial"/>
          <w:b/>
          <w:bCs/>
          <w:noProof/>
          <w:color w:val="000000"/>
          <w:sz w:val="15"/>
          <w:szCs w:val="15"/>
          <w:lang w:eastAsia="ru-RU"/>
        </w:rPr>
        <mc:AlternateContent>
          <mc:Choice Requires="wps">
            <w:drawing>
              <wp:inline distT="0" distB="0" distL="0" distR="0">
                <wp:extent cx="304800" cy="304800"/>
                <wp:effectExtent l="0" t="0" r="0" b="0"/>
                <wp:docPr id="9" name="Прямоугольник 9" descr="Güvenili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9" o:spid="_x0000_s1026" alt="Описание: Güvenili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uml2m6AIAANsFAAAOAAAAAAAAAAAA&#10;AAAAAC4CAABkcnMvZTJvRG9jLnhtbFBLAQItABQABgAIAAAAIQBMoOks2AAAAAMBAAAPAAAAAAAA&#10;AAAAAAAAAEIFAABkcnMvZG93bnJldi54bWxQSwUGAAAAAAQABADzAAAARwYAAAAA&#10;" filled="f" stroked="f">
                <o:lock v:ext="edit" aspectratio="t"/>
                <w10:anchorlock/>
              </v:rect>
            </w:pict>
          </mc:Fallback>
        </mc:AlternateContent>
      </w:r>
      <w:r>
        <w:rPr>
          <w:rFonts w:ascii="Arial" w:eastAsia="Times New Roman" w:hAnsi="Arial" w:cs="Arial"/>
          <w:b/>
          <w:bCs/>
          <w:noProof/>
          <w:color w:val="000000"/>
          <w:sz w:val="15"/>
          <w:szCs w:val="15"/>
          <w:lang w:eastAsia="ru-RU"/>
        </w:rPr>
        <mc:AlternateContent>
          <mc:Choice Requires="wps">
            <w:drawing>
              <wp:inline distT="0" distB="0" distL="0" distR="0">
                <wp:extent cx="304800" cy="304800"/>
                <wp:effectExtent l="0" t="0" r="0" b="0"/>
                <wp:docPr id="8" name="Прямоугольник 8" descr="Güvenili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8" o:spid="_x0000_s1026" alt="Описание: Güvenili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E+xOEnnAgAA2wUAAA4AAAAAAAAAAAAA&#10;AAAALgIAAGRycy9lMm9Eb2MueG1sUEsBAi0AFAAGAAgAAAAhAEyg6SzYAAAAAwEAAA8AAAAAAAAA&#10;AAAAAAAAQQUAAGRycy9kb3ducmV2LnhtbFBLBQYAAAAABAAEAPMAAABGBgAAAAA=&#10;" filled="f" stroked="f">
                <o:lock v:ext="edit" aspectratio="t"/>
                <w10:anchorlock/>
              </v:rect>
            </w:pict>
          </mc:Fallback>
        </mc:AlternateContent>
      </w:r>
      <w:r>
        <w:rPr>
          <w:rFonts w:ascii="Arial" w:eastAsia="Times New Roman" w:hAnsi="Arial" w:cs="Arial"/>
          <w:b/>
          <w:bCs/>
          <w:noProof/>
          <w:color w:val="000000"/>
          <w:sz w:val="15"/>
          <w:szCs w:val="15"/>
          <w:lang w:eastAsia="ru-RU"/>
        </w:rPr>
        <mc:AlternateContent>
          <mc:Choice Requires="wps">
            <w:drawing>
              <wp:inline distT="0" distB="0" distL="0" distR="0">
                <wp:extent cx="304800" cy="304800"/>
                <wp:effectExtent l="0" t="0" r="0" b="0"/>
                <wp:docPr id="7" name="Прямоугольник 7" descr="Güvenili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7" o:spid="_x0000_s1026" alt="Описание: Güvenili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nLX2+6AIAANsFAAAOAAAAAAAAAAAA&#10;AAAAAC4CAABkcnMvZTJvRG9jLnhtbFBLAQItABQABgAIAAAAIQBMoOks2AAAAAMBAAAPAAAAAAAA&#10;AAAAAAAAAEIFAABkcnMvZG93bnJldi54bWxQSwUGAAAAAAQABADzAAAARwYAAAAA&#10;" filled="f" stroked="f">
                <o:lock v:ext="edit" aspectratio="t"/>
                <w10:anchorlock/>
              </v:rect>
            </w:pict>
          </mc:Fallback>
        </mc:AlternateContent>
      </w:r>
      <w:r>
        <w:rPr>
          <w:rFonts w:ascii="Arial" w:eastAsia="Times New Roman" w:hAnsi="Arial" w:cs="Arial"/>
          <w:b/>
          <w:bCs/>
          <w:noProof/>
          <w:color w:val="000000"/>
          <w:sz w:val="15"/>
          <w:szCs w:val="15"/>
          <w:lang w:eastAsia="ru-RU"/>
        </w:rPr>
        <mc:AlternateContent>
          <mc:Choice Requires="wps">
            <w:drawing>
              <wp:inline distT="0" distB="0" distL="0" distR="0">
                <wp:extent cx="304800" cy="304800"/>
                <wp:effectExtent l="0" t="0" r="0" b="0"/>
                <wp:docPr id="6" name="Прямоугольник 6" descr="Güvenili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6" o:spid="_x0000_s1026" alt="Описание: Güvenili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GBhhR6AIAANsFAAAOAAAAAAAAAAAA&#10;AAAAAC4CAABkcnMvZTJvRG9jLnhtbFBLAQItABQABgAIAAAAIQBMoOks2AAAAAMBAAAPAAAAAAAA&#10;AAAAAAAAAEIFAABkcnMvZG93bnJldi54bWxQSwUGAAAAAAQABADzAAAARwYAAAAA&#10;" filled="f" stroked="f">
                <o:lock v:ext="edit" aspectratio="t"/>
                <w10:anchorlock/>
              </v:rect>
            </w:pict>
          </mc:Fallback>
        </mc:AlternateContent>
      </w:r>
      <w:r>
        <w:rPr>
          <w:rFonts w:ascii="Arial" w:eastAsia="Times New Roman" w:hAnsi="Arial" w:cs="Arial"/>
          <w:b/>
          <w:bCs/>
          <w:noProof/>
          <w:color w:val="000000"/>
          <w:sz w:val="15"/>
          <w:szCs w:val="15"/>
          <w:lang w:eastAsia="ru-RU"/>
        </w:rPr>
        <mc:AlternateContent>
          <mc:Choice Requires="wps">
            <w:drawing>
              <wp:inline distT="0" distB="0" distL="0" distR="0">
                <wp:extent cx="304800" cy="304800"/>
                <wp:effectExtent l="0" t="0" r="0" b="0"/>
                <wp:docPr id="5" name="Прямоугольник 5" descr="Güvenili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5" o:spid="_x0000_s1026" alt="Описание: Güvenili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kfMa76AIAANsFAAAOAAAAAAAAAAAA&#10;AAAAAC4CAABkcnMvZTJvRG9jLnhtbFBLAQItABQABgAIAAAAIQBMoOks2AAAAAMBAAAPAAAAAAAA&#10;AAAAAAAAAEIFAABkcnMvZG93bnJldi54bWxQSwUGAAAAAAQABADzAAAARwYAAAAA&#10;" filled="f" stroked="f">
                <o:lock v:ext="edit" aspectratio="t"/>
                <w10:anchorlock/>
              </v:rect>
            </w:pict>
          </mc:Fallback>
        </mc:AlternateContent>
      </w:r>
      <w:r>
        <w:rPr>
          <w:rFonts w:ascii="Arial" w:eastAsia="Times New Roman" w:hAnsi="Arial" w:cs="Arial"/>
          <w:b/>
          <w:bCs/>
          <w:noProof/>
          <w:color w:val="000000"/>
          <w:sz w:val="15"/>
          <w:szCs w:val="15"/>
          <w:lang w:eastAsia="ru-RU"/>
        </w:rPr>
        <mc:AlternateContent>
          <mc:Choice Requires="wps">
            <w:drawing>
              <wp:inline distT="0" distB="0" distL="0" distR="0">
                <wp:extent cx="304800" cy="304800"/>
                <wp:effectExtent l="0" t="0" r="0" b="0"/>
                <wp:docPr id="4" name="Прямоугольник 4" descr="Güvenili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4" o:spid="_x0000_s1026" alt="Описание: Güvenili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FV6NU6AIAANsFAAAOAAAAAAAAAAAA&#10;AAAAAC4CAABkcnMvZTJvRG9jLnhtbFBLAQItABQABgAIAAAAIQBMoOks2AAAAAMBAAAPAAAAAAAA&#10;AAAAAAAAAEIFAABkcnMvZG93bnJldi54bWxQSwUGAAAAAAQABADzAAAARwYAAAAA&#10;" filled="f" stroked="f">
                <o:lock v:ext="edit" aspectratio="t"/>
                <w10:anchorlock/>
              </v:rect>
            </w:pict>
          </mc:Fallback>
        </mc:AlternateContent>
      </w:r>
      <w:r>
        <w:rPr>
          <w:rFonts w:ascii="Arial" w:eastAsia="Times New Roman" w:hAnsi="Arial" w:cs="Arial"/>
          <w:b/>
          <w:bCs/>
          <w:noProof/>
          <w:color w:val="000000"/>
          <w:sz w:val="15"/>
          <w:szCs w:val="15"/>
          <w:lang w:eastAsia="ru-RU"/>
        </w:rPr>
        <mc:AlternateContent>
          <mc:Choice Requires="wps">
            <w:drawing>
              <wp:inline distT="0" distB="0" distL="0" distR="0">
                <wp:extent cx="304800" cy="304800"/>
                <wp:effectExtent l="0" t="0" r="0" b="0"/>
                <wp:docPr id="3" name="Прямоугольник 3" descr="Güvenili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 o:spid="_x0000_s1026" alt="Описание: Güvenili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hjwu16AIAANsFAAAOAAAAAAAAAAAA&#10;AAAAAC4CAABkcnMvZTJvRG9jLnhtbFBLAQItABQABgAIAAAAIQBMoOks2AAAAAMBAAAPAAAAAAAA&#10;AAAAAAAAAEIFAABkcnMvZG93bnJldi54bWxQSwUGAAAAAAQABADzAAAARwYAAAAA&#10;" filled="f" stroked="f">
                <o:lock v:ext="edit" aspectratio="t"/>
                <w10:anchorlock/>
              </v:rect>
            </w:pict>
          </mc:Fallback>
        </mc:AlternateContent>
      </w:r>
      <w:r>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2" name="Прямоугольник 2" descr="Or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 o:spid="_x0000_s1026" alt="Описание: Or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nS2/84gIAANUFAAAOAAAAAAAAAAAAAAAAAC4C&#10;AABkcnMvZTJvRG9jLnhtbFBLAQItABQABgAIAAAAIQBMoOks2AAAAAMBAAAPAAAAAAAAAAAAAAAA&#10;ADwFAABkcnMvZG93bnJldi54bWxQSwUGAAAAAAQABADzAAAAQQYAAAAA&#10;" filled="f" stroked="f">
                <o:lock v:ext="edit" aspectratio="t"/>
                <w10:anchorlock/>
              </v:rect>
            </w:pict>
          </mc:Fallback>
        </mc:AlternateContent>
      </w:r>
      <w:r>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1" name="Прямоугольник 1" descr="Or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 o:spid="_x0000_s1026" alt="Описание: Or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2AnVi+ACAADVBQAADgAAAAAAAAAAAAAAAAAuAgAA&#10;ZHJzL2Uyb0RvYy54bWxQSwECLQAUAAYACAAAACEATKDpLNgAAAADAQAADwAAAAAAAAAAAAAAAAA6&#10;BQAAZHJzL2Rvd25yZXYueG1sUEsFBgAAAAAEAAQA8wAAAD8GAAAAAA==&#10;" filled="f" stroked="f">
                <o:lock v:ext="edit" aspectratio="t"/>
                <w10:anchorlock/>
              </v:rect>
            </w:pict>
          </mc:Fallback>
        </mc:AlternateContent>
      </w:r>
      <w:r w:rsidRPr="006833EA">
        <w:rPr>
          <w:rFonts w:ascii="Arial" w:eastAsia="Times New Roman" w:hAnsi="Arial" w:cs="Arial"/>
          <w:color w:val="000000"/>
          <w:sz w:val="26"/>
          <w:szCs w:val="26"/>
          <w:shd w:val="clear" w:color="auto" w:fill="F0F8FF"/>
          <w:lang w:eastAsia="ru-RU"/>
        </w:rPr>
        <w:t> </w:t>
      </w:r>
      <w:r w:rsidRPr="006833EA">
        <w:rPr>
          <w:rFonts w:ascii="Arial" w:eastAsia="Times New Roman" w:hAnsi="Arial" w:cs="Arial"/>
          <w:b/>
          <w:bCs/>
          <w:color w:val="000000"/>
          <w:sz w:val="15"/>
          <w:szCs w:val="15"/>
          <w:shd w:val="clear" w:color="auto" w:fill="F0F8FF"/>
          <w:lang w:eastAsia="ru-RU"/>
        </w:rPr>
        <w:t>(Çok Güvenilir.)</w:t>
      </w:r>
      <w:r w:rsidRPr="006833EA">
        <w:rPr>
          <w:rFonts w:ascii="Arial" w:eastAsia="Times New Roman" w:hAnsi="Arial" w:cs="Arial"/>
          <w:color w:val="000000"/>
          <w:sz w:val="26"/>
          <w:szCs w:val="26"/>
          <w:lang w:eastAsia="ru-RU"/>
        </w:rPr>
        <w:br/>
      </w:r>
    </w:p>
    <w:p w:rsidR="006833EA" w:rsidRPr="006833EA" w:rsidRDefault="006833EA" w:rsidP="006833EA">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rFonts w:ascii="Arial" w:eastAsia="Times New Roman" w:hAnsi="Arial" w:cs="Arial"/>
          <w:b/>
          <w:bCs/>
          <w:color w:val="3B5998"/>
          <w:sz w:val="30"/>
          <w:szCs w:val="30"/>
          <w:lang w:eastAsia="ru-RU"/>
        </w:rPr>
      </w:pPr>
      <w:r w:rsidRPr="006833EA">
        <w:rPr>
          <w:rFonts w:ascii="Arial" w:eastAsia="Times New Roman" w:hAnsi="Arial" w:cs="Arial"/>
          <w:b/>
          <w:bCs/>
          <w:color w:val="3B5998"/>
          <w:sz w:val="30"/>
          <w:szCs w:val="30"/>
          <w:lang w:eastAsia="ru-RU"/>
        </w:rPr>
        <w:t>Ayet'el Kürsi'nin Orjinal Yazılışı:</w:t>
      </w:r>
    </w:p>
    <w:p w:rsidR="006833EA" w:rsidRPr="006833EA" w:rsidRDefault="006833EA" w:rsidP="006833EA">
      <w:pPr>
        <w:spacing w:after="0" w:line="240" w:lineRule="auto"/>
        <w:rPr>
          <w:rFonts w:ascii="Times New Roman" w:eastAsia="Times New Roman" w:hAnsi="Times New Roman" w:cs="Times New Roman"/>
          <w:sz w:val="24"/>
          <w:szCs w:val="24"/>
          <w:lang w:eastAsia="ru-RU"/>
        </w:rPr>
      </w:pPr>
      <w:r w:rsidRPr="006833EA">
        <w:rPr>
          <w:rFonts w:ascii="Times New Roman" w:eastAsia="Times New Roman" w:hAnsi="Times New Roman" w:cs="Times New Roman"/>
          <w:b/>
          <w:bCs/>
          <w:color w:val="000000"/>
          <w:sz w:val="36"/>
          <w:szCs w:val="36"/>
          <w:shd w:val="clear" w:color="auto" w:fill="F0F8FF"/>
          <w:lang w:eastAsia="ru-RU"/>
        </w:rPr>
        <w:t>بِسْمِ اللهِ الرَّحْمَنِ الرَّحِيمِ</w:t>
      </w:r>
      <w:r w:rsidRPr="006833EA">
        <w:rPr>
          <w:rFonts w:ascii="Times New Roman" w:eastAsia="Times New Roman" w:hAnsi="Times New Roman" w:cs="Times New Roman"/>
          <w:color w:val="000000"/>
          <w:sz w:val="36"/>
          <w:szCs w:val="36"/>
          <w:shd w:val="clear" w:color="auto" w:fill="F0F8FF"/>
          <w:lang w:eastAsia="ru-RU"/>
        </w:rPr>
        <w:br/>
      </w:r>
      <w:r w:rsidRPr="006833EA">
        <w:rPr>
          <w:rFonts w:ascii="Times New Roman" w:eastAsia="Times New Roman" w:hAnsi="Times New Roman" w:cs="Times New Roman"/>
          <w:color w:val="000000"/>
          <w:sz w:val="36"/>
          <w:szCs w:val="36"/>
          <w:shd w:val="clear" w:color="auto" w:fill="F0F8FF"/>
          <w:lang w:eastAsia="ru-RU"/>
        </w:rPr>
        <w:br/>
        <w:t>اَللهُ لآ اِلَهَ اِلاَّ هُوَ الْحَيُّ الْقَيُّومُ لاَ تَاْخُذُهُ سِنَةٌ وَلاَ نَوْمٌ لَهُ مَا فِي السَّمَوَاتِ وَمَا فِي اْلاَرْضِ مَنْ ذَا الَّذِي يَشْفَعُ عِنْدَهُ اِلاَّ بِاِذْنِهِ يَعْلَمُ مَا بَيْنَ اَيْدِيهِمْ وَمَا خَلْفَهُمْ وَلاَ يُحِيطُونَ بِشَيْءٍ مِنْ عِلْمِهِ اِلاَّ بِمَا شَآءَ وَسِعَ كُرْسِيُّهُ السَّمَوَاتِ وَاْلاَرْضَ وَلاَ يَؤُدُهُ حِفْظُهُمَا وَهُوَ الْعَلِيُّ الْعَظِيمُ </w:t>
      </w:r>
      <w:r w:rsidRPr="006833EA">
        <w:rPr>
          <w:rFonts w:ascii="Arial" w:eastAsia="Times New Roman" w:hAnsi="Arial" w:cs="Arial"/>
          <w:b/>
          <w:bCs/>
          <w:color w:val="000000"/>
          <w:sz w:val="26"/>
          <w:szCs w:val="26"/>
          <w:shd w:val="clear" w:color="auto" w:fill="F0F8FF"/>
          <w:lang w:eastAsia="ru-RU"/>
        </w:rPr>
        <w:br/>
      </w:r>
    </w:p>
    <w:p w:rsidR="006833EA" w:rsidRPr="006833EA" w:rsidRDefault="006833EA" w:rsidP="006833EA">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rFonts w:ascii="Arial" w:eastAsia="Times New Roman" w:hAnsi="Arial" w:cs="Arial"/>
          <w:b/>
          <w:bCs/>
          <w:color w:val="3B5998"/>
          <w:sz w:val="30"/>
          <w:szCs w:val="30"/>
          <w:lang w:eastAsia="ru-RU"/>
        </w:rPr>
      </w:pPr>
      <w:r w:rsidRPr="006833EA">
        <w:rPr>
          <w:rFonts w:ascii="Arial" w:eastAsia="Times New Roman" w:hAnsi="Arial" w:cs="Arial"/>
          <w:b/>
          <w:bCs/>
          <w:color w:val="3B5998"/>
          <w:sz w:val="30"/>
          <w:szCs w:val="30"/>
          <w:lang w:eastAsia="ru-RU"/>
        </w:rPr>
        <w:t>Ayet'el Kürsi'nin Okunuşu</w:t>
      </w:r>
    </w:p>
    <w:p w:rsidR="006833EA" w:rsidRPr="006833EA" w:rsidRDefault="006833EA" w:rsidP="006833EA">
      <w:pPr>
        <w:spacing w:after="0" w:line="240" w:lineRule="auto"/>
        <w:rPr>
          <w:rFonts w:ascii="Times New Roman" w:eastAsia="Times New Roman" w:hAnsi="Times New Roman" w:cs="Times New Roman"/>
          <w:sz w:val="24"/>
          <w:szCs w:val="24"/>
          <w:lang w:eastAsia="ru-RU"/>
        </w:rPr>
      </w:pPr>
      <w:r w:rsidRPr="006833EA">
        <w:rPr>
          <w:rFonts w:ascii="Arial" w:eastAsia="Times New Roman" w:hAnsi="Arial" w:cs="Arial"/>
          <w:b/>
          <w:bCs/>
          <w:color w:val="000000"/>
          <w:sz w:val="26"/>
          <w:szCs w:val="26"/>
          <w:shd w:val="clear" w:color="auto" w:fill="F0F8FF"/>
          <w:lang w:eastAsia="ru-RU"/>
        </w:rPr>
        <w:t>Bismillahirrahmanirrahim.</w:t>
      </w:r>
      <w:r w:rsidRPr="006833EA">
        <w:rPr>
          <w:rFonts w:ascii="Arial" w:eastAsia="Times New Roman" w:hAnsi="Arial" w:cs="Arial"/>
          <w:color w:val="000000"/>
          <w:sz w:val="26"/>
          <w:szCs w:val="26"/>
          <w:lang w:eastAsia="ru-RU"/>
        </w:rPr>
        <w:br/>
      </w:r>
      <w:r w:rsidRPr="006833EA">
        <w:rPr>
          <w:rFonts w:ascii="Arial" w:eastAsia="Times New Roman" w:hAnsi="Arial" w:cs="Arial"/>
          <w:color w:val="000000"/>
          <w:sz w:val="26"/>
          <w:szCs w:val="26"/>
          <w:lang w:eastAsia="ru-RU"/>
        </w:rPr>
        <w:br/>
      </w:r>
      <w:r w:rsidRPr="006833EA">
        <w:rPr>
          <w:rFonts w:ascii="Arial" w:eastAsia="Times New Roman" w:hAnsi="Arial" w:cs="Arial"/>
          <w:color w:val="000000"/>
          <w:sz w:val="26"/>
          <w:szCs w:val="26"/>
          <w:shd w:val="clear" w:color="auto" w:fill="F0F8FF"/>
          <w:lang w:eastAsia="ru-RU"/>
        </w:rPr>
        <w:t>Allâhü lē ilēhe illē hüvel hayyul kayyûm. Lē te'huzühû sinetüv-ve lē nevm. Lehû mē fis-semēvēti vemē fil ard. Menzellezî yeşfeu indehû illē biiznih. yağlemü mē beyne eydîhim vemē [k]halfehüm velē yühîtûne bişey'im-min ilmihî illē bimē şē'. Vesia kürsiyyu hüssemēvēti vel ard. Velē yeûdühû hifzuhumâ ve hüvel aliyyül azîm</w:t>
      </w:r>
      <w:r w:rsidRPr="006833EA">
        <w:rPr>
          <w:rFonts w:ascii="Arial" w:eastAsia="Times New Roman" w:hAnsi="Arial" w:cs="Arial"/>
          <w:color w:val="000000"/>
          <w:sz w:val="26"/>
          <w:szCs w:val="26"/>
          <w:lang w:eastAsia="ru-RU"/>
        </w:rPr>
        <w:br/>
      </w:r>
      <w:r w:rsidRPr="006833EA">
        <w:rPr>
          <w:rFonts w:ascii="Arial" w:eastAsia="Times New Roman" w:hAnsi="Arial" w:cs="Arial"/>
          <w:color w:val="000000"/>
          <w:sz w:val="26"/>
          <w:szCs w:val="26"/>
          <w:lang w:eastAsia="ru-RU"/>
        </w:rPr>
        <w:br/>
      </w:r>
      <w:r w:rsidRPr="006833EA">
        <w:rPr>
          <w:rFonts w:ascii="Arial" w:eastAsia="Times New Roman" w:hAnsi="Arial" w:cs="Arial"/>
          <w:color w:val="000000"/>
          <w:sz w:val="26"/>
          <w:szCs w:val="26"/>
          <w:shd w:val="clear" w:color="auto" w:fill="F0F8FF"/>
          <w:lang w:eastAsia="ru-RU"/>
        </w:rPr>
        <w:t>Not: Okunurken â, ē, î ve û harfleri UZATILARAK okunur. [k]h, hırıltı he demektir.</w:t>
      </w:r>
    </w:p>
    <w:p w:rsidR="006833EA" w:rsidRPr="006833EA" w:rsidRDefault="006833EA" w:rsidP="006833EA">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0" w:author="Unknown"/>
          <w:rFonts w:ascii="Arial" w:eastAsia="Times New Roman" w:hAnsi="Arial" w:cs="Arial"/>
          <w:b/>
          <w:bCs/>
          <w:color w:val="3B5998"/>
          <w:sz w:val="30"/>
          <w:szCs w:val="30"/>
          <w:lang w:eastAsia="ru-RU"/>
        </w:rPr>
      </w:pPr>
      <w:ins w:id="1" w:author="Unknown">
        <w:r w:rsidRPr="006833EA">
          <w:rPr>
            <w:rFonts w:ascii="Arial" w:eastAsia="Times New Roman" w:hAnsi="Arial" w:cs="Arial"/>
            <w:b/>
            <w:bCs/>
            <w:color w:val="3B5998"/>
            <w:sz w:val="30"/>
            <w:szCs w:val="30"/>
            <w:lang w:eastAsia="ru-RU"/>
          </w:rPr>
          <w:t>Ayet'el Kürsi'nin Anlamı</w:t>
        </w:r>
      </w:ins>
    </w:p>
    <w:p w:rsidR="005F3E87" w:rsidRDefault="006833EA" w:rsidP="006833EA">
      <w:ins w:id="2" w:author="Unknown">
        <w:r w:rsidRPr="006833EA">
          <w:rPr>
            <w:rFonts w:ascii="Arial" w:eastAsia="Times New Roman" w:hAnsi="Arial" w:cs="Arial"/>
            <w:b/>
            <w:bCs/>
            <w:color w:val="000000"/>
            <w:sz w:val="26"/>
            <w:szCs w:val="26"/>
            <w:shd w:val="clear" w:color="auto" w:fill="F0F8FF"/>
            <w:lang w:eastAsia="ru-RU"/>
          </w:rPr>
          <w:t>Rahman ve Rahim Olan Allah'ın Adı ile. </w:t>
        </w:r>
        <w:r w:rsidRPr="006833EA">
          <w:rPr>
            <w:rFonts w:ascii="Arial" w:eastAsia="Times New Roman" w:hAnsi="Arial" w:cs="Arial"/>
            <w:color w:val="000000"/>
            <w:sz w:val="26"/>
            <w:szCs w:val="26"/>
            <w:lang w:eastAsia="ru-RU"/>
          </w:rPr>
          <w:br/>
        </w:r>
        <w:r w:rsidRPr="006833EA">
          <w:rPr>
            <w:rFonts w:ascii="Arial" w:eastAsia="Times New Roman" w:hAnsi="Arial" w:cs="Arial"/>
            <w:color w:val="000000"/>
            <w:sz w:val="26"/>
            <w:szCs w:val="26"/>
            <w:lang w:eastAsia="ru-RU"/>
          </w:rPr>
          <w:br/>
        </w:r>
        <w:r w:rsidRPr="006833EA">
          <w:rPr>
            <w:rFonts w:ascii="Arial" w:eastAsia="Times New Roman" w:hAnsi="Arial" w:cs="Arial"/>
            <w:color w:val="000000"/>
            <w:sz w:val="26"/>
            <w:szCs w:val="26"/>
            <w:shd w:val="clear" w:color="auto" w:fill="F0F8FF"/>
            <w:lang w:eastAsia="ru-RU"/>
          </w:rPr>
          <w:t>Allah, kendinden başka hiçbir ilâh yoktur. (O), Hayy ve Kayyûmdur. Onu ne bir uyuklama, ne de bir uyku tutabilir. Göklerde ve yerde ne varsa hepsi Onundur. Onun izni olmadan, nezdinde kim şefaat edebilir? O (yarattıklarının) önlerindeki ve arkalarındaki gizli ve âşikâr her şeyi bilir. Onun ilminden, yalnız kendisinin dilediğinden başka hiçbir şey kavrayamazlar. (Mahlûkatı). Onun kürsüsü gökler ve yeri kaplamıştır. Bunların (yerin ve göğün) koruyuculuğu Ona ağır da gelmez. O, çok yüce, ç</w:t>
        </w:r>
        <w:bookmarkStart w:id="3" w:name="_GoBack"/>
        <w:bookmarkEnd w:id="3"/>
        <w:r w:rsidRPr="006833EA">
          <w:rPr>
            <w:rFonts w:ascii="Arial" w:eastAsia="Times New Roman" w:hAnsi="Arial" w:cs="Arial"/>
            <w:color w:val="000000"/>
            <w:sz w:val="26"/>
            <w:szCs w:val="26"/>
            <w:shd w:val="clear" w:color="auto" w:fill="F0F8FF"/>
            <w:lang w:eastAsia="ru-RU"/>
          </w:rPr>
          <w:t>ok büyüktür.</w:t>
        </w:r>
      </w:ins>
    </w:p>
    <w:sectPr w:rsidR="005F3E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2D9"/>
    <w:rsid w:val="005F3E87"/>
    <w:rsid w:val="006833EA"/>
    <w:rsid w:val="008162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833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6833E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833EA"/>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6833EA"/>
    <w:rPr>
      <w:rFonts w:ascii="Times New Roman" w:eastAsia="Times New Roman" w:hAnsi="Times New Roman" w:cs="Times New Roman"/>
      <w:b/>
      <w:bCs/>
      <w:sz w:val="27"/>
      <w:szCs w:val="27"/>
      <w:lang w:eastAsia="ru-RU"/>
    </w:rPr>
  </w:style>
  <w:style w:type="character" w:styleId="a3">
    <w:name w:val="Strong"/>
    <w:basedOn w:val="a0"/>
    <w:uiPriority w:val="22"/>
    <w:qFormat/>
    <w:rsid w:val="006833EA"/>
    <w:rPr>
      <w:b/>
      <w:bCs/>
    </w:rPr>
  </w:style>
  <w:style w:type="character" w:customStyle="1" w:styleId="apple-converted-space">
    <w:name w:val="apple-converted-space"/>
    <w:basedOn w:val="a0"/>
    <w:rsid w:val="006833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833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6833E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833EA"/>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6833EA"/>
    <w:rPr>
      <w:rFonts w:ascii="Times New Roman" w:eastAsia="Times New Roman" w:hAnsi="Times New Roman" w:cs="Times New Roman"/>
      <w:b/>
      <w:bCs/>
      <w:sz w:val="27"/>
      <w:szCs w:val="27"/>
      <w:lang w:eastAsia="ru-RU"/>
    </w:rPr>
  </w:style>
  <w:style w:type="character" w:styleId="a3">
    <w:name w:val="Strong"/>
    <w:basedOn w:val="a0"/>
    <w:uiPriority w:val="22"/>
    <w:qFormat/>
    <w:rsid w:val="006833EA"/>
    <w:rPr>
      <w:b/>
      <w:bCs/>
    </w:rPr>
  </w:style>
  <w:style w:type="character" w:customStyle="1" w:styleId="apple-converted-space">
    <w:name w:val="apple-converted-space"/>
    <w:basedOn w:val="a0"/>
    <w:rsid w:val="00683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48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233</Words>
  <Characters>1330</Characters>
  <Application>Microsoft Office Word</Application>
  <DocSecurity>0</DocSecurity>
  <Lines>11</Lines>
  <Paragraphs>3</Paragraphs>
  <ScaleCrop>false</ScaleCrop>
  <Company>SPecialiST RePack</Company>
  <LinksUpToDate>false</LinksUpToDate>
  <CharactersWithSpaces>1560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Ismet</cp:lastModifiedBy>
  <cp:revision>3</cp:revision>
  <dcterms:created xsi:type="dcterms:W3CDTF">2015-07-26T14:52:00Z</dcterms:created>
  <dcterms:modified xsi:type="dcterms:W3CDTF">2015-07-26T14:52:00Z</dcterms:modified>
</cp:coreProperties>
</file>