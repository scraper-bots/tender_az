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40" w:type="dxa"/>
        <w:tblCellSpacing w:w="0" w:type="dxa"/>
        <w:shd w:val="clear" w:color="auto" w:fill="F0F8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3"/>
      </w:tblGrid>
      <w:tr w:rsidR="003C0D54" w:rsidRPr="00B93108" w:rsidTr="003C0D54">
        <w:trPr>
          <w:trHeight w:val="570"/>
          <w:tblCellSpacing w:w="0" w:type="dxa"/>
        </w:trPr>
        <w:tc>
          <w:tcPr>
            <w:tcW w:w="14640" w:type="dxa"/>
            <w:shd w:val="clear" w:color="auto" w:fill="F0F8FF"/>
            <w:vAlign w:val="center"/>
            <w:hideMark/>
          </w:tcPr>
          <w:tbl>
            <w:tblPr>
              <w:tblW w:w="8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8220"/>
            </w:tblGrid>
            <w:tr w:rsidR="003C0D54" w:rsidRPr="00B93108">
              <w:trPr>
                <w:trHeight w:val="75"/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3C0D54" w:rsidRPr="00B93108" w:rsidRDefault="003C0D54" w:rsidP="003C0D5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  <w:tc>
                <w:tcPr>
                  <w:tcW w:w="8220" w:type="dxa"/>
                  <w:vAlign w:val="center"/>
                  <w:hideMark/>
                </w:tcPr>
                <w:p w:rsidR="003C0D54" w:rsidRPr="00B93108" w:rsidRDefault="003C0D54" w:rsidP="003C0D5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</w:tr>
            <w:tr w:rsidR="003C0D54" w:rsidRPr="00B931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C0D54" w:rsidRPr="00B93108" w:rsidRDefault="003C0D54" w:rsidP="003C0D5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36"/>
                      <w:szCs w:val="36"/>
                      <w:lang w:eastAsia="ru-RU"/>
                    </w:rPr>
                  </w:pPr>
                  <w:r w:rsidRPr="00B93108">
                    <w:rPr>
                      <w:rFonts w:ascii="Arial" w:eastAsia="Times New Roman" w:hAnsi="Arial" w:cs="Arial"/>
                      <w:color w:val="000000"/>
                      <w:sz w:val="36"/>
                      <w:szCs w:val="36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3C0D54" w:rsidRPr="00B93108" w:rsidRDefault="003C0D54" w:rsidP="003C0D54">
                  <w:pPr>
                    <w:spacing w:after="0" w:line="240" w:lineRule="auto"/>
                    <w:ind w:left="300"/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</w:pPr>
                  <w:proofErr w:type="spellStart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>Kendimizi</w:t>
                  </w:r>
                  <w:proofErr w:type="spellEnd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 xml:space="preserve"> </w:t>
                  </w:r>
                  <w:proofErr w:type="spellStart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>Büyüden</w:t>
                  </w:r>
                  <w:proofErr w:type="spellEnd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 xml:space="preserve"> </w:t>
                  </w:r>
                  <w:proofErr w:type="spellStart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>Nasıl</w:t>
                  </w:r>
                  <w:proofErr w:type="spellEnd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 xml:space="preserve"> </w:t>
                  </w:r>
                  <w:proofErr w:type="spellStart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>Muhafaza</w:t>
                  </w:r>
                  <w:proofErr w:type="spellEnd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 xml:space="preserve"> </w:t>
                  </w:r>
                  <w:proofErr w:type="spellStart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>Edebiliriz</w:t>
                  </w:r>
                  <w:proofErr w:type="spellEnd"/>
                  <w:r w:rsidRPr="00B93108">
                    <w:rPr>
                      <w:rFonts w:ascii="Tahoma" w:eastAsia="Times New Roman" w:hAnsi="Tahoma" w:cs="Tahoma"/>
                      <w:color w:val="000000"/>
                      <w:sz w:val="36"/>
                      <w:szCs w:val="36"/>
                      <w:lang w:eastAsia="ru-RU"/>
                    </w:rPr>
                    <w:t>?</w:t>
                  </w:r>
                </w:p>
              </w:tc>
            </w:tr>
          </w:tbl>
          <w:p w:rsidR="003C0D54" w:rsidRPr="00B93108" w:rsidRDefault="003C0D54" w:rsidP="003C0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ru-RU"/>
              </w:rPr>
            </w:pPr>
          </w:p>
        </w:tc>
      </w:tr>
      <w:tr w:rsidR="003C0D54" w:rsidRPr="00B93108" w:rsidTr="003C0D54">
        <w:trPr>
          <w:trHeight w:val="1500"/>
          <w:tblCellSpacing w:w="0" w:type="dxa"/>
        </w:trPr>
        <w:tc>
          <w:tcPr>
            <w:tcW w:w="0" w:type="auto"/>
            <w:shd w:val="clear" w:color="auto" w:fill="F0F8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3"/>
            </w:tblGrid>
            <w:tr w:rsidR="003C0D54" w:rsidRPr="00B931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6383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83"/>
                  </w:tblGrid>
                  <w:tr w:rsidR="003C0D54" w:rsidRPr="00B93108" w:rsidTr="00B93108">
                    <w:trPr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3C0D54" w:rsidRPr="00B93108" w:rsidRDefault="003C0D54" w:rsidP="003C0D5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</w:pP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</w:r>
                        <w:r w:rsidRPr="00B93108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36"/>
                            <w:szCs w:val="36"/>
                            <w:lang w:eastAsia="ru-RU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3DE230C8" wp14:editId="2976316A">
                                  <wp:extent cx="5715000" cy="5715000"/>
                                  <wp:effectExtent l="0" t="0" r="0" b="0"/>
                                  <wp:docPr id="1" name="Прямоугольник 1" descr="http://img.webme.com/pic/g/gizliilimler/936158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5715000" cy="571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Прямоугольник 1" o:spid="_x0000_s1026" alt="Описание: http://img.webme.com/pic/g/gizliilimler/9361582.jpg" style="width:45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3C0D54" w:rsidRPr="00B93108" w:rsidRDefault="003C0D54" w:rsidP="003C0D54">
                        <w:pPr>
                          <w:shd w:val="clear" w:color="auto" w:fill="3B5998"/>
                          <w:spacing w:before="100" w:beforeAutospacing="1" w:after="100" w:afterAutospacing="1" w:line="240" w:lineRule="auto"/>
                          <w:ind w:left="195"/>
                          <w:jc w:val="center"/>
                          <w:outlineLvl w:val="0"/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</w:pP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>Kendimizi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>Büyüden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>Nasıl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>Muhafaza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>Edebiliriz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b/>
                            <w:bCs/>
                            <w:color w:val="F0F8FF"/>
                            <w:kern w:val="36"/>
                            <w:sz w:val="36"/>
                            <w:szCs w:val="36"/>
                            <w:lang w:eastAsia="ru-RU"/>
                          </w:rPr>
                          <w:t>?</w:t>
                        </w:r>
                      </w:p>
                      <w:p w:rsidR="003C0D54" w:rsidRPr="00B93108" w:rsidRDefault="003C0D54" w:rsidP="003C0D5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</w:pP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1-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Allah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c.c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.)'a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sığınmak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Allah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c.c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.)'ı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çok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zikretmek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bu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kale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misalidir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; </w:t>
                        </w:r>
                        <w:proofErr w:type="spellStart"/>
                        <w:proofErr w:type="gram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içine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giren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düşmanın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şerrinden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emin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olur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. </w:t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  <w:t xml:space="preserve">2-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Kuran'ın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en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büyük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ayetlerinden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olan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</w:t>
                        </w:r>
                        <w:proofErr w:type="spellStart"/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instrText xml:space="preserve"> HYPERLINK "http://www.gizliilimler.tr.gg/Ayet-h-el-K.ue.rsi.htm" </w:instrText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ayet-el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kürsi</w:t>
                        </w:r>
                        <w:r w:rsidR="00B93108"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fldChar w:fldCharType="end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'yi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beş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vakit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namazdan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sonra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okumak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.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efendimiz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s.a.v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.) "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kim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</w:t>
                        </w:r>
                        <w:proofErr w:type="spellStart"/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instrText xml:space="preserve"> HYPERLINK "http://www.gizliilimler.tr.gg/Ayet-h-el-K.ue.rsi.htm" </w:instrText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Ayet-el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Kürsi</w:t>
                        </w:r>
                        <w:r w:rsidR="00B93108"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fldChar w:fldCharType="end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'yi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gece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okursa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Allah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c.c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.)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onu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gece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bütün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musibetlerden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muhafaza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eder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şeytan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ona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yaklaşmaz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"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buyurmaktadır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.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sahih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bir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hadiste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ise</w:t>
                        </w:r>
                        <w:proofErr w:type="spellEnd"/>
                        <w:proofErr w:type="gram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," "</w:t>
                        </w:r>
                        <w:proofErr w:type="spellStart"/>
                        <w:proofErr w:type="gram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kim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Sûre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-i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Bakara'nın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sonunu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okursa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Allah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c.c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.) o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gece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bütün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kötülüklere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karşı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okuyanı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muhafaza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eder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ona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Allah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kâfi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gelir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"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buyurulmuştur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. </w:t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lastRenderedPageBreak/>
                          <w:br/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kim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sabah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akşam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namazlarından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sonra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</w:t>
                        </w:r>
                        <w:proofErr w:type="spellStart"/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instrText xml:space="preserve"> HYPERLINK "http://www.gizliilimler.tr.gg/Ayet-h-el-K.ue.rsi.htm" </w:instrText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Ayet-el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Kürsi</w:t>
                        </w:r>
                        <w:proofErr w:type="spellEnd"/>
                        <w:r w:rsidR="00B93108"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fldChar w:fldCharType="end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, </w:t>
                        </w:r>
                        <w:proofErr w:type="spellStart"/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instrText xml:space="preserve"> HYPERLINK "http://www.gizliilimler.tr.gg/%C4%B0hlas-Suresi.htm" </w:instrText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İhlas</w:t>
                        </w:r>
                        <w:proofErr w:type="spellEnd"/>
                        <w:r w:rsidR="00B93108"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fldChar w:fldCharType="end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, </w:t>
                        </w:r>
                        <w:proofErr w:type="spellStart"/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instrText xml:space="preserve"> HYPERLINK "http://www.gizliilimler.tr.gg</w:instrText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instrText xml:space="preserve">/Felak-Suresi.htm" </w:instrText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Felak</w:t>
                        </w:r>
                        <w:proofErr w:type="spellEnd"/>
                        <w:r w:rsidR="00B93108"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fldChar w:fldCharType="end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</w:t>
                        </w:r>
                        <w:proofErr w:type="spellStart"/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begin"/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instrText xml:space="preserve"> HYPERLINK "http://www.gizliilimler.tr.gg/Nas-Suresi.htm" </w:instrText>
                        </w:r>
                        <w:r w:rsidR="00B93108" w:rsidRPr="00B93108">
                          <w:rPr>
                            <w:sz w:val="36"/>
                            <w:szCs w:val="36"/>
                          </w:rPr>
                          <w:fldChar w:fldCharType="separate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t>Nas</w:t>
                        </w:r>
                        <w:proofErr w:type="spellEnd"/>
                        <w:r w:rsidR="00B93108" w:rsidRPr="00B93108">
                          <w:rPr>
                            <w:rFonts w:ascii="Arial" w:eastAsia="Times New Roman" w:hAnsi="Arial" w:cs="Arial"/>
                            <w:color w:val="002BB8"/>
                            <w:sz w:val="36"/>
                            <w:szCs w:val="36"/>
                            <w:u w:val="single"/>
                            <w:lang w:eastAsia="ru-RU"/>
                          </w:rPr>
                          <w:fldChar w:fldCharType="end"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sûrelerini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3 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defa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sure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-i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haşr'ın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sonunu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bir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defa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</w:t>
                        </w:r>
                        <w:proofErr w:type="gram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şağıdaki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dua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 7 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defa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okunacak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;</w:t>
                        </w:r>
                      </w:p>
                      <w:p w:rsidR="003C0D54" w:rsidRPr="00B93108" w:rsidRDefault="003C0D54" w:rsidP="003C0D54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</w:pPr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{129}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سورة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التوبة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(9) ص 207</w:t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. </w:t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فَإِن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تَوَلَّوْاْ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فَقُلْ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حَسْبِيَ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اللّهُ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لَا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إِلَـهَ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إِلاَّ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هُوَ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عَلَيْهِ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تَوَكَّلْتُ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وَهُوَ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رَبُّ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الْعَرْشِ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الْعَظِيمِ</w:t>
                        </w:r>
                        <w:proofErr w:type="spellEnd"/>
                      </w:p>
                      <w:p w:rsidR="003C0D54" w:rsidRPr="00B93108" w:rsidRDefault="003C0D54" w:rsidP="003C0D54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</w:pP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Okunuşu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: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Fein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tevellev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fegul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hasbiyallâhu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lē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ilēhe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illē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hüve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aleyhi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tevekkeltü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hüve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Rabbü'l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arşil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azîm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.</w:t>
                        </w:r>
                      </w:p>
                      <w:p w:rsidR="003C0D54" w:rsidRPr="00B93108" w:rsidRDefault="003C0D54" w:rsidP="00B93108">
                        <w:pPr>
                          <w:tabs>
                            <w:tab w:val="left" w:pos="4536"/>
                          </w:tabs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</w:pP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Bu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dua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3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defa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okunacak</w:t>
                        </w:r>
                        <w:proofErr w:type="spellEnd"/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t>; </w:t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</w:r>
                        <w:r w:rsidRPr="00B93108"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  <w:br/>
                          <w:t>‏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سنن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 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ابن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ماجه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للإمام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ابن</w:t>
                        </w:r>
                        <w:proofErr w:type="spellEnd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B93108">
                          <w:rPr>
                            <w:rFonts w:ascii="Times New Roman" w:eastAsia="Times New Roman" w:hAnsi="Times New Roman" w:cs="Times New Roman"/>
                            <w:color w:val="000000"/>
                            <w:sz w:val="36"/>
                            <w:szCs w:val="36"/>
                            <w:lang w:eastAsia="ru-RU"/>
                          </w:rPr>
                          <w:t>ماجه</w:t>
                        </w:r>
                        <w:proofErr w:type="spellEnd"/>
                      </w:p>
                      <w:p w:rsidR="003C0D54" w:rsidRPr="00B93108" w:rsidRDefault="003C0D54" w:rsidP="003C0D54">
                        <w:pPr>
                          <w:spacing w:after="0" w:line="240" w:lineRule="auto"/>
                          <w:rPr>
                            <w:ins w:id="0" w:author="Unknown"/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</w:pPr>
                        <w:ins w:id="1" w:author="Unknown"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يَقُولُ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مِنْ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عَبْدٍ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يَقُولُ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،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صَبَاحِ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كُلِّ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يَوْمٍ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،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وَنَسَاءِ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كُلِّ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لَيْلَةٍ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: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بِسْمِ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اللهِ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الَّذِي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لاَ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يَضُرُّ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مَعَ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اسْمِهِ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شَيٍْْ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الأَرْضِ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وَلاَ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السَّمَاءِ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السَّمِيعُ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الْعَلِيمُ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،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ثَلاَ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ثَ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مَرَّاتٍ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،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فَيَضُرَّهُ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شَيْءٌ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). </w:t>
                          </w:r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قَالَ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وَكَانَ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أَبَانٌ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قَدْ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أَصَابَهُ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طَرَفٌ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مِنَ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الْفَالِجِ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فَجَعَلَ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الرَّجُلُ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يَنْظُرُ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إِلَيْهِ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فَقَالَ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أَبَانٌ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: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تَنْظُرُ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إِلَيِّ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؟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أَمَا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إِنَّ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الْحَدِيثَ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كَمَا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قَدْ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حَدَّثْتُكَ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وَلِكنِّي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لَمْ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أَقُلْهُ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يَوْمَئِذٍ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،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لِيُمْضى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عَلَيَّ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قَدَرَهُ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 </w:t>
                          </w:r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  <w:t>[3869- ش - (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صباح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كل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يوم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ومساء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كل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ليلة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)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بعد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طلوع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الفجر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وبعد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غروب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الشمس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 </w:t>
                          </w:r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(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تنظر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إليّ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)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سبب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نظرك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إليّ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 (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ليمضى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)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من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الإمضاء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.] 3869-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عَنْ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أَبَانِ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بْنِ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عُثْمَانَ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؛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قَالَ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: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سَمِعْتُ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عُثْمَانَ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بْنَ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عَفَّانَ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يَقُولُ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: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سَمِعْتُ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رَسُولَ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اللهِ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صلى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الله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عليه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وسلم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 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Sure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-i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Haşrın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sonu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; 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سورة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الحشر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(59) ص 548. </w:t>
                          </w:r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اللَّهُ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الَّذِي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إِلَهَ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إِلَّا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عَالِمُ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الْغَيْبِ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وَالشَّهَادَةِ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الرَّحْمَنُ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الرَّحِيمُ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{22}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اللَّهُ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الَّذِي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إِلَهَ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إِلَّا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الْمَلِكُ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الْقُدُّوسُ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السَّلَامُ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الْمُؤْمِنُ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الْمُهَيْمِنُ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الْعَزِيزُ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الْجَبَّارُ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الْمُتَكَبِّرُ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سُبْحَانَ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اللَّهِ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عَمَّا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يُشْرِكُونَ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{23}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اللَّهُ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الْخَالِقُ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الْبَارِئُ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الْمُصَوِّرُ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الْأَسْمَاء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الْحُسْنَى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يُسَبِّحُ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لَهُ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مَا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فِي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السَّمَاوَاتِ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وَالْأَرْضِ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وَهُوَ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الْعَزِيزُ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الْحَكِيمُ</w:t>
                          </w:r>
                          <w:proofErr w:type="spellEnd"/>
                          <w:r w:rsidRPr="00B93108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{24} 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okursa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o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gün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insana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sihir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tesir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etmez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 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lastRenderedPageBreak/>
                            <w:t>Amr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İbni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Saad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babasından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nakil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ediyor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Peygamberimiz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; </w:t>
                          </w:r>
                          <w:proofErr w:type="gram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"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Her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kim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acve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hurmasından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yedi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tane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yese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o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gün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ona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zehir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ve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sihir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tesir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etmez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."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 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buyurmuştur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sahih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-i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buhari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) 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Şu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da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çok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iyi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bilinsin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ki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bütün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insanlar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ve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cinler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toplansalar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sana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zarar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vermek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isteseler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Allah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c.c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.)'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ın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takdir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ettiği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senin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hakkında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yazdığı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olur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aksi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takdirde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zarar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veremezler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aynı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şekilde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iyilik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yapmak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isteseler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yine</w:t>
                          </w:r>
                          <w:proofErr w:type="spellEnd"/>
                          <w:proofErr w:type="gram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yapamazlar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ancak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Allah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c.c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.)'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ın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takdir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ettiği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kadar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 O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halde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sığınılacak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merci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Ancak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allah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c.c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.)'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dır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. 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Peygamberimiz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s.a.v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.)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şöyle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buyuruyor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: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br/>
                          </w:r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"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Her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kim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kâhine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medyuma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,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cinciye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)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gider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 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ve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sözlerini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tasdik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ederse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Muhammed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s.a.v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.)'e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indirilenden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Kur'an'dan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)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muhakkak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uzak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olur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 xml:space="preserve">. </w:t>
                          </w:r>
                          <w:r w:rsidRPr="00B93108">
                            <w:rPr>
                              <w:rFonts w:ascii="Arial" w:eastAsia="Times New Roman" w:hAnsi="Arial" w:cs="Arial"/>
                              <w:i/>
                              <w:iCs/>
                              <w:color w:val="000000"/>
                              <w:sz w:val="36"/>
                              <w:szCs w:val="36"/>
                              <w:lang w:val="en-US" w:eastAsia="ru-RU"/>
                            </w:rPr>
                            <w:t>Yahut gider onu tasdik etmezse kırk gün namazı kabul edilmez."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val="en-US" w:eastAsia="ru-RU"/>
                            </w:rPr>
                            <w:t> </w:t>
                          </w:r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(</w:t>
                          </w:r>
                          <w:proofErr w:type="spellStart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Tabareni</w:t>
                          </w:r>
                          <w:proofErr w:type="spellEnd"/>
                          <w:r w:rsidRPr="00B93108">
                            <w:rPr>
                              <w:rFonts w:ascii="Arial" w:eastAsia="Times New Roman" w:hAnsi="Arial" w:cs="Arial"/>
                              <w:color w:val="000000"/>
                              <w:sz w:val="36"/>
                              <w:szCs w:val="36"/>
                              <w:lang w:eastAsia="ru-RU"/>
                            </w:rPr>
                            <w:t>)</w:t>
                          </w:r>
                        </w:ins>
                      </w:p>
                      <w:p w:rsidR="003C0D54" w:rsidRPr="00B93108" w:rsidRDefault="003C0D54" w:rsidP="003C0D5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36"/>
                            <w:szCs w:val="36"/>
                            <w:lang w:eastAsia="ru-RU"/>
                          </w:rPr>
                        </w:pPr>
                      </w:p>
                    </w:tc>
                  </w:tr>
                </w:tbl>
                <w:p w:rsidR="003C0D54" w:rsidRPr="00B93108" w:rsidRDefault="003C0D54" w:rsidP="003C0D5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36"/>
                      <w:szCs w:val="36"/>
                      <w:lang w:eastAsia="ru-RU"/>
                    </w:rPr>
                  </w:pPr>
                </w:p>
              </w:tc>
            </w:tr>
          </w:tbl>
          <w:p w:rsidR="003C0D54" w:rsidRPr="00B93108" w:rsidRDefault="003C0D54" w:rsidP="003C0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ru-RU"/>
              </w:rPr>
            </w:pPr>
          </w:p>
        </w:tc>
      </w:tr>
    </w:tbl>
    <w:p w:rsidR="005E7407" w:rsidRPr="00B93108" w:rsidRDefault="005E7407">
      <w:pPr>
        <w:rPr>
          <w:sz w:val="36"/>
          <w:szCs w:val="36"/>
        </w:rPr>
      </w:pPr>
      <w:bookmarkStart w:id="2" w:name="_GoBack"/>
      <w:bookmarkEnd w:id="2"/>
    </w:p>
    <w:sectPr w:rsidR="005E7407" w:rsidRPr="00B93108" w:rsidSect="00B931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F"/>
    <w:rsid w:val="003C0D54"/>
    <w:rsid w:val="005E7407"/>
    <w:rsid w:val="0062205F"/>
    <w:rsid w:val="00B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0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D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3C0D54"/>
  </w:style>
  <w:style w:type="character" w:styleId="a3">
    <w:name w:val="Hyperlink"/>
    <w:basedOn w:val="a0"/>
    <w:uiPriority w:val="99"/>
    <w:semiHidden/>
    <w:unhideWhenUsed/>
    <w:rsid w:val="003C0D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0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D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3C0D54"/>
  </w:style>
  <w:style w:type="character" w:styleId="a3">
    <w:name w:val="Hyperlink"/>
    <w:basedOn w:val="a0"/>
    <w:uiPriority w:val="99"/>
    <w:semiHidden/>
    <w:unhideWhenUsed/>
    <w:rsid w:val="003C0D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535</Words>
  <Characters>3050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5</cp:revision>
  <dcterms:created xsi:type="dcterms:W3CDTF">2015-07-26T14:57:00Z</dcterms:created>
  <dcterms:modified xsi:type="dcterms:W3CDTF">2015-07-27T02:38:00Z</dcterms:modified>
</cp:coreProperties>
</file>