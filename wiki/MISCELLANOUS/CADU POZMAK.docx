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C4F" w:rsidRPr="00906C4F" w:rsidRDefault="00906C4F" w:rsidP="00906C4F">
      <w:pPr>
        <w:shd w:val="clear" w:color="auto" w:fill="3B5998"/>
        <w:spacing w:before="100" w:beforeAutospacing="1" w:after="100" w:afterAutospacing="1" w:line="240" w:lineRule="auto"/>
        <w:ind w:left="75"/>
        <w:jc w:val="center"/>
        <w:outlineLvl w:val="0"/>
        <w:rPr>
          <w:rFonts w:ascii="Arial" w:eastAsia="Times New Roman" w:hAnsi="Arial" w:cs="Arial"/>
          <w:b/>
          <w:bCs/>
          <w:color w:val="F0F8FF"/>
          <w:kern w:val="36"/>
          <w:sz w:val="38"/>
          <w:szCs w:val="38"/>
          <w:lang w:eastAsia="ru-RU"/>
        </w:rPr>
      </w:pPr>
      <w:r w:rsidRPr="00906C4F">
        <w:rPr>
          <w:rFonts w:ascii="Arial" w:eastAsia="Times New Roman" w:hAnsi="Arial" w:cs="Arial"/>
          <w:b/>
          <w:bCs/>
          <w:color w:val="F0F8FF"/>
          <w:kern w:val="36"/>
          <w:sz w:val="38"/>
          <w:szCs w:val="38"/>
          <w:lang w:eastAsia="ru-RU"/>
        </w:rPr>
        <w:t>Büyü Çözmek</w:t>
      </w:r>
    </w:p>
    <w:p w:rsidR="00906C4F" w:rsidRPr="00906C4F" w:rsidRDefault="00906C4F" w:rsidP="00906C4F">
      <w:pPr>
        <w:spacing w:after="0" w:line="240" w:lineRule="auto"/>
        <w:rPr>
          <w:rFonts w:ascii="Times New Roman" w:eastAsia="Times New Roman" w:hAnsi="Times New Roman" w:cs="Times New Roman"/>
          <w:sz w:val="24"/>
          <w:szCs w:val="24"/>
          <w:lang w:eastAsia="ru-RU"/>
        </w:rPr>
      </w:pPr>
      <w:r w:rsidRPr="00906C4F">
        <w:rPr>
          <w:rFonts w:ascii="Arial" w:eastAsia="Times New Roman" w:hAnsi="Arial" w:cs="Arial"/>
          <w:color w:val="000000"/>
          <w:sz w:val="26"/>
          <w:szCs w:val="26"/>
          <w:shd w:val="clear" w:color="auto" w:fill="F0F8FF"/>
          <w:lang w:eastAsia="ru-RU"/>
        </w:rPr>
        <w:t xml:space="preserve">Allahü teâlâ, her şeyi sebeple yaratır. Bir şeye kavuşmak için, bu şeyin yaratılmasına sebep olan şeyi yapmak gerekir. Her şeyin yaratılmasında ortak olan manevi sebep, sadaka vermek, 70 kere (Estağfirullah min külli mâ kerihallah) duasını okumaktır. </w:t>
      </w:r>
      <w:r w:rsidRPr="00906C4F">
        <w:rPr>
          <w:rFonts w:ascii="Arial" w:eastAsia="Times New Roman" w:hAnsi="Arial" w:cs="Arial"/>
          <w:color w:val="000000"/>
          <w:sz w:val="26"/>
          <w:szCs w:val="26"/>
          <w:shd w:val="clear" w:color="auto" w:fill="F0F8FF"/>
          <w:lang w:val="en-US" w:eastAsia="ru-RU"/>
        </w:rPr>
        <w:t xml:space="preserve">Bu iki manevi sebep, maddi sebepleri bulmaya da yardım eder. Ruhi sıkıntıların çoğu, cinden ve büyüden meydana gelir. Ruhi hastalıklar, </w:t>
      </w:r>
      <w:proofErr w:type="gramStart"/>
      <w:r w:rsidRPr="00906C4F">
        <w:rPr>
          <w:rFonts w:ascii="Arial" w:eastAsia="Times New Roman" w:hAnsi="Arial" w:cs="Arial"/>
          <w:color w:val="000000"/>
          <w:sz w:val="26"/>
          <w:szCs w:val="26"/>
          <w:shd w:val="clear" w:color="auto" w:fill="F0F8FF"/>
          <w:lang w:val="en-US" w:eastAsia="ru-RU"/>
        </w:rPr>
        <w:t>sara</w:t>
      </w:r>
      <w:proofErr w:type="gramEnd"/>
      <w:r w:rsidRPr="00906C4F">
        <w:rPr>
          <w:rFonts w:ascii="Arial" w:eastAsia="Times New Roman" w:hAnsi="Arial" w:cs="Arial"/>
          <w:color w:val="000000"/>
          <w:sz w:val="26"/>
          <w:szCs w:val="26"/>
          <w:shd w:val="clear" w:color="auto" w:fill="F0F8FF"/>
          <w:lang w:val="en-US" w:eastAsia="ru-RU"/>
        </w:rPr>
        <w:t xml:space="preserve"> ve cinden korunmak için, kıymetli kitaplarda bildirilen dualardan bazıları şunlardır: </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1- </w:t>
      </w:r>
      <w:hyperlink r:id="rId5" w:history="1">
        <w:r w:rsidRPr="00906C4F">
          <w:rPr>
            <w:rFonts w:ascii="Arial" w:eastAsia="Times New Roman" w:hAnsi="Arial" w:cs="Arial"/>
            <w:color w:val="002BB8"/>
            <w:sz w:val="26"/>
            <w:szCs w:val="26"/>
            <w:u w:val="single"/>
            <w:shd w:val="clear" w:color="auto" w:fill="F0F8FF"/>
            <w:lang w:val="en-US" w:eastAsia="ru-RU"/>
          </w:rPr>
          <w:t>Euzü Besmele</w:t>
        </w:r>
      </w:hyperlink>
      <w:r w:rsidRPr="00906C4F">
        <w:rPr>
          <w:rFonts w:ascii="Arial" w:eastAsia="Times New Roman" w:hAnsi="Arial" w:cs="Arial"/>
          <w:color w:val="000000"/>
          <w:sz w:val="26"/>
          <w:szCs w:val="26"/>
          <w:shd w:val="clear" w:color="auto" w:fill="F0F8FF"/>
          <w:lang w:val="en-US" w:eastAsia="ru-RU"/>
        </w:rPr>
        <w:t> ile </w:t>
      </w:r>
      <w:hyperlink r:id="rId6" w:history="1">
        <w:r w:rsidRPr="00906C4F">
          <w:rPr>
            <w:rFonts w:ascii="Arial" w:eastAsia="Times New Roman" w:hAnsi="Arial" w:cs="Arial"/>
            <w:color w:val="002BB8"/>
            <w:sz w:val="26"/>
            <w:szCs w:val="26"/>
            <w:u w:val="single"/>
            <w:shd w:val="clear" w:color="auto" w:fill="F0F8FF"/>
            <w:lang w:val="en-US" w:eastAsia="ru-RU"/>
          </w:rPr>
          <w:t>Fatiha</w:t>
        </w:r>
      </w:hyperlink>
      <w:r w:rsidRPr="00906C4F">
        <w:rPr>
          <w:rFonts w:ascii="Arial" w:eastAsia="Times New Roman" w:hAnsi="Arial" w:cs="Arial"/>
          <w:color w:val="000000"/>
          <w:sz w:val="26"/>
          <w:szCs w:val="26"/>
          <w:shd w:val="clear" w:color="auto" w:fill="F0F8FF"/>
          <w:lang w:val="en-US" w:eastAsia="ru-RU"/>
        </w:rPr>
        <w:t> suresini okumalı. </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proofErr w:type="gramStart"/>
      <w:r w:rsidRPr="00906C4F">
        <w:rPr>
          <w:rFonts w:ascii="Arial" w:eastAsia="Times New Roman" w:hAnsi="Arial" w:cs="Arial"/>
          <w:color w:val="000000"/>
          <w:sz w:val="26"/>
          <w:szCs w:val="26"/>
          <w:shd w:val="clear" w:color="auto" w:fill="F0F8FF"/>
          <w:lang w:val="en-US" w:eastAsia="ru-RU"/>
        </w:rPr>
        <w:t>2- </w:t>
      </w:r>
      <w:hyperlink r:id="rId7" w:history="1">
        <w:r w:rsidRPr="00906C4F">
          <w:rPr>
            <w:rFonts w:ascii="Arial" w:eastAsia="Times New Roman" w:hAnsi="Arial" w:cs="Arial"/>
            <w:color w:val="002BB8"/>
            <w:sz w:val="26"/>
            <w:szCs w:val="26"/>
            <w:u w:val="single"/>
            <w:shd w:val="clear" w:color="auto" w:fill="F0F8FF"/>
            <w:lang w:val="en-US" w:eastAsia="ru-RU"/>
          </w:rPr>
          <w:t>Euzü Besmele</w:t>
        </w:r>
      </w:hyperlink>
      <w:r w:rsidRPr="00906C4F">
        <w:rPr>
          <w:rFonts w:ascii="Arial" w:eastAsia="Times New Roman" w:hAnsi="Arial" w:cs="Arial"/>
          <w:color w:val="000000"/>
          <w:sz w:val="26"/>
          <w:szCs w:val="26"/>
          <w:shd w:val="clear" w:color="auto" w:fill="F0F8FF"/>
          <w:lang w:val="en-US" w:eastAsia="ru-RU"/>
        </w:rPr>
        <w:t> ile </w:t>
      </w:r>
      <w:hyperlink r:id="rId8" w:history="1">
        <w:r w:rsidRPr="00906C4F">
          <w:rPr>
            <w:rFonts w:ascii="Arial" w:eastAsia="Times New Roman" w:hAnsi="Arial" w:cs="Arial"/>
            <w:color w:val="002BB8"/>
            <w:sz w:val="26"/>
            <w:szCs w:val="26"/>
            <w:u w:val="single"/>
            <w:shd w:val="clear" w:color="auto" w:fill="F0F8FF"/>
            <w:lang w:val="en-US" w:eastAsia="ru-RU"/>
          </w:rPr>
          <w:t>iki Kul-euzü</w:t>
        </w:r>
      </w:hyperlink>
      <w:r w:rsidRPr="00906C4F">
        <w:rPr>
          <w:rFonts w:ascii="Arial" w:eastAsia="Times New Roman" w:hAnsi="Arial" w:cs="Arial"/>
          <w:color w:val="000000"/>
          <w:sz w:val="26"/>
          <w:szCs w:val="26"/>
          <w:shd w:val="clear" w:color="auto" w:fill="F0F8FF"/>
          <w:lang w:val="en-US" w:eastAsia="ru-RU"/>
        </w:rPr>
        <w:t> okumalı.</w:t>
      </w:r>
      <w:proofErr w:type="gramEnd"/>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3- Bir miktar suya </w:t>
      </w:r>
      <w:hyperlink r:id="rId9" w:history="1">
        <w:r w:rsidRPr="00906C4F">
          <w:rPr>
            <w:rFonts w:ascii="Arial" w:eastAsia="Times New Roman" w:hAnsi="Arial" w:cs="Arial"/>
            <w:color w:val="002BB8"/>
            <w:sz w:val="26"/>
            <w:szCs w:val="26"/>
            <w:u w:val="single"/>
            <w:shd w:val="clear" w:color="auto" w:fill="F0F8FF"/>
            <w:lang w:val="en-US" w:eastAsia="ru-RU"/>
          </w:rPr>
          <w:t>Âyet-el kürsi</w:t>
        </w:r>
      </w:hyperlink>
      <w:r w:rsidRPr="00906C4F">
        <w:rPr>
          <w:rFonts w:ascii="Arial" w:eastAsia="Times New Roman" w:hAnsi="Arial" w:cs="Arial"/>
          <w:color w:val="000000"/>
          <w:sz w:val="26"/>
          <w:szCs w:val="26"/>
          <w:shd w:val="clear" w:color="auto" w:fill="F0F8FF"/>
          <w:lang w:val="en-US" w:eastAsia="ru-RU"/>
        </w:rPr>
        <w:t>, İhlas ve </w:t>
      </w:r>
      <w:hyperlink r:id="rId10" w:history="1">
        <w:r w:rsidRPr="00906C4F">
          <w:rPr>
            <w:rFonts w:ascii="Arial" w:eastAsia="Times New Roman" w:hAnsi="Arial" w:cs="Arial"/>
            <w:color w:val="002BB8"/>
            <w:sz w:val="26"/>
            <w:szCs w:val="26"/>
            <w:u w:val="single"/>
            <w:shd w:val="clear" w:color="auto" w:fill="F0F8FF"/>
            <w:lang w:val="en-US" w:eastAsia="ru-RU"/>
          </w:rPr>
          <w:t>Muavvizeteyn</w:t>
        </w:r>
      </w:hyperlink>
      <w:r w:rsidRPr="00906C4F">
        <w:rPr>
          <w:rFonts w:ascii="Arial" w:eastAsia="Times New Roman" w:hAnsi="Arial" w:cs="Arial"/>
          <w:color w:val="000000"/>
          <w:sz w:val="26"/>
          <w:szCs w:val="26"/>
          <w:shd w:val="clear" w:color="auto" w:fill="F0F8FF"/>
          <w:lang w:val="en-US" w:eastAsia="ru-RU"/>
        </w:rPr>
        <w:t> [</w:t>
      </w:r>
      <w:hyperlink r:id="rId11" w:history="1">
        <w:r w:rsidRPr="00906C4F">
          <w:rPr>
            <w:rFonts w:ascii="Arial" w:eastAsia="Times New Roman" w:hAnsi="Arial" w:cs="Arial"/>
            <w:color w:val="002BB8"/>
            <w:sz w:val="26"/>
            <w:szCs w:val="26"/>
            <w:u w:val="single"/>
            <w:shd w:val="clear" w:color="auto" w:fill="F0F8FF"/>
            <w:lang w:val="en-US" w:eastAsia="ru-RU"/>
          </w:rPr>
          <w:t>Nas</w:t>
        </w:r>
      </w:hyperlink>
      <w:r w:rsidRPr="00906C4F">
        <w:rPr>
          <w:rFonts w:ascii="Arial" w:eastAsia="Times New Roman" w:hAnsi="Arial" w:cs="Arial"/>
          <w:color w:val="000000"/>
          <w:sz w:val="26"/>
          <w:szCs w:val="26"/>
          <w:shd w:val="clear" w:color="auto" w:fill="F0F8FF"/>
          <w:lang w:val="en-US" w:eastAsia="ru-RU"/>
        </w:rPr>
        <w:t> ve </w:t>
      </w:r>
      <w:hyperlink r:id="rId12" w:history="1">
        <w:r w:rsidRPr="00906C4F">
          <w:rPr>
            <w:rFonts w:ascii="Arial" w:eastAsia="Times New Roman" w:hAnsi="Arial" w:cs="Arial"/>
            <w:color w:val="002BB8"/>
            <w:sz w:val="26"/>
            <w:szCs w:val="26"/>
            <w:u w:val="single"/>
            <w:shd w:val="clear" w:color="auto" w:fill="F0F8FF"/>
            <w:lang w:val="en-US" w:eastAsia="ru-RU"/>
          </w:rPr>
          <w:t>Felak</w:t>
        </w:r>
      </w:hyperlink>
      <w:r w:rsidRPr="00906C4F">
        <w:rPr>
          <w:rFonts w:ascii="Arial" w:eastAsia="Times New Roman" w:hAnsi="Arial" w:cs="Arial"/>
          <w:color w:val="000000"/>
          <w:sz w:val="26"/>
          <w:szCs w:val="26"/>
          <w:shd w:val="clear" w:color="auto" w:fill="F0F8FF"/>
          <w:lang w:val="en-US" w:eastAsia="ru-RU"/>
        </w:rPr>
        <w:t>] surelerini okumalı. Büyü yapılan kimse bundan 3 yudum içmeli, kalan su ile gusletmeli.</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 xml:space="preserve">4- Sedir ağacının 7 tane yeşil yaprağı ezilip su ile karıştırılır. </w:t>
      </w:r>
      <w:proofErr w:type="gramStart"/>
      <w:r w:rsidRPr="00906C4F">
        <w:rPr>
          <w:rFonts w:ascii="Arial" w:eastAsia="Times New Roman" w:hAnsi="Arial" w:cs="Arial"/>
          <w:color w:val="000000"/>
          <w:sz w:val="26"/>
          <w:szCs w:val="26"/>
          <w:shd w:val="clear" w:color="auto" w:fill="F0F8FF"/>
          <w:lang w:val="en-US" w:eastAsia="ru-RU"/>
        </w:rPr>
        <w:t>Üzerine </w:t>
      </w:r>
      <w:hyperlink r:id="rId13" w:history="1">
        <w:r w:rsidRPr="00906C4F">
          <w:rPr>
            <w:rFonts w:ascii="Arial" w:eastAsia="Times New Roman" w:hAnsi="Arial" w:cs="Arial"/>
            <w:color w:val="002BB8"/>
            <w:sz w:val="26"/>
            <w:szCs w:val="26"/>
            <w:u w:val="single"/>
            <w:shd w:val="clear" w:color="auto" w:fill="F0F8FF"/>
            <w:lang w:val="en-US" w:eastAsia="ru-RU"/>
          </w:rPr>
          <w:t>Âyet-el kürsi</w:t>
        </w:r>
      </w:hyperlink>
      <w:r w:rsidRPr="00906C4F">
        <w:rPr>
          <w:rFonts w:ascii="Arial" w:eastAsia="Times New Roman" w:hAnsi="Arial" w:cs="Arial"/>
          <w:color w:val="000000"/>
          <w:sz w:val="26"/>
          <w:szCs w:val="26"/>
          <w:shd w:val="clear" w:color="auto" w:fill="F0F8FF"/>
          <w:lang w:val="en-US" w:eastAsia="ru-RU"/>
        </w:rPr>
        <w:t>, İhlas ve </w:t>
      </w:r>
      <w:hyperlink r:id="rId14" w:history="1">
        <w:r w:rsidRPr="00906C4F">
          <w:rPr>
            <w:rFonts w:ascii="Arial" w:eastAsia="Times New Roman" w:hAnsi="Arial" w:cs="Arial"/>
            <w:color w:val="002BB8"/>
            <w:sz w:val="26"/>
            <w:szCs w:val="26"/>
            <w:u w:val="single"/>
            <w:shd w:val="clear" w:color="auto" w:fill="F0F8FF"/>
            <w:lang w:val="en-US" w:eastAsia="ru-RU"/>
          </w:rPr>
          <w:t>Kul-euzüler</w:t>
        </w:r>
      </w:hyperlink>
      <w:r w:rsidRPr="00906C4F">
        <w:rPr>
          <w:rFonts w:ascii="Arial" w:eastAsia="Times New Roman" w:hAnsi="Arial" w:cs="Arial"/>
          <w:color w:val="000000"/>
          <w:sz w:val="26"/>
          <w:szCs w:val="26"/>
          <w:shd w:val="clear" w:color="auto" w:fill="F0F8FF"/>
          <w:lang w:val="en-US" w:eastAsia="ru-RU"/>
        </w:rPr>
        <w:t> okunur.</w:t>
      </w:r>
      <w:proofErr w:type="gramEnd"/>
      <w:r w:rsidRPr="00906C4F">
        <w:rPr>
          <w:rFonts w:ascii="Arial" w:eastAsia="Times New Roman" w:hAnsi="Arial" w:cs="Arial"/>
          <w:color w:val="000000"/>
          <w:sz w:val="26"/>
          <w:szCs w:val="26"/>
          <w:shd w:val="clear" w:color="auto" w:fill="F0F8FF"/>
          <w:lang w:val="en-US" w:eastAsia="ru-RU"/>
        </w:rPr>
        <w:t xml:space="preserve"> 3 yudum içip geri kalanla gusledilir.</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5- 3 kere Salavat ve Fatiha, Âyet-el kürsi, </w:t>
      </w:r>
      <w:hyperlink r:id="rId15" w:history="1">
        <w:r w:rsidRPr="00906C4F">
          <w:rPr>
            <w:rFonts w:ascii="Arial" w:eastAsia="Times New Roman" w:hAnsi="Arial" w:cs="Arial"/>
            <w:color w:val="002BB8"/>
            <w:sz w:val="26"/>
            <w:szCs w:val="26"/>
            <w:u w:val="single"/>
            <w:shd w:val="clear" w:color="auto" w:fill="F0F8FF"/>
            <w:lang w:val="en-US" w:eastAsia="ru-RU"/>
          </w:rPr>
          <w:t>Kâfirun</w:t>
        </w:r>
      </w:hyperlink>
      <w:r w:rsidRPr="00906C4F">
        <w:rPr>
          <w:rFonts w:ascii="Arial" w:eastAsia="Times New Roman" w:hAnsi="Arial" w:cs="Arial"/>
          <w:color w:val="000000"/>
          <w:sz w:val="26"/>
          <w:szCs w:val="26"/>
          <w:shd w:val="clear" w:color="auto" w:fill="F0F8FF"/>
          <w:lang w:val="en-US" w:eastAsia="ru-RU"/>
        </w:rPr>
        <w:t>, İhlas, Felak ve Nas sureleri 7'şer defa okunup hastaya üflenir. Bunlar tekrar okunup hastanın yatağına, evin her yerine, bahçeye üflenir.</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6- Fatiha, Âyet-el-kürsi ve 4 Kul [Kâfiru, İhlas, Felak ve Nas sureleri] 7'şer kere okunup hastaya üflenirse, büyü, nazar, hayvan sokması ve bütün dertler için iyi gelir. Tuza okunup, suda eritip içirmek ve ısırılan yere sürmek de olur.</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7- Sabah akşam, Bekara suresinin başından 4 âyet ve Âyet-el kürsi ile, Âyet-el kürsiden sonraki iki âyeti ve Bekara suresinin sonundaki 3 âyet, delinin üzerine okunursa, iyi olur. </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8- Sabah akşam 24 kere Estağfirullah denir, sonra (Estağfirullah elazim ellezi la ilahe illa hüvel hayyel kayyume ve etubü ileyh) denir. Sonra 11 İhlas ve 7 kere Fatiha ve 33 kere, Allahümme salli ve sellim ala seyyidina Muhammedin ve alâ âli seyyidina Muhammed okuyup, sevabı </w:t>
      </w:r>
      <w:hyperlink r:id="rId16" w:history="1">
        <w:r w:rsidRPr="00906C4F">
          <w:rPr>
            <w:rFonts w:ascii="Arial" w:eastAsia="Times New Roman" w:hAnsi="Arial" w:cs="Arial"/>
            <w:color w:val="002BB8"/>
            <w:sz w:val="26"/>
            <w:szCs w:val="26"/>
            <w:u w:val="single"/>
            <w:shd w:val="clear" w:color="auto" w:fill="F0F8FF"/>
            <w:lang w:val="en-US" w:eastAsia="ru-RU"/>
          </w:rPr>
          <w:t>Peygamber efendimiz</w:t>
        </w:r>
      </w:hyperlink>
      <w:r w:rsidRPr="00906C4F">
        <w:rPr>
          <w:rFonts w:ascii="Arial" w:eastAsia="Times New Roman" w:hAnsi="Arial" w:cs="Arial"/>
          <w:color w:val="000000"/>
          <w:sz w:val="26"/>
          <w:szCs w:val="26"/>
          <w:shd w:val="clear" w:color="auto" w:fill="F0F8FF"/>
          <w:lang w:val="en-US" w:eastAsia="ru-RU"/>
        </w:rPr>
        <w:t>in ve Eshab-ı kiramın ve Evliyanın ve sonra isimleri okunarak Silsile-i aliyye büyüklerinin ruhlarına hediye edilir. Bunların hürmetine şifa vermesi için dua edilir. Her gün sabah-akşam böyle dua edilir.</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9- Günde 500 kere (La havle vela kuvvete illa billah-il-aliyyilazim) okumalı! Başlarken ve bitirince 100 kere Salavat getirmeli. [Bunu her gün muhakkak okumalı, ihmal etmemeli.]</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10- Ha-Mim Mümin suresinin başından masir’e kadar ve Âyet-el kürsi okumalı.</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11- La ilahe illallahü vahdehü la şerike leh lehülmülkü velehülhamdü vehüve alâ külli şeyin kadir okumalı.</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lastRenderedPageBreak/>
        <w:br/>
      </w:r>
      <w:r w:rsidRPr="00906C4F">
        <w:rPr>
          <w:rFonts w:ascii="Arial" w:eastAsia="Times New Roman" w:hAnsi="Arial" w:cs="Arial"/>
          <w:color w:val="000000"/>
          <w:sz w:val="26"/>
          <w:szCs w:val="26"/>
          <w:shd w:val="clear" w:color="auto" w:fill="F0F8FF"/>
          <w:lang w:val="en-US" w:eastAsia="ru-RU"/>
        </w:rPr>
        <w:t xml:space="preserve">12- Cuma günü seher vakti, sağ elinin içine Nisa suresi 99. Âyeti, vemen yahruc’dan rahimâ’ya kadar yazılır, sonra dili ile yalanıp yutulur. </w:t>
      </w:r>
      <w:r w:rsidRPr="00906C4F">
        <w:rPr>
          <w:rFonts w:ascii="Arial" w:eastAsia="Times New Roman" w:hAnsi="Arial" w:cs="Arial"/>
          <w:color w:val="000000"/>
          <w:sz w:val="26"/>
          <w:szCs w:val="26"/>
          <w:shd w:val="clear" w:color="auto" w:fill="F0F8FF"/>
          <w:lang w:eastAsia="ru-RU"/>
        </w:rPr>
        <w:t>40 yıllık büyü de olsa çözülür.</w:t>
      </w:r>
    </w:p>
    <w:p w:rsidR="00BC686C" w:rsidRPr="00906C4F" w:rsidRDefault="00906C4F" w:rsidP="00906C4F">
      <w:pPr>
        <w:rPr>
          <w:lang w:val="en-US"/>
        </w:rPr>
      </w:pPr>
      <w:ins w:id="0" w:author="Unknown">
        <w:r w:rsidRPr="00906C4F">
          <w:rPr>
            <w:rFonts w:ascii="Arial" w:eastAsia="Times New Roman" w:hAnsi="Arial" w:cs="Arial"/>
            <w:color w:val="000000"/>
            <w:sz w:val="26"/>
            <w:szCs w:val="26"/>
            <w:shd w:val="clear" w:color="auto" w:fill="F0F8FF"/>
            <w:lang w:eastAsia="ru-RU"/>
          </w:rPr>
          <w:t>13- Sar’adan kurtulmak ve cinden korunmak için Âyât-i hırz okunmalıdır! Âyât-i hırz, şu sure ve âyetlerdir:</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lang w:eastAsia="ru-RU"/>
          </w:rPr>
          <w:br/>
        </w:r>
        <w:proofErr w:type="gramStart"/>
        <w:r w:rsidRPr="00906C4F">
          <w:rPr>
            <w:rFonts w:ascii="Arial" w:eastAsia="Times New Roman" w:hAnsi="Arial" w:cs="Arial"/>
            <w:color w:val="000000"/>
            <w:sz w:val="26"/>
            <w:szCs w:val="26"/>
            <w:shd w:val="clear" w:color="auto" w:fill="F0F8FF"/>
            <w:lang w:eastAsia="ru-RU"/>
          </w:rPr>
          <w:t>Fatiha,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Bekara 1,2,3,4,5 ve 163,164 ve 255,256,257 ve 285,286,</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Âl-i İmran 18,19. âyetten sadece: “İnneddine indellâh-il-islam” kısmı,</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Âl-i İmran 26,27 ve 154,</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En’âm 17,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A’râf 54, 55,56,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Tevbe 51 ve 128,129,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Yunüs 107,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Hud 56,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İbrâhim 12,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İsrâ 43 ve 110,111,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Mü’minun 116,117,118,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Ankebut 60,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Rum 17,18,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Fatır 2,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Yasin 83</w:t>
        </w:r>
        <w:proofErr w:type="gramEnd"/>
        <w:r w:rsidRPr="00906C4F">
          <w:rPr>
            <w:rFonts w:ascii="Arial" w:eastAsia="Times New Roman" w:hAnsi="Arial" w:cs="Arial"/>
            <w:color w:val="000000"/>
            <w:sz w:val="26"/>
            <w:szCs w:val="26"/>
            <w:shd w:val="clear" w:color="auto" w:fill="F0F8FF"/>
            <w:lang w:eastAsia="ru-RU"/>
          </w:rPr>
          <w:t>,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Saffat 1,2,3,4, 5,6,7,8,9,10,11 ve 180,181,182,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Feth 27,28,29,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Rahmân 33,34,35,36,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Hadid 1,2,3,4,5,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Haşr 21,22,23,24,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Cin 1,2,3,4,5,6,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Buruc 20,21,22,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İhlâ, Felâk ve Nâs sureleri.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lastRenderedPageBreak/>
          <w:t>Âyât-i hırz nasıl okunur?</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Abdest alınıp, 7 istiğfar ve 11 Salavat okunup, hastanın sıhhatine niyet ederek, güneş doğduktan ve ikindi namazından sonra, günde 2 defa hasta üzerine okunmalı, işaretli yerlerde, hasta üzerine üfürülmeli, şifa buluncaya kadar [40 gün kadar] devam etmeli. Her defası sonunda, bir Fatiha okuyarak sevabı, Peygamber efendimizin ve Behaeddin Buhari, Ahmed Rıfai ve imam-ı Rabbani hazretlerinin ruhuna hediye edilmeli. Bir nüsha da yazıp, yanında taşırsa, sihirden, büyüden, nazar değmesinden korur. Muradı hasıl olur.</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Peygamber efendimizin üç türlü ilaç kullandığı bildirilmiştir. Kur’an-ı kerim veya dua okurdu. Fen ile bulunan ilaçları kullanırdı. Her ikisini karışık da kullanırdı. (Mevahib) </w:t>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lang w:eastAsia="ru-RU"/>
          </w:rPr>
          <w:br/>
        </w:r>
        <w:r w:rsidRPr="00906C4F">
          <w:rPr>
            <w:rFonts w:ascii="Arial" w:eastAsia="Times New Roman" w:hAnsi="Arial" w:cs="Arial"/>
            <w:color w:val="000000"/>
            <w:sz w:val="26"/>
            <w:szCs w:val="26"/>
            <w:shd w:val="clear" w:color="auto" w:fill="F0F8FF"/>
            <w:lang w:eastAsia="ru-RU"/>
          </w:rPr>
          <w:t xml:space="preserve">Kur’an-ı kerimin ve duanın etki etmesi için bazı şartların gözetilmesi lazımdır. Okuyanın veya yazanın ve hastanın buna inanması, hastanın zararlı olan gıdalardan, şüpheli ilaçlardan perhiz etmesi, sıcaktan ve soğuktan sakınması lazımdır. Okuyan kimsenin, itikadının bozuk olmaması, haram işlemekten, kul hakkından sakınması, haram ve habis şey yiyip içmemesi ve karşılık olarak ücret almaması şarttır. </w:t>
        </w:r>
        <w:r w:rsidRPr="00906C4F">
          <w:rPr>
            <w:rFonts w:ascii="Arial" w:eastAsia="Times New Roman" w:hAnsi="Arial" w:cs="Arial"/>
            <w:color w:val="000000"/>
            <w:sz w:val="26"/>
            <w:szCs w:val="26"/>
            <w:shd w:val="clear" w:color="auto" w:fill="F0F8FF"/>
            <w:lang w:val="en-US" w:eastAsia="ru-RU"/>
          </w:rPr>
          <w:t>Hadis-i şerifte buyuruldu ki: </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 xml:space="preserve">(Allahü teâlâyı unutarak, gafletle edilen dua </w:t>
        </w:r>
        <w:proofErr w:type="gramStart"/>
        <w:r w:rsidRPr="00906C4F">
          <w:rPr>
            <w:rFonts w:ascii="Arial" w:eastAsia="Times New Roman" w:hAnsi="Arial" w:cs="Arial"/>
            <w:color w:val="000000"/>
            <w:sz w:val="26"/>
            <w:szCs w:val="26"/>
            <w:shd w:val="clear" w:color="auto" w:fill="F0F8FF"/>
            <w:lang w:val="en-US" w:eastAsia="ru-RU"/>
          </w:rPr>
          <w:t>kabul</w:t>
        </w:r>
        <w:proofErr w:type="gramEnd"/>
        <w:r w:rsidRPr="00906C4F">
          <w:rPr>
            <w:rFonts w:ascii="Arial" w:eastAsia="Times New Roman" w:hAnsi="Arial" w:cs="Arial"/>
            <w:color w:val="000000"/>
            <w:sz w:val="26"/>
            <w:szCs w:val="26"/>
            <w:shd w:val="clear" w:color="auto" w:fill="F0F8FF"/>
            <w:lang w:val="en-US" w:eastAsia="ru-RU"/>
          </w:rPr>
          <w:t xml:space="preserve"> olmaz.) [Tirmizi]</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proofErr w:type="gramStart"/>
        <w:r w:rsidRPr="00906C4F">
          <w:rPr>
            <w:rFonts w:ascii="Arial" w:eastAsia="Times New Roman" w:hAnsi="Arial" w:cs="Arial"/>
            <w:color w:val="000000"/>
            <w:sz w:val="26"/>
            <w:szCs w:val="26"/>
            <w:shd w:val="clear" w:color="auto" w:fill="F0F8FF"/>
            <w:lang w:val="en-US" w:eastAsia="ru-RU"/>
          </w:rPr>
          <w:t>İmam-ı Şarani hazretleri, (Kuşluk namazına devam edene, cin musallat olmaz) buyurdu.</w:t>
        </w:r>
        <w:proofErr w:type="gramEnd"/>
        <w:r w:rsidRPr="00906C4F">
          <w:rPr>
            <w:rFonts w:ascii="Arial" w:eastAsia="Times New Roman" w:hAnsi="Arial" w:cs="Arial"/>
            <w:color w:val="000000"/>
            <w:sz w:val="26"/>
            <w:szCs w:val="26"/>
            <w:shd w:val="clear" w:color="auto" w:fill="F0F8FF"/>
            <w:lang w:val="en-US" w:eastAsia="ru-RU"/>
          </w:rPr>
          <w:t xml:space="preserve"> </w:t>
        </w:r>
        <w:proofErr w:type="gramStart"/>
        <w:r w:rsidRPr="00906C4F">
          <w:rPr>
            <w:rFonts w:ascii="Arial" w:eastAsia="Times New Roman" w:hAnsi="Arial" w:cs="Arial"/>
            <w:color w:val="000000"/>
            <w:sz w:val="26"/>
            <w:szCs w:val="26"/>
            <w:shd w:val="clear" w:color="auto" w:fill="F0F8FF"/>
            <w:lang w:val="en-US" w:eastAsia="ru-RU"/>
          </w:rPr>
          <w:t>Cin mektubunu, yanında veya evinde bulundurana, cin gelmez ve dadanmış olan cin de gider.</w:t>
        </w:r>
        <w:proofErr w:type="gramEnd"/>
        <w:r w:rsidRPr="00906C4F">
          <w:rPr>
            <w:rFonts w:ascii="Arial" w:eastAsia="Times New Roman" w:hAnsi="Arial" w:cs="Arial"/>
            <w:color w:val="000000"/>
            <w:sz w:val="26"/>
            <w:szCs w:val="26"/>
            <w:shd w:val="clear" w:color="auto" w:fill="F0F8FF"/>
            <w:lang w:val="en-US" w:eastAsia="ru-RU"/>
          </w:rPr>
          <w:t> </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proofErr w:type="gramStart"/>
        <w:r w:rsidRPr="00906C4F">
          <w:rPr>
            <w:rFonts w:ascii="Arial" w:eastAsia="Times New Roman" w:hAnsi="Arial" w:cs="Arial"/>
            <w:color w:val="000000"/>
            <w:sz w:val="26"/>
            <w:szCs w:val="26"/>
            <w:shd w:val="clear" w:color="auto" w:fill="F0F8FF"/>
            <w:lang w:val="en-US" w:eastAsia="ru-RU"/>
          </w:rPr>
          <w:t>Dua, ilaç gibidir.</w:t>
        </w:r>
        <w:proofErr w:type="gramEnd"/>
        <w:r w:rsidRPr="00906C4F">
          <w:rPr>
            <w:rFonts w:ascii="Arial" w:eastAsia="Times New Roman" w:hAnsi="Arial" w:cs="Arial"/>
            <w:color w:val="000000"/>
            <w:sz w:val="26"/>
            <w:szCs w:val="26"/>
            <w:shd w:val="clear" w:color="auto" w:fill="F0F8FF"/>
            <w:lang w:val="en-US" w:eastAsia="ru-RU"/>
          </w:rPr>
          <w:t xml:space="preserve"> Allahü teâlâ dilerse tesir </w:t>
        </w:r>
        <w:proofErr w:type="gramStart"/>
        <w:r w:rsidRPr="00906C4F">
          <w:rPr>
            <w:rFonts w:ascii="Arial" w:eastAsia="Times New Roman" w:hAnsi="Arial" w:cs="Arial"/>
            <w:color w:val="000000"/>
            <w:sz w:val="26"/>
            <w:szCs w:val="26"/>
            <w:shd w:val="clear" w:color="auto" w:fill="F0F8FF"/>
            <w:lang w:val="en-US" w:eastAsia="ru-RU"/>
          </w:rPr>
          <w:t>eder</w:t>
        </w:r>
        <w:proofErr w:type="gramEnd"/>
        <w:r w:rsidRPr="00906C4F">
          <w:rPr>
            <w:rFonts w:ascii="Arial" w:eastAsia="Times New Roman" w:hAnsi="Arial" w:cs="Arial"/>
            <w:color w:val="000000"/>
            <w:sz w:val="26"/>
            <w:szCs w:val="26"/>
            <w:shd w:val="clear" w:color="auto" w:fill="F0F8FF"/>
            <w:lang w:val="en-US" w:eastAsia="ru-RU"/>
          </w:rPr>
          <w:t>. Yani tesirini Allahü teâlânın verdiğine inanmalıdır!</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Hadis-i şerifte buyuruldu ki: </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 xml:space="preserve">(Dert-bela gelince, Hz.Yunus’un duasını okusun! </w:t>
        </w:r>
        <w:proofErr w:type="gramStart"/>
        <w:r w:rsidRPr="00906C4F">
          <w:rPr>
            <w:rFonts w:ascii="Arial" w:eastAsia="Times New Roman" w:hAnsi="Arial" w:cs="Arial"/>
            <w:color w:val="000000"/>
            <w:sz w:val="26"/>
            <w:szCs w:val="26"/>
            <w:shd w:val="clear" w:color="auto" w:fill="F0F8FF"/>
            <w:lang w:val="en-US" w:eastAsia="ru-RU"/>
          </w:rPr>
          <w:t>Allahü teâlâ onu muhakkak kurtarır.</w:t>
        </w:r>
        <w:proofErr w:type="gramEnd"/>
        <w:r w:rsidRPr="00906C4F">
          <w:rPr>
            <w:rFonts w:ascii="Arial" w:eastAsia="Times New Roman" w:hAnsi="Arial" w:cs="Arial"/>
            <w:color w:val="000000"/>
            <w:sz w:val="26"/>
            <w:szCs w:val="26"/>
            <w:shd w:val="clear" w:color="auto" w:fill="F0F8FF"/>
            <w:lang w:val="en-US" w:eastAsia="ru-RU"/>
          </w:rPr>
          <w:t xml:space="preserve"> Dua şudur: Lâ ilâhe illâ ente sübhâneke, inni küntü minez-zâlimin.) [Hakim] </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proofErr w:type="gramStart"/>
        <w:r w:rsidRPr="00906C4F">
          <w:rPr>
            <w:rFonts w:ascii="Arial" w:eastAsia="Times New Roman" w:hAnsi="Arial" w:cs="Arial"/>
            <w:color w:val="000000"/>
            <w:sz w:val="26"/>
            <w:szCs w:val="26"/>
            <w:shd w:val="clear" w:color="auto" w:fill="F0F8FF"/>
            <w:lang w:val="en-US" w:eastAsia="ru-RU"/>
          </w:rPr>
          <w:t>Korku ve belalardan korunma duaları </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İmam-ı Rabbani hazretleri, talebeleri ile, uzak bir yere giderken, gece, bir handa kaldılar.</w:t>
        </w:r>
        <w:proofErr w:type="gramEnd"/>
        <w:r w:rsidRPr="00906C4F">
          <w:rPr>
            <w:rFonts w:ascii="Arial" w:eastAsia="Times New Roman" w:hAnsi="Arial" w:cs="Arial"/>
            <w:color w:val="000000"/>
            <w:sz w:val="26"/>
            <w:szCs w:val="26"/>
            <w:shd w:val="clear" w:color="auto" w:fill="F0F8FF"/>
            <w:lang w:val="en-US" w:eastAsia="ru-RU"/>
          </w:rPr>
          <w:t xml:space="preserve"> </w:t>
        </w:r>
        <w:proofErr w:type="gramStart"/>
        <w:r w:rsidRPr="00906C4F">
          <w:rPr>
            <w:rFonts w:ascii="Arial" w:eastAsia="Times New Roman" w:hAnsi="Arial" w:cs="Arial"/>
            <w:color w:val="000000"/>
            <w:sz w:val="26"/>
            <w:szCs w:val="26"/>
            <w:shd w:val="clear" w:color="auto" w:fill="F0F8FF"/>
            <w:lang w:val="en-US" w:eastAsia="ru-RU"/>
          </w:rPr>
          <w:t>(Bu gece bir bela zuhur edecektir.</w:t>
        </w:r>
        <w:proofErr w:type="gramEnd"/>
        <w:r w:rsidRPr="00906C4F">
          <w:rPr>
            <w:rFonts w:ascii="Arial" w:eastAsia="Times New Roman" w:hAnsi="Arial" w:cs="Arial"/>
            <w:color w:val="000000"/>
            <w:sz w:val="26"/>
            <w:szCs w:val="26"/>
            <w:shd w:val="clear" w:color="auto" w:fill="F0F8FF"/>
            <w:lang w:val="en-US" w:eastAsia="ru-RU"/>
          </w:rPr>
          <w:t xml:space="preserve"> [Besmele ile] </w:t>
        </w:r>
        <w:proofErr w:type="gramStart"/>
        <w:r w:rsidRPr="00906C4F">
          <w:rPr>
            <w:rFonts w:ascii="Arial" w:eastAsia="Times New Roman" w:hAnsi="Arial" w:cs="Arial"/>
            <w:color w:val="000000"/>
            <w:sz w:val="26"/>
            <w:szCs w:val="26"/>
            <w:shd w:val="clear" w:color="auto" w:fill="F0F8FF"/>
            <w:lang w:val="en-US" w:eastAsia="ru-RU"/>
          </w:rPr>
          <w:t>(Bismillâhillezi lâ yedurru ma’asmihi şey’ün fil erdı ve lâ fissemai ve hüves-semi’ul alim) duasını 3 defa okuyun) buyurdu.</w:t>
        </w:r>
        <w:proofErr w:type="gramEnd"/>
        <w:r w:rsidRPr="00906C4F">
          <w:rPr>
            <w:rFonts w:ascii="Arial" w:eastAsia="Times New Roman" w:hAnsi="Arial" w:cs="Arial"/>
            <w:color w:val="000000"/>
            <w:sz w:val="26"/>
            <w:szCs w:val="26"/>
            <w:shd w:val="clear" w:color="auto" w:fill="F0F8FF"/>
            <w:lang w:val="en-US" w:eastAsia="ru-RU"/>
          </w:rPr>
          <w:t xml:space="preserve"> </w:t>
        </w:r>
        <w:proofErr w:type="gramStart"/>
        <w:r w:rsidRPr="00906C4F">
          <w:rPr>
            <w:rFonts w:ascii="Arial" w:eastAsia="Times New Roman" w:hAnsi="Arial" w:cs="Arial"/>
            <w:color w:val="000000"/>
            <w:sz w:val="26"/>
            <w:szCs w:val="26"/>
            <w:shd w:val="clear" w:color="auto" w:fill="F0F8FF"/>
            <w:lang w:val="en-US" w:eastAsia="ru-RU"/>
          </w:rPr>
          <w:t>Gece büyük yangın oldu.</w:t>
        </w:r>
        <w:proofErr w:type="gramEnd"/>
        <w:r w:rsidRPr="00906C4F">
          <w:rPr>
            <w:rFonts w:ascii="Arial" w:eastAsia="Times New Roman" w:hAnsi="Arial" w:cs="Arial"/>
            <w:color w:val="000000"/>
            <w:sz w:val="26"/>
            <w:szCs w:val="26"/>
            <w:shd w:val="clear" w:color="auto" w:fill="F0F8FF"/>
            <w:lang w:val="en-US" w:eastAsia="ru-RU"/>
          </w:rPr>
          <w:t xml:space="preserve"> </w:t>
        </w:r>
        <w:proofErr w:type="gramStart"/>
        <w:r w:rsidRPr="00906C4F">
          <w:rPr>
            <w:rFonts w:ascii="Arial" w:eastAsia="Times New Roman" w:hAnsi="Arial" w:cs="Arial"/>
            <w:color w:val="000000"/>
            <w:sz w:val="26"/>
            <w:szCs w:val="26"/>
            <w:shd w:val="clear" w:color="auto" w:fill="F0F8FF"/>
            <w:lang w:val="en-US" w:eastAsia="ru-RU"/>
          </w:rPr>
          <w:t>Her odada eşyalar yandı.</w:t>
        </w:r>
        <w:proofErr w:type="gramEnd"/>
        <w:r w:rsidRPr="00906C4F">
          <w:rPr>
            <w:rFonts w:ascii="Arial" w:eastAsia="Times New Roman" w:hAnsi="Arial" w:cs="Arial"/>
            <w:color w:val="000000"/>
            <w:sz w:val="26"/>
            <w:szCs w:val="26"/>
            <w:shd w:val="clear" w:color="auto" w:fill="F0F8FF"/>
            <w:lang w:val="en-US" w:eastAsia="ru-RU"/>
          </w:rPr>
          <w:t xml:space="preserve"> </w:t>
        </w:r>
        <w:proofErr w:type="gramStart"/>
        <w:r w:rsidRPr="00906C4F">
          <w:rPr>
            <w:rFonts w:ascii="Arial" w:eastAsia="Times New Roman" w:hAnsi="Arial" w:cs="Arial"/>
            <w:color w:val="000000"/>
            <w:sz w:val="26"/>
            <w:szCs w:val="26"/>
            <w:shd w:val="clear" w:color="auto" w:fill="F0F8FF"/>
            <w:lang w:val="en-US" w:eastAsia="ru-RU"/>
          </w:rPr>
          <w:t>Duayı okuyanlara bir şey olmadı.</w:t>
        </w:r>
        <w:proofErr w:type="gramEnd"/>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 xml:space="preserve">Dert, bela, fitne, hastalık, nazar, sihir ve zalimlerin şerrinden korunmak için, </w:t>
        </w:r>
        <w:r w:rsidRPr="00906C4F">
          <w:rPr>
            <w:rFonts w:ascii="Arial" w:eastAsia="Times New Roman" w:hAnsi="Arial" w:cs="Arial"/>
            <w:color w:val="000000"/>
            <w:sz w:val="26"/>
            <w:szCs w:val="26"/>
            <w:shd w:val="clear" w:color="auto" w:fill="F0F8FF"/>
            <w:lang w:val="en-US" w:eastAsia="ru-RU"/>
          </w:rPr>
          <w:lastRenderedPageBreak/>
          <w:t xml:space="preserve">sabah akşam, imam-ı Rabbani hazretlerinin bildirdiğini hatırlayarak, 3 defa okumalıdır. </w:t>
        </w:r>
        <w:proofErr w:type="gramStart"/>
        <w:r w:rsidRPr="00906C4F">
          <w:rPr>
            <w:rFonts w:ascii="Arial" w:eastAsia="Times New Roman" w:hAnsi="Arial" w:cs="Arial"/>
            <w:color w:val="000000"/>
            <w:sz w:val="26"/>
            <w:szCs w:val="26"/>
            <w:shd w:val="clear" w:color="auto" w:fill="F0F8FF"/>
            <w:lang w:val="en-US" w:eastAsia="ru-RU"/>
          </w:rPr>
          <w:t>Âyât-i hırz okununca da, bu duayı okumalıdır.</w:t>
        </w:r>
        <w:proofErr w:type="gramEnd"/>
        <w:r w:rsidRPr="00906C4F">
          <w:rPr>
            <w:rFonts w:ascii="Arial" w:eastAsia="Times New Roman" w:hAnsi="Arial" w:cs="Arial"/>
            <w:color w:val="000000"/>
            <w:sz w:val="26"/>
            <w:szCs w:val="26"/>
            <w:shd w:val="clear" w:color="auto" w:fill="F0F8FF"/>
            <w:lang w:val="en-US" w:eastAsia="ru-RU"/>
          </w:rPr>
          <w:t xml:space="preserve"> Hadis-i şerifte buyuruldu ki: </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 xml:space="preserve">(Bismillâhillezi lâ yedurru ma’asmihi şey’ün fil erdi ve lâ fissemai ve hüves-semi’ul alim duasını </w:t>
        </w:r>
        <w:proofErr w:type="gramStart"/>
        <w:r w:rsidRPr="00906C4F">
          <w:rPr>
            <w:rFonts w:ascii="Arial" w:eastAsia="Times New Roman" w:hAnsi="Arial" w:cs="Arial"/>
            <w:color w:val="000000"/>
            <w:sz w:val="26"/>
            <w:szCs w:val="26"/>
            <w:shd w:val="clear" w:color="auto" w:fill="F0F8FF"/>
            <w:lang w:val="en-US" w:eastAsia="ru-RU"/>
          </w:rPr>
          <w:t>sabah</w:t>
        </w:r>
        <w:proofErr w:type="gramEnd"/>
        <w:r w:rsidRPr="00906C4F">
          <w:rPr>
            <w:rFonts w:ascii="Arial" w:eastAsia="Times New Roman" w:hAnsi="Arial" w:cs="Arial"/>
            <w:color w:val="000000"/>
            <w:sz w:val="26"/>
            <w:szCs w:val="26"/>
            <w:shd w:val="clear" w:color="auto" w:fill="F0F8FF"/>
            <w:lang w:val="en-US" w:eastAsia="ru-RU"/>
          </w:rPr>
          <w:t xml:space="preserve"> 3 kere okuyana, akşama kadar, akşam okuyana da, sabaha kadar hiç bela gelmez.) [İbni Mace]</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proofErr w:type="gramStart"/>
        <w:r w:rsidRPr="00906C4F">
          <w:rPr>
            <w:rFonts w:ascii="Arial" w:eastAsia="Times New Roman" w:hAnsi="Arial" w:cs="Arial"/>
            <w:color w:val="000000"/>
            <w:sz w:val="26"/>
            <w:szCs w:val="26"/>
            <w:shd w:val="clear" w:color="auto" w:fill="F0F8FF"/>
            <w:lang w:val="en-US" w:eastAsia="ru-RU"/>
          </w:rPr>
          <w:t>Korkulu yerde ve düşman karşısında, emin ve rahat olmak için Li ilafi’yi okumalıdır.</w:t>
        </w:r>
        <w:proofErr w:type="gramEnd"/>
        <w:r w:rsidRPr="00906C4F">
          <w:rPr>
            <w:rFonts w:ascii="Arial" w:eastAsia="Times New Roman" w:hAnsi="Arial" w:cs="Arial"/>
            <w:color w:val="000000"/>
            <w:sz w:val="26"/>
            <w:szCs w:val="26"/>
            <w:shd w:val="clear" w:color="auto" w:fill="F0F8FF"/>
            <w:lang w:val="en-US" w:eastAsia="ru-RU"/>
          </w:rPr>
          <w:t xml:space="preserve"> </w:t>
        </w:r>
        <w:proofErr w:type="gramStart"/>
        <w:r w:rsidRPr="00906C4F">
          <w:rPr>
            <w:rFonts w:ascii="Arial" w:eastAsia="Times New Roman" w:hAnsi="Arial" w:cs="Arial"/>
            <w:color w:val="000000"/>
            <w:sz w:val="26"/>
            <w:szCs w:val="26"/>
            <w:shd w:val="clear" w:color="auto" w:fill="F0F8FF"/>
            <w:lang w:val="en-US" w:eastAsia="ru-RU"/>
          </w:rPr>
          <w:t>Tecrübe edilmiştir.</w:t>
        </w:r>
        <w:proofErr w:type="gramEnd"/>
        <w:r w:rsidRPr="00906C4F">
          <w:rPr>
            <w:rFonts w:ascii="Arial" w:eastAsia="Times New Roman" w:hAnsi="Arial" w:cs="Arial"/>
            <w:color w:val="000000"/>
            <w:sz w:val="26"/>
            <w:szCs w:val="26"/>
            <w:shd w:val="clear" w:color="auto" w:fill="F0F8FF"/>
            <w:lang w:val="en-US" w:eastAsia="ru-RU"/>
          </w:rPr>
          <w:t xml:space="preserve"> Gece ve gündüz, hiç olmazsa, 11 defa okumalıdır! Hadis-i şeriflerde buyuruldu ki: </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 xml:space="preserve">(“Euzü bikelimâtillahi-ttammâti min şerri mâ haleka” duasını okuyana, o yerden kalkıncaya </w:t>
        </w:r>
        <w:proofErr w:type="gramStart"/>
        <w:r w:rsidRPr="00906C4F">
          <w:rPr>
            <w:rFonts w:ascii="Arial" w:eastAsia="Times New Roman" w:hAnsi="Arial" w:cs="Arial"/>
            <w:color w:val="000000"/>
            <w:sz w:val="26"/>
            <w:szCs w:val="26"/>
            <w:shd w:val="clear" w:color="auto" w:fill="F0F8FF"/>
            <w:lang w:val="en-US" w:eastAsia="ru-RU"/>
          </w:rPr>
          <w:t>kadar</w:t>
        </w:r>
        <w:proofErr w:type="gramEnd"/>
        <w:r w:rsidRPr="00906C4F">
          <w:rPr>
            <w:rFonts w:ascii="Arial" w:eastAsia="Times New Roman" w:hAnsi="Arial" w:cs="Arial"/>
            <w:color w:val="000000"/>
            <w:sz w:val="26"/>
            <w:szCs w:val="26"/>
            <w:shd w:val="clear" w:color="auto" w:fill="F0F8FF"/>
            <w:lang w:val="en-US" w:eastAsia="ru-RU"/>
          </w:rPr>
          <w:t>, hiçbir şey zarar veremez.) [Müslim]</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 xml:space="preserve">(Issız bir yerde, bir şey kaybeden veya bir yardıma ihtiyacı olan, “Ey Allah’ın kulları bana yardım edin” desin! </w:t>
        </w:r>
        <w:proofErr w:type="gramStart"/>
        <w:r w:rsidRPr="00906C4F">
          <w:rPr>
            <w:rFonts w:ascii="Arial" w:eastAsia="Times New Roman" w:hAnsi="Arial" w:cs="Arial"/>
            <w:color w:val="000000"/>
            <w:sz w:val="26"/>
            <w:szCs w:val="26"/>
            <w:shd w:val="clear" w:color="auto" w:fill="F0F8FF"/>
            <w:lang w:val="en-US" w:eastAsia="ru-RU"/>
          </w:rPr>
          <w:t>Her yerde, sizin görmediğiniz Allah’ın kulları vardır.</w:t>
        </w:r>
        <w:proofErr w:type="gramEnd"/>
        <w:r w:rsidRPr="00906C4F">
          <w:rPr>
            <w:rFonts w:ascii="Arial" w:eastAsia="Times New Roman" w:hAnsi="Arial" w:cs="Arial"/>
            <w:color w:val="000000"/>
            <w:sz w:val="26"/>
            <w:szCs w:val="26"/>
            <w:shd w:val="clear" w:color="auto" w:fill="F0F8FF"/>
            <w:lang w:val="en-US" w:eastAsia="ru-RU"/>
          </w:rPr>
          <w:t xml:space="preserve"> </w:t>
        </w:r>
        <w:proofErr w:type="gramStart"/>
        <w:r w:rsidRPr="00906C4F">
          <w:rPr>
            <w:rFonts w:ascii="Arial" w:eastAsia="Times New Roman" w:hAnsi="Arial" w:cs="Arial"/>
            <w:color w:val="000000"/>
            <w:sz w:val="26"/>
            <w:szCs w:val="26"/>
            <w:shd w:val="clear" w:color="auto" w:fill="F0F8FF"/>
            <w:lang w:val="en-US" w:eastAsia="ru-RU"/>
          </w:rPr>
          <w:t>Korkulu yerde 3 kere, Allah’ın kulları, bana yardım edin demelidir.)</w:t>
        </w:r>
        <w:proofErr w:type="gramEnd"/>
        <w:r w:rsidRPr="00906C4F">
          <w:rPr>
            <w:rFonts w:ascii="Arial" w:eastAsia="Times New Roman" w:hAnsi="Arial" w:cs="Arial"/>
            <w:color w:val="000000"/>
            <w:sz w:val="26"/>
            <w:szCs w:val="26"/>
            <w:shd w:val="clear" w:color="auto" w:fill="F0F8FF"/>
            <w:lang w:val="en-US" w:eastAsia="ru-RU"/>
          </w:rPr>
          <w:t xml:space="preserve"> [Taberani] </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proofErr w:type="gramStart"/>
        <w:r w:rsidRPr="00906C4F">
          <w:rPr>
            <w:rFonts w:ascii="Arial" w:eastAsia="Times New Roman" w:hAnsi="Arial" w:cs="Arial"/>
            <w:color w:val="000000"/>
            <w:sz w:val="26"/>
            <w:szCs w:val="26"/>
            <w:shd w:val="clear" w:color="auto" w:fill="F0F8FF"/>
            <w:lang w:val="en-US" w:eastAsia="ru-RU"/>
          </w:rPr>
          <w:t>(Hasbiyallahü ve ni’mel vekil sözü her korku için bir emniyettir.)</w:t>
        </w:r>
        <w:proofErr w:type="gramEnd"/>
        <w:r w:rsidRPr="00906C4F">
          <w:rPr>
            <w:rFonts w:ascii="Arial" w:eastAsia="Times New Roman" w:hAnsi="Arial" w:cs="Arial"/>
            <w:color w:val="000000"/>
            <w:sz w:val="26"/>
            <w:szCs w:val="26"/>
            <w:shd w:val="clear" w:color="auto" w:fill="F0F8FF"/>
            <w:lang w:val="en-US" w:eastAsia="ru-RU"/>
          </w:rPr>
          <w:t xml:space="preserve"> [Deylemi]</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proofErr w:type="gramStart"/>
        <w:r w:rsidRPr="00906C4F">
          <w:rPr>
            <w:rFonts w:ascii="Arial" w:eastAsia="Times New Roman" w:hAnsi="Arial" w:cs="Arial"/>
            <w:color w:val="000000"/>
            <w:sz w:val="26"/>
            <w:szCs w:val="26"/>
            <w:shd w:val="clear" w:color="auto" w:fill="F0F8FF"/>
            <w:lang w:val="en-US" w:eastAsia="ru-RU"/>
          </w:rPr>
          <w:t>Korkulu şeyden kurtulmak ve bir dileğe kavuşmak için Taha suresinin 37.</w:t>
        </w:r>
        <w:proofErr w:type="gramEnd"/>
        <w:r w:rsidRPr="00906C4F">
          <w:rPr>
            <w:rFonts w:ascii="Arial" w:eastAsia="Times New Roman" w:hAnsi="Arial" w:cs="Arial"/>
            <w:color w:val="000000"/>
            <w:sz w:val="26"/>
            <w:szCs w:val="26"/>
            <w:shd w:val="clear" w:color="auto" w:fill="F0F8FF"/>
            <w:lang w:val="en-US" w:eastAsia="ru-RU"/>
          </w:rPr>
          <w:t xml:space="preserve"> </w:t>
        </w:r>
        <w:proofErr w:type="gramStart"/>
        <w:r w:rsidRPr="00906C4F">
          <w:rPr>
            <w:rFonts w:ascii="Arial" w:eastAsia="Times New Roman" w:hAnsi="Arial" w:cs="Arial"/>
            <w:color w:val="000000"/>
            <w:sz w:val="26"/>
            <w:szCs w:val="26"/>
            <w:shd w:val="clear" w:color="auto" w:fill="F0F8FF"/>
            <w:lang w:val="en-US" w:eastAsia="ru-RU"/>
          </w:rPr>
          <w:t>âyetinden</w:t>
        </w:r>
        <w:proofErr w:type="gramEnd"/>
        <w:r w:rsidRPr="00906C4F">
          <w:rPr>
            <w:rFonts w:ascii="Arial" w:eastAsia="Times New Roman" w:hAnsi="Arial" w:cs="Arial"/>
            <w:color w:val="000000"/>
            <w:sz w:val="26"/>
            <w:szCs w:val="26"/>
            <w:shd w:val="clear" w:color="auto" w:fill="F0F8FF"/>
            <w:lang w:val="en-US" w:eastAsia="ru-RU"/>
          </w:rPr>
          <w:t xml:space="preserve"> [velekaddan] 39. </w:t>
        </w:r>
        <w:proofErr w:type="gramStart"/>
        <w:r w:rsidRPr="00906C4F">
          <w:rPr>
            <w:rFonts w:ascii="Arial" w:eastAsia="Times New Roman" w:hAnsi="Arial" w:cs="Arial"/>
            <w:color w:val="000000"/>
            <w:sz w:val="26"/>
            <w:szCs w:val="26"/>
            <w:shd w:val="clear" w:color="auto" w:fill="F0F8FF"/>
            <w:lang w:val="en-US" w:eastAsia="ru-RU"/>
          </w:rPr>
          <w:t>âyetin</w:t>
        </w:r>
        <w:proofErr w:type="gramEnd"/>
        <w:r w:rsidRPr="00906C4F">
          <w:rPr>
            <w:rFonts w:ascii="Arial" w:eastAsia="Times New Roman" w:hAnsi="Arial" w:cs="Arial"/>
            <w:color w:val="000000"/>
            <w:sz w:val="26"/>
            <w:szCs w:val="26"/>
            <w:shd w:val="clear" w:color="auto" w:fill="F0F8FF"/>
            <w:lang w:val="en-US" w:eastAsia="ru-RU"/>
          </w:rPr>
          <w:t xml:space="preserve"> sonuna [ala ayniye] kadar olan kısım, su geçirmez bir şeye 7 defa sarıp veya içi görünmeyecek şekilde PVC yaptırıp yanında taşımalıdır. </w:t>
        </w:r>
        <w:proofErr w:type="gramStart"/>
        <w:r w:rsidRPr="00906C4F">
          <w:rPr>
            <w:rFonts w:ascii="Arial" w:eastAsia="Times New Roman" w:hAnsi="Arial" w:cs="Arial"/>
            <w:color w:val="000000"/>
            <w:sz w:val="26"/>
            <w:szCs w:val="26"/>
            <w:shd w:val="clear" w:color="auto" w:fill="F0F8FF"/>
            <w:lang w:val="en-US" w:eastAsia="ru-RU"/>
          </w:rPr>
          <w:t>Faydası çok görülmüştür.</w:t>
        </w:r>
        <w:proofErr w:type="gramEnd"/>
        <w:r w:rsidRPr="00906C4F">
          <w:rPr>
            <w:rFonts w:ascii="Arial" w:eastAsia="Times New Roman" w:hAnsi="Arial" w:cs="Arial"/>
            <w:color w:val="000000"/>
            <w:sz w:val="26"/>
            <w:szCs w:val="26"/>
            <w:shd w:val="clear" w:color="auto" w:fill="F0F8FF"/>
            <w:lang w:val="en-US" w:eastAsia="ru-RU"/>
          </w:rPr>
          <w:t> </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proofErr w:type="gramStart"/>
        <w:r w:rsidRPr="00906C4F">
          <w:rPr>
            <w:rFonts w:ascii="Arial" w:eastAsia="Times New Roman" w:hAnsi="Arial" w:cs="Arial"/>
            <w:color w:val="000000"/>
            <w:sz w:val="26"/>
            <w:szCs w:val="26"/>
            <w:shd w:val="clear" w:color="auto" w:fill="F0F8FF"/>
            <w:lang w:val="en-US" w:eastAsia="ru-RU"/>
          </w:rPr>
          <w:t>İmam-ı Rabbani hazretleri cinden korunmak için ve korkulu zamanlarda, (Lâ havle velâ kuvvete illa billah-il-aliyyilazim) okunmasını emrederdi.</w:t>
        </w:r>
        <w:proofErr w:type="gramEnd"/>
        <w:r w:rsidRPr="00906C4F">
          <w:rPr>
            <w:rFonts w:ascii="Arial" w:eastAsia="Times New Roman" w:hAnsi="Arial" w:cs="Arial"/>
            <w:color w:val="000000"/>
            <w:sz w:val="26"/>
            <w:szCs w:val="26"/>
            <w:shd w:val="clear" w:color="auto" w:fill="F0F8FF"/>
            <w:lang w:val="en-US" w:eastAsia="ru-RU"/>
          </w:rPr>
          <w:t xml:space="preserve"> Muhammed Masum hazretleri buyuruyor ki</w:t>
        </w:r>
        <w:proofErr w:type="gramStart"/>
        <w:r w:rsidRPr="00906C4F">
          <w:rPr>
            <w:rFonts w:ascii="Arial" w:eastAsia="Times New Roman" w:hAnsi="Arial" w:cs="Arial"/>
            <w:color w:val="000000"/>
            <w:sz w:val="26"/>
            <w:szCs w:val="26"/>
            <w:shd w:val="clear" w:color="auto" w:fill="F0F8FF"/>
            <w:lang w:val="en-US" w:eastAsia="ru-RU"/>
          </w:rPr>
          <w:t>:</w:t>
        </w:r>
        <w:proofErr w:type="gramEnd"/>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 xml:space="preserve">Dertlerden kurtulmak ve murada kavuşmak için 500 kere Lâ havle velâ kuvvete illâ billah demeli, okumaya başlarken ve okuduktan sonra 100'er kere Salavat-ı Şerife okuyup dua etmelidir. </w:t>
        </w:r>
        <w:proofErr w:type="gramStart"/>
        <w:r w:rsidRPr="00906C4F">
          <w:rPr>
            <w:rFonts w:ascii="Arial" w:eastAsia="Times New Roman" w:hAnsi="Arial" w:cs="Arial"/>
            <w:color w:val="000000"/>
            <w:sz w:val="26"/>
            <w:szCs w:val="26"/>
            <w:shd w:val="clear" w:color="auto" w:fill="F0F8FF"/>
            <w:lang w:val="en-US" w:eastAsia="ru-RU"/>
          </w:rPr>
          <w:t>(m.174. c.2, m.32) </w:t>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lang w:val="en-US" w:eastAsia="ru-RU"/>
          </w:rPr>
          <w:br/>
        </w:r>
        <w:r w:rsidRPr="00906C4F">
          <w:rPr>
            <w:rFonts w:ascii="Arial" w:eastAsia="Times New Roman" w:hAnsi="Arial" w:cs="Arial"/>
            <w:color w:val="000000"/>
            <w:sz w:val="26"/>
            <w:szCs w:val="26"/>
            <w:shd w:val="clear" w:color="auto" w:fill="F0F8FF"/>
            <w:lang w:val="en-US" w:eastAsia="ru-RU"/>
          </w:rPr>
          <w:t>Dertlerin, belaların gitmesi için, istiğfar okumak da çok faydalıdır, çok tecrübe edilmiştir.</w:t>
        </w:r>
        <w:proofErr w:type="gramEnd"/>
        <w:r w:rsidRPr="00906C4F">
          <w:rPr>
            <w:rFonts w:ascii="Arial" w:eastAsia="Times New Roman" w:hAnsi="Arial" w:cs="Arial"/>
            <w:color w:val="000000"/>
            <w:sz w:val="26"/>
            <w:szCs w:val="26"/>
            <w:shd w:val="clear" w:color="auto" w:fill="F0F8FF"/>
            <w:lang w:val="en-US" w:eastAsia="ru-RU"/>
          </w:rPr>
          <w:t xml:space="preserve"> </w:t>
        </w:r>
        <w:proofErr w:type="gramStart"/>
        <w:r w:rsidRPr="00906C4F">
          <w:rPr>
            <w:rFonts w:ascii="Arial" w:eastAsia="Times New Roman" w:hAnsi="Arial" w:cs="Arial"/>
            <w:color w:val="000000"/>
            <w:sz w:val="26"/>
            <w:szCs w:val="26"/>
            <w:shd w:val="clear" w:color="auto" w:fill="F0F8FF"/>
            <w:lang w:val="en-US" w:eastAsia="ru-RU"/>
          </w:rPr>
          <w:t>Hadis-i şerifte, (İstiğfara devam edeni, çok okuyanı, Allahü teâlâ, dertlerden, sıkıntılardan kurtarır.</w:t>
        </w:r>
        <w:proofErr w:type="gramEnd"/>
        <w:r w:rsidRPr="00906C4F">
          <w:rPr>
            <w:rFonts w:ascii="Arial" w:eastAsia="Times New Roman" w:hAnsi="Arial" w:cs="Arial"/>
            <w:color w:val="000000"/>
            <w:sz w:val="26"/>
            <w:szCs w:val="26"/>
            <w:shd w:val="clear" w:color="auto" w:fill="F0F8FF"/>
            <w:lang w:val="en-US" w:eastAsia="ru-RU"/>
          </w:rPr>
          <w:t xml:space="preserve"> </w:t>
        </w:r>
        <w:proofErr w:type="gramStart"/>
        <w:r w:rsidRPr="00906C4F">
          <w:rPr>
            <w:rFonts w:ascii="Arial" w:eastAsia="Times New Roman" w:hAnsi="Arial" w:cs="Arial"/>
            <w:color w:val="000000"/>
            <w:sz w:val="26"/>
            <w:szCs w:val="26"/>
            <w:shd w:val="clear" w:color="auto" w:fill="F0F8FF"/>
            <w:lang w:val="en-US" w:eastAsia="ru-RU"/>
          </w:rPr>
          <w:t>Onu, hiç ummadığı yerden rızıklandırır) buyuruldu.</w:t>
        </w:r>
        <w:proofErr w:type="gramEnd"/>
        <w:r w:rsidRPr="00906C4F">
          <w:rPr>
            <w:rFonts w:ascii="Arial" w:eastAsia="Times New Roman" w:hAnsi="Arial" w:cs="Arial"/>
            <w:color w:val="000000"/>
            <w:sz w:val="26"/>
            <w:szCs w:val="26"/>
            <w:shd w:val="clear" w:color="auto" w:fill="F0F8FF"/>
            <w:lang w:val="en-US" w:eastAsia="ru-RU"/>
          </w:rPr>
          <w:t xml:space="preserve"> </w:t>
        </w:r>
        <w:proofErr w:type="gramStart"/>
        <w:r w:rsidRPr="00906C4F">
          <w:rPr>
            <w:rFonts w:ascii="Arial" w:eastAsia="Times New Roman" w:hAnsi="Arial" w:cs="Arial"/>
            <w:color w:val="000000"/>
            <w:sz w:val="26"/>
            <w:szCs w:val="26"/>
            <w:shd w:val="clear" w:color="auto" w:fill="F0F8FF"/>
            <w:lang w:val="en-US" w:eastAsia="ru-RU"/>
          </w:rPr>
          <w:t>İstiğfar, insanı her murada kavuşturur.</w:t>
        </w:r>
        <w:proofErr w:type="gramEnd"/>
        <w:r w:rsidRPr="00906C4F">
          <w:rPr>
            <w:rFonts w:ascii="Arial" w:eastAsia="Times New Roman" w:hAnsi="Arial" w:cs="Arial"/>
            <w:color w:val="000000"/>
            <w:sz w:val="26"/>
            <w:szCs w:val="26"/>
            <w:shd w:val="clear" w:color="auto" w:fill="F0F8FF"/>
            <w:lang w:val="en-US" w:eastAsia="ru-RU"/>
          </w:rPr>
          <w:t xml:space="preserve"> </w:t>
        </w:r>
        <w:proofErr w:type="gramStart"/>
        <w:r w:rsidRPr="00906C4F">
          <w:rPr>
            <w:rFonts w:ascii="Arial" w:eastAsia="Times New Roman" w:hAnsi="Arial" w:cs="Arial"/>
            <w:color w:val="000000"/>
            <w:sz w:val="26"/>
            <w:szCs w:val="26"/>
            <w:shd w:val="clear" w:color="auto" w:fill="F0F8FF"/>
            <w:lang w:val="en-US" w:eastAsia="ru-RU"/>
          </w:rPr>
          <w:t>Tevbe etmeli, istiğfarı çok okumalı.</w:t>
        </w:r>
        <w:proofErr w:type="gramEnd"/>
        <w:r w:rsidRPr="00906C4F">
          <w:rPr>
            <w:rFonts w:ascii="Arial" w:eastAsia="Times New Roman" w:hAnsi="Arial" w:cs="Arial"/>
            <w:color w:val="000000"/>
            <w:sz w:val="26"/>
            <w:szCs w:val="26"/>
            <w:shd w:val="clear" w:color="auto" w:fill="F0F8FF"/>
            <w:lang w:val="en-US" w:eastAsia="ru-RU"/>
          </w:rPr>
          <w:t xml:space="preserve"> </w:t>
        </w:r>
        <w:proofErr w:type="gramStart"/>
        <w:r w:rsidRPr="00906C4F">
          <w:rPr>
            <w:rFonts w:ascii="Arial" w:eastAsia="Times New Roman" w:hAnsi="Arial" w:cs="Arial"/>
            <w:color w:val="000000"/>
            <w:sz w:val="26"/>
            <w:szCs w:val="26"/>
            <w:shd w:val="clear" w:color="auto" w:fill="F0F8FF"/>
            <w:lang w:val="en-US" w:eastAsia="ru-RU"/>
          </w:rPr>
          <w:t>Bütün dertlere, sıkıntılara karşı faydalıdır.</w:t>
        </w:r>
        <w:proofErr w:type="gramEnd"/>
        <w:r w:rsidRPr="00906C4F">
          <w:rPr>
            <w:rFonts w:ascii="Arial" w:eastAsia="Times New Roman" w:hAnsi="Arial" w:cs="Arial"/>
            <w:color w:val="000000"/>
            <w:sz w:val="26"/>
            <w:szCs w:val="26"/>
            <w:shd w:val="clear" w:color="auto" w:fill="F0F8FF"/>
            <w:lang w:val="en-US" w:eastAsia="ru-RU"/>
          </w:rPr>
          <w:t xml:space="preserve"> </w:t>
        </w:r>
        <w:proofErr w:type="gramStart"/>
        <w:r w:rsidRPr="00906C4F">
          <w:rPr>
            <w:rFonts w:ascii="Arial" w:eastAsia="Times New Roman" w:hAnsi="Arial" w:cs="Arial"/>
            <w:color w:val="000000"/>
            <w:sz w:val="26"/>
            <w:szCs w:val="26"/>
            <w:shd w:val="clear" w:color="auto" w:fill="F0F8FF"/>
            <w:lang w:val="en-US" w:eastAsia="ru-RU"/>
          </w:rPr>
          <w:t>Allahü teâlâ, (İstiğfar okuyun; imdadınıza yetişirim) buyurdu.</w:t>
        </w:r>
        <w:proofErr w:type="gramEnd"/>
        <w:r w:rsidRPr="00906C4F">
          <w:rPr>
            <w:rFonts w:ascii="Arial" w:eastAsia="Times New Roman" w:hAnsi="Arial" w:cs="Arial"/>
            <w:color w:val="000000"/>
            <w:sz w:val="26"/>
            <w:szCs w:val="26"/>
            <w:shd w:val="clear" w:color="auto" w:fill="F0F8FF"/>
            <w:lang w:val="en-US" w:eastAsia="ru-RU"/>
          </w:rPr>
          <w:t xml:space="preserve"> (</w:t>
        </w:r>
        <w:proofErr w:type="gramStart"/>
        <w:r w:rsidRPr="00906C4F">
          <w:rPr>
            <w:rFonts w:ascii="Arial" w:eastAsia="Times New Roman" w:hAnsi="Arial" w:cs="Arial"/>
            <w:color w:val="000000"/>
            <w:sz w:val="26"/>
            <w:szCs w:val="26"/>
            <w:shd w:val="clear" w:color="auto" w:fill="F0F8FF"/>
            <w:lang w:val="en-US" w:eastAsia="ru-RU"/>
          </w:rPr>
          <w:t>Hud</w:t>
        </w:r>
        <w:proofErr w:type="gramEnd"/>
        <w:r w:rsidRPr="00906C4F">
          <w:rPr>
            <w:rFonts w:ascii="Arial" w:eastAsia="Times New Roman" w:hAnsi="Arial" w:cs="Arial"/>
            <w:color w:val="000000"/>
            <w:sz w:val="26"/>
            <w:szCs w:val="26"/>
            <w:shd w:val="clear" w:color="auto" w:fill="F0F8FF"/>
            <w:lang w:val="en-US" w:eastAsia="ru-RU"/>
          </w:rPr>
          <w:t xml:space="preserve"> 52)</w:t>
        </w:r>
        <w:r w:rsidRPr="00906C4F">
          <w:rPr>
            <w:rFonts w:ascii="Arial" w:eastAsia="Times New Roman" w:hAnsi="Arial" w:cs="Arial"/>
            <w:b/>
            <w:bCs/>
            <w:color w:val="000000"/>
            <w:sz w:val="26"/>
            <w:szCs w:val="26"/>
            <w:shd w:val="clear" w:color="auto" w:fill="F0F8FF"/>
            <w:lang w:val="en-US" w:eastAsia="ru-RU"/>
          </w:rPr>
          <w:br/>
        </w:r>
        <w:r w:rsidRPr="00906C4F">
          <w:rPr>
            <w:rFonts w:ascii="Arial" w:eastAsia="Times New Roman" w:hAnsi="Arial" w:cs="Arial"/>
            <w:color w:val="000000"/>
            <w:sz w:val="26"/>
            <w:szCs w:val="26"/>
            <w:lang w:val="en-US" w:eastAsia="ru-RU"/>
          </w:rPr>
          <w:br/>
        </w:r>
        <w:proofErr w:type="gramStart"/>
        <w:r w:rsidRPr="00906C4F">
          <w:rPr>
            <w:rFonts w:ascii="Arial" w:eastAsia="Times New Roman" w:hAnsi="Arial" w:cs="Arial"/>
            <w:color w:val="000000"/>
            <w:sz w:val="36"/>
            <w:szCs w:val="36"/>
            <w:shd w:val="clear" w:color="auto" w:fill="F0F8FF"/>
            <w:lang w:val="en-US" w:eastAsia="ru-RU"/>
          </w:rPr>
          <w:t>İçinde küfre sebep olan muskaları yazmak ve kullanmak caiz olmaz.</w:t>
        </w:r>
        <w:proofErr w:type="gramEnd"/>
        <w:r w:rsidRPr="00906C4F">
          <w:rPr>
            <w:rFonts w:ascii="Arial" w:eastAsia="Times New Roman" w:hAnsi="Arial" w:cs="Arial"/>
            <w:color w:val="000000"/>
            <w:sz w:val="36"/>
            <w:szCs w:val="36"/>
            <w:shd w:val="clear" w:color="auto" w:fill="F0F8FF"/>
            <w:lang w:val="en-US" w:eastAsia="ru-RU"/>
          </w:rPr>
          <w:t xml:space="preserve"> </w:t>
        </w:r>
        <w:proofErr w:type="gramStart"/>
        <w:r w:rsidRPr="00906C4F">
          <w:rPr>
            <w:rFonts w:ascii="Arial" w:eastAsia="Times New Roman" w:hAnsi="Arial" w:cs="Arial"/>
            <w:color w:val="000000"/>
            <w:sz w:val="36"/>
            <w:szCs w:val="36"/>
            <w:shd w:val="clear" w:color="auto" w:fill="F0F8FF"/>
            <w:lang w:val="en-US" w:eastAsia="ru-RU"/>
          </w:rPr>
          <w:t>Büyüyü büyü yaparak çözmek de haramdır.</w:t>
        </w:r>
        <w:proofErr w:type="gramEnd"/>
        <w:r w:rsidRPr="00906C4F">
          <w:rPr>
            <w:rFonts w:ascii="Arial" w:eastAsia="Times New Roman" w:hAnsi="Arial" w:cs="Arial"/>
            <w:color w:val="000000"/>
            <w:sz w:val="36"/>
            <w:szCs w:val="36"/>
            <w:shd w:val="clear" w:color="auto" w:fill="F0F8FF"/>
            <w:lang w:val="en-US" w:eastAsia="ru-RU"/>
          </w:rPr>
          <w:t xml:space="preserve"> </w:t>
        </w:r>
        <w:r w:rsidRPr="00906C4F">
          <w:rPr>
            <w:rFonts w:ascii="Arial" w:eastAsia="Times New Roman" w:hAnsi="Arial" w:cs="Arial"/>
            <w:color w:val="000000"/>
            <w:sz w:val="36"/>
            <w:szCs w:val="36"/>
            <w:shd w:val="clear" w:color="auto" w:fill="F0F8FF"/>
            <w:lang w:val="en-US" w:eastAsia="ru-RU"/>
          </w:rPr>
          <w:lastRenderedPageBreak/>
          <w:t>Büyücü, cinci hoca denilen insanlara </w:t>
        </w:r>
        <w:r w:rsidRPr="00906C4F">
          <w:rPr>
            <w:rFonts w:ascii="Arial" w:eastAsia="Times New Roman" w:hAnsi="Arial" w:cs="Arial"/>
            <w:b/>
            <w:bCs/>
            <w:color w:val="000000"/>
            <w:sz w:val="36"/>
            <w:szCs w:val="36"/>
            <w:shd w:val="clear" w:color="auto" w:fill="F0F8FF"/>
            <w:lang w:val="en-US" w:eastAsia="ru-RU"/>
          </w:rPr>
          <w:t>gitmemeli</w:t>
        </w:r>
        <w:proofErr w:type="gramStart"/>
        <w:r w:rsidRPr="00906C4F">
          <w:rPr>
            <w:rFonts w:ascii="Arial" w:eastAsia="Times New Roman" w:hAnsi="Arial" w:cs="Arial"/>
            <w:color w:val="000000"/>
            <w:sz w:val="36"/>
            <w:szCs w:val="36"/>
            <w:shd w:val="clear" w:color="auto" w:fill="F0F8FF"/>
            <w:lang w:val="en-US" w:eastAsia="ru-RU"/>
          </w:rPr>
          <w:t>,</w:t>
        </w:r>
        <w:r w:rsidRPr="00906C4F">
          <w:rPr>
            <w:rFonts w:ascii="Arial" w:eastAsia="Times New Roman" w:hAnsi="Arial" w:cs="Arial"/>
            <w:b/>
            <w:bCs/>
            <w:color w:val="000000"/>
            <w:sz w:val="36"/>
            <w:szCs w:val="36"/>
            <w:shd w:val="clear" w:color="auto" w:fill="F0F8FF"/>
            <w:lang w:val="en-US" w:eastAsia="ru-RU"/>
          </w:rPr>
          <w:t>dediklerine</w:t>
        </w:r>
        <w:proofErr w:type="gramEnd"/>
        <w:r w:rsidRPr="00906C4F">
          <w:rPr>
            <w:rFonts w:ascii="Arial" w:eastAsia="Times New Roman" w:hAnsi="Arial" w:cs="Arial"/>
            <w:b/>
            <w:bCs/>
            <w:color w:val="000000"/>
            <w:sz w:val="36"/>
            <w:szCs w:val="36"/>
            <w:shd w:val="clear" w:color="auto" w:fill="F0F8FF"/>
            <w:lang w:val="en-US" w:eastAsia="ru-RU"/>
          </w:rPr>
          <w:t xml:space="preserve"> inanmamalı</w:t>
        </w:r>
        <w:r w:rsidRPr="00906C4F">
          <w:rPr>
            <w:rFonts w:ascii="Arial" w:eastAsia="Times New Roman" w:hAnsi="Arial" w:cs="Arial"/>
            <w:color w:val="000000"/>
            <w:sz w:val="36"/>
            <w:szCs w:val="36"/>
            <w:shd w:val="clear" w:color="auto" w:fill="F0F8FF"/>
            <w:lang w:val="en-US" w:eastAsia="ru-RU"/>
          </w:rPr>
          <w:t xml:space="preserve">. </w:t>
        </w:r>
        <w:proofErr w:type="gramStart"/>
        <w:r w:rsidRPr="00906C4F">
          <w:rPr>
            <w:rFonts w:ascii="Arial" w:eastAsia="Times New Roman" w:hAnsi="Arial" w:cs="Arial"/>
            <w:color w:val="000000"/>
            <w:sz w:val="36"/>
            <w:szCs w:val="36"/>
            <w:shd w:val="clear" w:color="auto" w:fill="F0F8FF"/>
            <w:lang w:val="en-US" w:eastAsia="ru-RU"/>
          </w:rPr>
          <w:t>Tam İlmihal Seadet-i Ebediyye’de sihir, büyü bahsini mutlaka okumalıdır.</w:t>
        </w:r>
      </w:ins>
      <w:bookmarkStart w:id="1" w:name="_GoBack"/>
      <w:bookmarkEnd w:id="1"/>
      <w:proofErr w:type="gramEnd"/>
    </w:p>
    <w:sectPr w:rsidR="00BC686C" w:rsidRPr="00906C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4FC"/>
    <w:rsid w:val="008854FC"/>
    <w:rsid w:val="00906C4F"/>
    <w:rsid w:val="00BC68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06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6C4F"/>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906C4F"/>
  </w:style>
  <w:style w:type="character" w:styleId="a3">
    <w:name w:val="Hyperlink"/>
    <w:basedOn w:val="a0"/>
    <w:uiPriority w:val="99"/>
    <w:semiHidden/>
    <w:unhideWhenUsed/>
    <w:rsid w:val="00906C4F"/>
    <w:rPr>
      <w:color w:val="0000FF"/>
      <w:u w:val="single"/>
    </w:rPr>
  </w:style>
  <w:style w:type="character" w:styleId="a4">
    <w:name w:val="Strong"/>
    <w:basedOn w:val="a0"/>
    <w:uiPriority w:val="22"/>
    <w:qFormat/>
    <w:rsid w:val="00906C4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06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6C4F"/>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906C4F"/>
  </w:style>
  <w:style w:type="character" w:styleId="a3">
    <w:name w:val="Hyperlink"/>
    <w:basedOn w:val="a0"/>
    <w:uiPriority w:val="99"/>
    <w:semiHidden/>
    <w:unhideWhenUsed/>
    <w:rsid w:val="00906C4F"/>
    <w:rPr>
      <w:color w:val="0000FF"/>
      <w:u w:val="single"/>
    </w:rPr>
  </w:style>
  <w:style w:type="character" w:styleId="a4">
    <w:name w:val="Strong"/>
    <w:basedOn w:val="a0"/>
    <w:uiPriority w:val="22"/>
    <w:qFormat/>
    <w:rsid w:val="00906C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3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zliilimler.tr.gg/Muavizeteyn.htm" TargetMode="External"/><Relationship Id="rId13" Type="http://schemas.openxmlformats.org/officeDocument/2006/relationships/hyperlink" Target="http://gizliilimler.tr.gg/Ayet-h-el-K.ue.rsi.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izliilimler.tr.gg/Euzu-Besmele.htm" TargetMode="External"/><Relationship Id="rId12" Type="http://schemas.openxmlformats.org/officeDocument/2006/relationships/hyperlink" Target="http://gizliilimler.tr.gg/Felak-Suresi.htm"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gizliilimler.tr.gg/Hz-.--Muhammed--k1-S-.-A-.-V-.--k2-.htm" TargetMode="External"/><Relationship Id="rId1" Type="http://schemas.openxmlformats.org/officeDocument/2006/relationships/styles" Target="styles.xml"/><Relationship Id="rId6" Type="http://schemas.openxmlformats.org/officeDocument/2006/relationships/hyperlink" Target="http://gizliilimler.tr.gg/Fatiha-Suresi.htm" TargetMode="External"/><Relationship Id="rId11" Type="http://schemas.openxmlformats.org/officeDocument/2006/relationships/hyperlink" Target="http://gizliilimler.tr.gg/Nas-Suresi.htm" TargetMode="External"/><Relationship Id="rId5" Type="http://schemas.openxmlformats.org/officeDocument/2006/relationships/hyperlink" Target="http://gizliilimler.tr.gg/Euzu-Besmele.htm" TargetMode="External"/><Relationship Id="rId15" Type="http://schemas.openxmlformats.org/officeDocument/2006/relationships/hyperlink" Target="http://gizliilimler.tr.gg/Kafirun-Suresi.htm" TargetMode="External"/><Relationship Id="rId10" Type="http://schemas.openxmlformats.org/officeDocument/2006/relationships/hyperlink" Target="http://gizliilimler.tr.gg/Muavizeteyn.htm" TargetMode="External"/><Relationship Id="rId4" Type="http://schemas.openxmlformats.org/officeDocument/2006/relationships/webSettings" Target="webSettings.xml"/><Relationship Id="rId9" Type="http://schemas.openxmlformats.org/officeDocument/2006/relationships/hyperlink" Target="http://gizliilimler.tr.gg/Ayet-h-el-K.ue.rsi.htm" TargetMode="External"/><Relationship Id="rId14" Type="http://schemas.openxmlformats.org/officeDocument/2006/relationships/hyperlink" Target="http://gizliilimler.tr.gg/Muavizeteyn.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1264</Words>
  <Characters>7209</Characters>
  <Application>Microsoft Office Word</Application>
  <DocSecurity>0</DocSecurity>
  <Lines>60</Lines>
  <Paragraphs>16</Paragraphs>
  <ScaleCrop>false</ScaleCrop>
  <Company>SPecialiST RePack</Company>
  <LinksUpToDate>false</LinksUpToDate>
  <CharactersWithSpaces>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2015-07-26T14:54:00Z</dcterms:created>
  <dcterms:modified xsi:type="dcterms:W3CDTF">2015-07-26T14:54:00Z</dcterms:modified>
</cp:coreProperties>
</file>