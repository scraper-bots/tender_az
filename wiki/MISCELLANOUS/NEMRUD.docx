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D8B" w:rsidRPr="00EF7D8B" w:rsidRDefault="00EF7D8B" w:rsidP="00EF7D8B">
      <w:pPr>
        <w:shd w:val="clear" w:color="auto" w:fill="F0F8FF"/>
        <w:spacing w:before="100" w:beforeAutospacing="1" w:after="100" w:afterAutospacing="1" w:line="240" w:lineRule="auto"/>
        <w:rPr>
          <w:rFonts w:ascii="Arial" w:eastAsia="Times New Roman" w:hAnsi="Arial" w:cs="Arial"/>
          <w:color w:val="000000"/>
          <w:sz w:val="26"/>
          <w:szCs w:val="26"/>
          <w:lang w:val="en-US" w:eastAsia="ru-RU"/>
        </w:rPr>
      </w:pPr>
      <w:r w:rsidRPr="00EF7D8B">
        <w:rPr>
          <w:rFonts w:ascii="Arial" w:eastAsia="Times New Roman" w:hAnsi="Arial" w:cs="Arial"/>
          <w:color w:val="000000"/>
          <w:sz w:val="26"/>
          <w:szCs w:val="26"/>
          <w:lang w:eastAsia="ru-RU"/>
        </w:rPr>
        <w:t>Nemrûd, Keldânî kavmi hükümdârlarına verilen addır.</w:t>
      </w:r>
      <w:r w:rsidRPr="00EF7D8B">
        <w:rPr>
          <w:rFonts w:ascii="Arial" w:eastAsia="Times New Roman" w:hAnsi="Arial" w:cs="Arial"/>
          <w:color w:val="000000"/>
          <w:sz w:val="18"/>
          <w:szCs w:val="18"/>
          <w:vertAlign w:val="superscript"/>
          <w:lang w:eastAsia="ru-RU"/>
        </w:rPr>
        <w:t>[7]</w:t>
      </w:r>
      <w:r w:rsidRPr="00EF7D8B">
        <w:rPr>
          <w:rFonts w:ascii="Arial" w:eastAsia="Times New Roman" w:hAnsi="Arial" w:cs="Arial"/>
          <w:color w:val="000000"/>
          <w:sz w:val="26"/>
          <w:szCs w:val="26"/>
          <w:lang w:eastAsia="ru-RU"/>
        </w:rPr>
        <w:t> Bunun böyle biliniyor olmasına, üstelik yer olarak da kimilerince Şanlıurfa, kimilerince de Ninova'nın zikredilmesine karşın, devletin bulunduğu coğrafya kesin olmadığı gibi, ülkenin hükümdarının </w:t>
      </w:r>
      <w:r w:rsidRPr="00EF7D8B">
        <w:rPr>
          <w:rFonts w:ascii="Arial" w:eastAsia="Times New Roman" w:hAnsi="Arial" w:cs="Arial"/>
          <w:i/>
          <w:iCs/>
          <w:color w:val="000000"/>
          <w:sz w:val="26"/>
          <w:szCs w:val="26"/>
          <w:lang w:eastAsia="ru-RU"/>
        </w:rPr>
        <w:t>"Nemrut"</w:t>
      </w:r>
      <w:r w:rsidRPr="00EF7D8B">
        <w:rPr>
          <w:rFonts w:ascii="Arial" w:eastAsia="Times New Roman" w:hAnsi="Arial" w:cs="Arial"/>
          <w:color w:val="000000"/>
          <w:sz w:val="26"/>
          <w:szCs w:val="26"/>
          <w:lang w:eastAsia="ru-RU"/>
        </w:rPr>
        <w:t> olduğuna ilişkin bilgiler de rivayetler halindedir. Çoğu </w:t>
      </w:r>
      <w:r w:rsidRPr="00EF7D8B">
        <w:rPr>
          <w:rFonts w:ascii="Arial" w:eastAsia="Times New Roman" w:hAnsi="Arial" w:cs="Arial"/>
          <w:i/>
          <w:iCs/>
          <w:color w:val="000000"/>
          <w:sz w:val="26"/>
          <w:szCs w:val="26"/>
          <w:lang w:eastAsia="ru-RU"/>
        </w:rPr>
        <w:t>"İsrailiyyat"</w:t>
      </w:r>
      <w:r w:rsidRPr="00EF7D8B">
        <w:rPr>
          <w:rFonts w:ascii="Arial" w:eastAsia="Times New Roman" w:hAnsi="Arial" w:cs="Arial"/>
          <w:color w:val="000000"/>
          <w:sz w:val="26"/>
          <w:szCs w:val="26"/>
          <w:lang w:eastAsia="ru-RU"/>
        </w:rPr>
        <w:t> kökenli efsanevî rivayetleri bir yana bıraktığımızda, </w:t>
      </w:r>
      <w:r w:rsidRPr="00EF7D8B">
        <w:rPr>
          <w:rFonts w:ascii="Arial" w:eastAsia="Times New Roman" w:hAnsi="Arial" w:cs="Arial"/>
          <w:i/>
          <w:iCs/>
          <w:color w:val="000000"/>
          <w:sz w:val="26"/>
          <w:szCs w:val="26"/>
          <w:lang w:eastAsia="ru-RU"/>
        </w:rPr>
        <w:t>"Nemrut"</w:t>
      </w:r>
      <w:r w:rsidRPr="00EF7D8B">
        <w:rPr>
          <w:rFonts w:ascii="Arial" w:eastAsia="Times New Roman" w:hAnsi="Arial" w:cs="Arial"/>
          <w:color w:val="000000"/>
          <w:sz w:val="26"/>
          <w:szCs w:val="26"/>
          <w:lang w:eastAsia="ru-RU"/>
        </w:rPr>
        <w:t xml:space="preserve">a ilişkin bilgilerimiz kıttır. </w:t>
      </w:r>
      <w:r w:rsidRPr="00EF7D8B">
        <w:rPr>
          <w:rFonts w:ascii="Arial" w:eastAsia="Times New Roman" w:hAnsi="Arial" w:cs="Arial"/>
          <w:color w:val="000000"/>
          <w:sz w:val="26"/>
          <w:szCs w:val="26"/>
          <w:lang w:val="en-US" w:eastAsia="ru-RU"/>
        </w:rPr>
        <w:t>Ve bunlar da tek sağlam kaynak olan Kurân-ı Kerîm'deki kıssalardan ibarettir.</w:t>
      </w:r>
      <w:r w:rsidRPr="00EF7D8B">
        <w:rPr>
          <w:rFonts w:ascii="Arial" w:eastAsia="Times New Roman" w:hAnsi="Arial" w:cs="Arial"/>
          <w:color w:val="000000"/>
          <w:sz w:val="18"/>
          <w:szCs w:val="18"/>
          <w:vertAlign w:val="superscript"/>
          <w:lang w:val="en-US" w:eastAsia="ru-RU"/>
        </w:rPr>
        <w:t>[1]</w:t>
      </w:r>
    </w:p>
    <w:p w:rsidR="00EF7D8B" w:rsidRPr="00EF7D8B" w:rsidRDefault="00EF7D8B" w:rsidP="00EF7D8B">
      <w:pPr>
        <w:shd w:val="clear" w:color="auto" w:fill="F0F8FF"/>
        <w:spacing w:before="100" w:beforeAutospacing="1" w:after="100" w:afterAutospacing="1" w:line="240" w:lineRule="auto"/>
        <w:rPr>
          <w:rFonts w:ascii="Arial" w:eastAsia="Times New Roman" w:hAnsi="Arial" w:cs="Arial"/>
          <w:color w:val="000000"/>
          <w:sz w:val="26"/>
          <w:szCs w:val="26"/>
          <w:lang w:val="en-US" w:eastAsia="ru-RU"/>
        </w:rPr>
      </w:pPr>
      <w:r w:rsidRPr="00EF7D8B">
        <w:rPr>
          <w:rFonts w:ascii="Arial" w:eastAsia="Times New Roman" w:hAnsi="Arial" w:cs="Arial"/>
          <w:color w:val="000000"/>
          <w:sz w:val="26"/>
          <w:szCs w:val="26"/>
          <w:lang w:val="en-US" w:eastAsia="ru-RU"/>
        </w:rPr>
        <w:t>Gerçekten de, Kurân-ı Kerîm'de, Hz. İbrahim ile ilgili kıssalardan birinde, kendisine </w:t>
      </w:r>
      <w:r w:rsidRPr="00EF7D8B">
        <w:rPr>
          <w:rFonts w:ascii="Arial" w:eastAsia="Times New Roman" w:hAnsi="Arial" w:cs="Arial"/>
          <w:i/>
          <w:iCs/>
          <w:color w:val="000000"/>
          <w:sz w:val="26"/>
          <w:szCs w:val="26"/>
          <w:lang w:val="en-US" w:eastAsia="ru-RU"/>
        </w:rPr>
        <w:t>"mülk"</w:t>
      </w:r>
      <w:r w:rsidRPr="00EF7D8B">
        <w:rPr>
          <w:rFonts w:ascii="Arial" w:eastAsia="Times New Roman" w:hAnsi="Arial" w:cs="Arial"/>
          <w:color w:val="000000"/>
          <w:sz w:val="26"/>
          <w:szCs w:val="26"/>
          <w:lang w:val="en-US" w:eastAsia="ru-RU"/>
        </w:rPr>
        <w:t> verilmiş bir kimsenin Hz. İbrahim ile olan tartışması şu şekilde aktarılır:</w:t>
      </w:r>
    </w:p>
    <w:p w:rsidR="00EF7D8B" w:rsidRPr="00EF7D8B" w:rsidRDefault="00EF7D8B" w:rsidP="00EF7D8B">
      <w:pPr>
        <w:shd w:val="clear" w:color="auto" w:fill="F0F8FF"/>
        <w:spacing w:before="100" w:beforeAutospacing="1" w:after="100" w:afterAutospacing="1" w:line="240" w:lineRule="auto"/>
        <w:rPr>
          <w:rFonts w:ascii="Arial" w:eastAsia="Times New Roman" w:hAnsi="Arial" w:cs="Arial"/>
          <w:color w:val="000000"/>
          <w:sz w:val="26"/>
          <w:szCs w:val="26"/>
          <w:lang w:val="en-US" w:eastAsia="ru-RU"/>
        </w:rPr>
      </w:pPr>
      <w:r w:rsidRPr="00EF7D8B">
        <w:rPr>
          <w:rFonts w:ascii="Times New Roman" w:eastAsia="Times New Roman" w:hAnsi="Times New Roman" w:cs="Times New Roman"/>
          <w:color w:val="000000"/>
          <w:sz w:val="27"/>
          <w:szCs w:val="27"/>
          <w:lang w:eastAsia="ru-RU"/>
        </w:rPr>
        <w:t>أَلَمْ</w:t>
      </w:r>
      <w:r w:rsidRPr="00EF7D8B">
        <w:rPr>
          <w:rFonts w:ascii="Times New Roman" w:eastAsia="Times New Roman" w:hAnsi="Times New Roman" w:cs="Times New Roman"/>
          <w:color w:val="000000"/>
          <w:sz w:val="27"/>
          <w:szCs w:val="27"/>
          <w:lang w:val="en-US" w:eastAsia="ru-RU"/>
        </w:rPr>
        <w:t xml:space="preserve"> </w:t>
      </w:r>
      <w:r w:rsidRPr="00EF7D8B">
        <w:rPr>
          <w:rFonts w:ascii="Times New Roman" w:eastAsia="Times New Roman" w:hAnsi="Times New Roman" w:cs="Times New Roman"/>
          <w:color w:val="000000"/>
          <w:sz w:val="27"/>
          <w:szCs w:val="27"/>
          <w:lang w:eastAsia="ru-RU"/>
        </w:rPr>
        <w:t>تَرَ</w:t>
      </w:r>
      <w:r w:rsidRPr="00EF7D8B">
        <w:rPr>
          <w:rFonts w:ascii="Times New Roman" w:eastAsia="Times New Roman" w:hAnsi="Times New Roman" w:cs="Times New Roman"/>
          <w:color w:val="000000"/>
          <w:sz w:val="27"/>
          <w:szCs w:val="27"/>
          <w:lang w:val="en-US" w:eastAsia="ru-RU"/>
        </w:rPr>
        <w:t xml:space="preserve"> </w:t>
      </w:r>
      <w:r w:rsidRPr="00EF7D8B">
        <w:rPr>
          <w:rFonts w:ascii="Times New Roman" w:eastAsia="Times New Roman" w:hAnsi="Times New Roman" w:cs="Times New Roman"/>
          <w:color w:val="000000"/>
          <w:sz w:val="27"/>
          <w:szCs w:val="27"/>
          <w:lang w:eastAsia="ru-RU"/>
        </w:rPr>
        <w:t>إِلَى</w:t>
      </w:r>
      <w:r w:rsidRPr="00EF7D8B">
        <w:rPr>
          <w:rFonts w:ascii="Times New Roman" w:eastAsia="Times New Roman" w:hAnsi="Times New Roman" w:cs="Times New Roman"/>
          <w:color w:val="000000"/>
          <w:sz w:val="27"/>
          <w:szCs w:val="27"/>
          <w:lang w:val="en-US" w:eastAsia="ru-RU"/>
        </w:rPr>
        <w:t xml:space="preserve"> </w:t>
      </w:r>
      <w:r w:rsidRPr="00EF7D8B">
        <w:rPr>
          <w:rFonts w:ascii="Times New Roman" w:eastAsia="Times New Roman" w:hAnsi="Times New Roman" w:cs="Times New Roman"/>
          <w:color w:val="000000"/>
          <w:sz w:val="27"/>
          <w:szCs w:val="27"/>
          <w:lang w:eastAsia="ru-RU"/>
        </w:rPr>
        <w:t>الَّذِي</w:t>
      </w:r>
      <w:r w:rsidRPr="00EF7D8B">
        <w:rPr>
          <w:rFonts w:ascii="Times New Roman" w:eastAsia="Times New Roman" w:hAnsi="Times New Roman" w:cs="Times New Roman"/>
          <w:color w:val="000000"/>
          <w:sz w:val="27"/>
          <w:szCs w:val="27"/>
          <w:lang w:val="en-US" w:eastAsia="ru-RU"/>
        </w:rPr>
        <w:t xml:space="preserve"> </w:t>
      </w:r>
      <w:r w:rsidRPr="00EF7D8B">
        <w:rPr>
          <w:rFonts w:ascii="Times New Roman" w:eastAsia="Times New Roman" w:hAnsi="Times New Roman" w:cs="Times New Roman"/>
          <w:color w:val="000000"/>
          <w:sz w:val="27"/>
          <w:szCs w:val="27"/>
          <w:lang w:eastAsia="ru-RU"/>
        </w:rPr>
        <w:t>حَآجَّ</w:t>
      </w:r>
      <w:r w:rsidRPr="00EF7D8B">
        <w:rPr>
          <w:rFonts w:ascii="Times New Roman" w:eastAsia="Times New Roman" w:hAnsi="Times New Roman" w:cs="Times New Roman"/>
          <w:color w:val="000000"/>
          <w:sz w:val="27"/>
          <w:szCs w:val="27"/>
          <w:lang w:val="en-US" w:eastAsia="ru-RU"/>
        </w:rPr>
        <w:t xml:space="preserve"> </w:t>
      </w:r>
      <w:r w:rsidRPr="00EF7D8B">
        <w:rPr>
          <w:rFonts w:ascii="Times New Roman" w:eastAsia="Times New Roman" w:hAnsi="Times New Roman" w:cs="Times New Roman"/>
          <w:color w:val="000000"/>
          <w:sz w:val="27"/>
          <w:szCs w:val="27"/>
          <w:lang w:eastAsia="ru-RU"/>
        </w:rPr>
        <w:t>إِبْرَاهِيمَ</w:t>
      </w:r>
      <w:r w:rsidRPr="00EF7D8B">
        <w:rPr>
          <w:rFonts w:ascii="Times New Roman" w:eastAsia="Times New Roman" w:hAnsi="Times New Roman" w:cs="Times New Roman"/>
          <w:color w:val="000000"/>
          <w:sz w:val="27"/>
          <w:szCs w:val="27"/>
          <w:lang w:val="en-US" w:eastAsia="ru-RU"/>
        </w:rPr>
        <w:t xml:space="preserve"> </w:t>
      </w:r>
      <w:r w:rsidRPr="00EF7D8B">
        <w:rPr>
          <w:rFonts w:ascii="Times New Roman" w:eastAsia="Times New Roman" w:hAnsi="Times New Roman" w:cs="Times New Roman"/>
          <w:color w:val="000000"/>
          <w:sz w:val="27"/>
          <w:szCs w:val="27"/>
          <w:lang w:eastAsia="ru-RU"/>
        </w:rPr>
        <w:t>فِي</w:t>
      </w:r>
      <w:r w:rsidRPr="00EF7D8B">
        <w:rPr>
          <w:rFonts w:ascii="Times New Roman" w:eastAsia="Times New Roman" w:hAnsi="Times New Roman" w:cs="Times New Roman"/>
          <w:color w:val="000000"/>
          <w:sz w:val="27"/>
          <w:szCs w:val="27"/>
          <w:lang w:val="en-US" w:eastAsia="ru-RU"/>
        </w:rPr>
        <w:t xml:space="preserve"> </w:t>
      </w:r>
      <w:r w:rsidRPr="00EF7D8B">
        <w:rPr>
          <w:rFonts w:ascii="Times New Roman" w:eastAsia="Times New Roman" w:hAnsi="Times New Roman" w:cs="Times New Roman"/>
          <w:color w:val="000000"/>
          <w:sz w:val="27"/>
          <w:szCs w:val="27"/>
          <w:lang w:eastAsia="ru-RU"/>
        </w:rPr>
        <w:t>رِبِّهِ</w:t>
      </w:r>
      <w:r w:rsidRPr="00EF7D8B">
        <w:rPr>
          <w:rFonts w:ascii="Times New Roman" w:eastAsia="Times New Roman" w:hAnsi="Times New Roman" w:cs="Times New Roman"/>
          <w:color w:val="000000"/>
          <w:sz w:val="27"/>
          <w:szCs w:val="27"/>
          <w:lang w:val="en-US" w:eastAsia="ru-RU"/>
        </w:rPr>
        <w:t xml:space="preserve"> </w:t>
      </w:r>
      <w:r w:rsidRPr="00EF7D8B">
        <w:rPr>
          <w:rFonts w:ascii="Times New Roman" w:eastAsia="Times New Roman" w:hAnsi="Times New Roman" w:cs="Times New Roman"/>
          <w:color w:val="000000"/>
          <w:sz w:val="27"/>
          <w:szCs w:val="27"/>
          <w:lang w:eastAsia="ru-RU"/>
        </w:rPr>
        <w:t>أَنْ</w:t>
      </w:r>
      <w:r w:rsidRPr="00EF7D8B">
        <w:rPr>
          <w:rFonts w:ascii="Times New Roman" w:eastAsia="Times New Roman" w:hAnsi="Times New Roman" w:cs="Times New Roman"/>
          <w:color w:val="000000"/>
          <w:sz w:val="27"/>
          <w:szCs w:val="27"/>
          <w:lang w:val="en-US" w:eastAsia="ru-RU"/>
        </w:rPr>
        <w:t xml:space="preserve"> </w:t>
      </w:r>
      <w:r w:rsidRPr="00EF7D8B">
        <w:rPr>
          <w:rFonts w:ascii="Times New Roman" w:eastAsia="Times New Roman" w:hAnsi="Times New Roman" w:cs="Times New Roman"/>
          <w:color w:val="000000"/>
          <w:sz w:val="27"/>
          <w:szCs w:val="27"/>
          <w:lang w:eastAsia="ru-RU"/>
        </w:rPr>
        <w:t>آتَاهُ</w:t>
      </w:r>
      <w:r w:rsidRPr="00EF7D8B">
        <w:rPr>
          <w:rFonts w:ascii="Times New Roman" w:eastAsia="Times New Roman" w:hAnsi="Times New Roman" w:cs="Times New Roman"/>
          <w:color w:val="000000"/>
          <w:sz w:val="27"/>
          <w:szCs w:val="27"/>
          <w:lang w:val="en-US" w:eastAsia="ru-RU"/>
        </w:rPr>
        <w:t xml:space="preserve"> </w:t>
      </w:r>
      <w:r w:rsidRPr="00EF7D8B">
        <w:rPr>
          <w:rFonts w:ascii="Times New Roman" w:eastAsia="Times New Roman" w:hAnsi="Times New Roman" w:cs="Times New Roman"/>
          <w:color w:val="000000"/>
          <w:sz w:val="27"/>
          <w:szCs w:val="27"/>
          <w:lang w:eastAsia="ru-RU"/>
        </w:rPr>
        <w:t>اللّهُ</w:t>
      </w:r>
      <w:r w:rsidRPr="00EF7D8B">
        <w:rPr>
          <w:rFonts w:ascii="Times New Roman" w:eastAsia="Times New Roman" w:hAnsi="Times New Roman" w:cs="Times New Roman"/>
          <w:color w:val="000000"/>
          <w:sz w:val="27"/>
          <w:szCs w:val="27"/>
          <w:lang w:val="en-US" w:eastAsia="ru-RU"/>
        </w:rPr>
        <w:t xml:space="preserve"> </w:t>
      </w:r>
      <w:r w:rsidRPr="00EF7D8B">
        <w:rPr>
          <w:rFonts w:ascii="Times New Roman" w:eastAsia="Times New Roman" w:hAnsi="Times New Roman" w:cs="Times New Roman"/>
          <w:color w:val="000000"/>
          <w:sz w:val="27"/>
          <w:szCs w:val="27"/>
          <w:lang w:eastAsia="ru-RU"/>
        </w:rPr>
        <w:t>الْمُلْكَ</w:t>
      </w:r>
      <w:r w:rsidRPr="00EF7D8B">
        <w:rPr>
          <w:rFonts w:ascii="Times New Roman" w:eastAsia="Times New Roman" w:hAnsi="Times New Roman" w:cs="Times New Roman"/>
          <w:color w:val="000000"/>
          <w:sz w:val="27"/>
          <w:szCs w:val="27"/>
          <w:lang w:val="en-US" w:eastAsia="ru-RU"/>
        </w:rPr>
        <w:t xml:space="preserve"> </w:t>
      </w:r>
      <w:r w:rsidRPr="00EF7D8B">
        <w:rPr>
          <w:rFonts w:ascii="Times New Roman" w:eastAsia="Times New Roman" w:hAnsi="Times New Roman" w:cs="Times New Roman"/>
          <w:color w:val="000000"/>
          <w:sz w:val="27"/>
          <w:szCs w:val="27"/>
          <w:lang w:eastAsia="ru-RU"/>
        </w:rPr>
        <w:t>إِذْ</w:t>
      </w:r>
      <w:r w:rsidRPr="00EF7D8B">
        <w:rPr>
          <w:rFonts w:ascii="Times New Roman" w:eastAsia="Times New Roman" w:hAnsi="Times New Roman" w:cs="Times New Roman"/>
          <w:color w:val="000000"/>
          <w:sz w:val="27"/>
          <w:szCs w:val="27"/>
          <w:lang w:val="en-US" w:eastAsia="ru-RU"/>
        </w:rPr>
        <w:t xml:space="preserve"> </w:t>
      </w:r>
      <w:r w:rsidRPr="00EF7D8B">
        <w:rPr>
          <w:rFonts w:ascii="Times New Roman" w:eastAsia="Times New Roman" w:hAnsi="Times New Roman" w:cs="Times New Roman"/>
          <w:color w:val="000000"/>
          <w:sz w:val="27"/>
          <w:szCs w:val="27"/>
          <w:lang w:eastAsia="ru-RU"/>
        </w:rPr>
        <w:t>قَالَ</w:t>
      </w:r>
      <w:r w:rsidRPr="00EF7D8B">
        <w:rPr>
          <w:rFonts w:ascii="Times New Roman" w:eastAsia="Times New Roman" w:hAnsi="Times New Roman" w:cs="Times New Roman"/>
          <w:color w:val="000000"/>
          <w:sz w:val="27"/>
          <w:szCs w:val="27"/>
          <w:lang w:val="en-US" w:eastAsia="ru-RU"/>
        </w:rPr>
        <w:t xml:space="preserve"> </w:t>
      </w:r>
      <w:r w:rsidRPr="00EF7D8B">
        <w:rPr>
          <w:rFonts w:ascii="Times New Roman" w:eastAsia="Times New Roman" w:hAnsi="Times New Roman" w:cs="Times New Roman"/>
          <w:color w:val="000000"/>
          <w:sz w:val="27"/>
          <w:szCs w:val="27"/>
          <w:lang w:eastAsia="ru-RU"/>
        </w:rPr>
        <w:t>إِبْرَاهِيمُ</w:t>
      </w:r>
      <w:r w:rsidRPr="00EF7D8B">
        <w:rPr>
          <w:rFonts w:ascii="Times New Roman" w:eastAsia="Times New Roman" w:hAnsi="Times New Roman" w:cs="Times New Roman"/>
          <w:color w:val="000000"/>
          <w:sz w:val="27"/>
          <w:szCs w:val="27"/>
          <w:lang w:val="en-US" w:eastAsia="ru-RU"/>
        </w:rPr>
        <w:t xml:space="preserve"> </w:t>
      </w:r>
      <w:r w:rsidRPr="00EF7D8B">
        <w:rPr>
          <w:rFonts w:ascii="Times New Roman" w:eastAsia="Times New Roman" w:hAnsi="Times New Roman" w:cs="Times New Roman"/>
          <w:color w:val="000000"/>
          <w:sz w:val="27"/>
          <w:szCs w:val="27"/>
          <w:lang w:eastAsia="ru-RU"/>
        </w:rPr>
        <w:t>رَبِّيَ</w:t>
      </w:r>
      <w:r w:rsidRPr="00EF7D8B">
        <w:rPr>
          <w:rFonts w:ascii="Times New Roman" w:eastAsia="Times New Roman" w:hAnsi="Times New Roman" w:cs="Times New Roman"/>
          <w:color w:val="000000"/>
          <w:sz w:val="27"/>
          <w:szCs w:val="27"/>
          <w:lang w:val="en-US" w:eastAsia="ru-RU"/>
        </w:rPr>
        <w:t xml:space="preserve"> </w:t>
      </w:r>
      <w:r w:rsidRPr="00EF7D8B">
        <w:rPr>
          <w:rFonts w:ascii="Times New Roman" w:eastAsia="Times New Roman" w:hAnsi="Times New Roman" w:cs="Times New Roman"/>
          <w:color w:val="000000"/>
          <w:sz w:val="27"/>
          <w:szCs w:val="27"/>
          <w:lang w:eastAsia="ru-RU"/>
        </w:rPr>
        <w:t>الَّذِي</w:t>
      </w:r>
      <w:r w:rsidRPr="00EF7D8B">
        <w:rPr>
          <w:rFonts w:ascii="Times New Roman" w:eastAsia="Times New Roman" w:hAnsi="Times New Roman" w:cs="Times New Roman"/>
          <w:color w:val="000000"/>
          <w:sz w:val="27"/>
          <w:szCs w:val="27"/>
          <w:lang w:val="en-US" w:eastAsia="ru-RU"/>
        </w:rPr>
        <w:t xml:space="preserve"> </w:t>
      </w:r>
      <w:r w:rsidRPr="00EF7D8B">
        <w:rPr>
          <w:rFonts w:ascii="Times New Roman" w:eastAsia="Times New Roman" w:hAnsi="Times New Roman" w:cs="Times New Roman"/>
          <w:color w:val="000000"/>
          <w:sz w:val="27"/>
          <w:szCs w:val="27"/>
          <w:lang w:eastAsia="ru-RU"/>
        </w:rPr>
        <w:t>يُحْيِـي</w:t>
      </w:r>
      <w:r w:rsidRPr="00EF7D8B">
        <w:rPr>
          <w:rFonts w:ascii="Times New Roman" w:eastAsia="Times New Roman" w:hAnsi="Times New Roman" w:cs="Times New Roman"/>
          <w:color w:val="000000"/>
          <w:sz w:val="27"/>
          <w:szCs w:val="27"/>
          <w:lang w:val="en-US" w:eastAsia="ru-RU"/>
        </w:rPr>
        <w:t xml:space="preserve"> </w:t>
      </w:r>
      <w:r w:rsidRPr="00EF7D8B">
        <w:rPr>
          <w:rFonts w:ascii="Times New Roman" w:eastAsia="Times New Roman" w:hAnsi="Times New Roman" w:cs="Times New Roman"/>
          <w:color w:val="000000"/>
          <w:sz w:val="27"/>
          <w:szCs w:val="27"/>
          <w:lang w:eastAsia="ru-RU"/>
        </w:rPr>
        <w:t>وَيُمِيتُ</w:t>
      </w:r>
      <w:r w:rsidRPr="00EF7D8B">
        <w:rPr>
          <w:rFonts w:ascii="Times New Roman" w:eastAsia="Times New Roman" w:hAnsi="Times New Roman" w:cs="Times New Roman"/>
          <w:color w:val="000000"/>
          <w:sz w:val="27"/>
          <w:szCs w:val="27"/>
          <w:lang w:val="en-US" w:eastAsia="ru-RU"/>
        </w:rPr>
        <w:t xml:space="preserve"> </w:t>
      </w:r>
      <w:r w:rsidRPr="00EF7D8B">
        <w:rPr>
          <w:rFonts w:ascii="Times New Roman" w:eastAsia="Times New Roman" w:hAnsi="Times New Roman" w:cs="Times New Roman"/>
          <w:color w:val="000000"/>
          <w:sz w:val="27"/>
          <w:szCs w:val="27"/>
          <w:lang w:eastAsia="ru-RU"/>
        </w:rPr>
        <w:t>قَالَ</w:t>
      </w:r>
      <w:r w:rsidRPr="00EF7D8B">
        <w:rPr>
          <w:rFonts w:ascii="Times New Roman" w:eastAsia="Times New Roman" w:hAnsi="Times New Roman" w:cs="Times New Roman"/>
          <w:color w:val="000000"/>
          <w:sz w:val="27"/>
          <w:szCs w:val="27"/>
          <w:lang w:val="en-US" w:eastAsia="ru-RU"/>
        </w:rPr>
        <w:t xml:space="preserve"> </w:t>
      </w:r>
      <w:r w:rsidRPr="00EF7D8B">
        <w:rPr>
          <w:rFonts w:ascii="Times New Roman" w:eastAsia="Times New Roman" w:hAnsi="Times New Roman" w:cs="Times New Roman"/>
          <w:color w:val="000000"/>
          <w:sz w:val="27"/>
          <w:szCs w:val="27"/>
          <w:lang w:eastAsia="ru-RU"/>
        </w:rPr>
        <w:t>أَنَا</w:t>
      </w:r>
      <w:r w:rsidRPr="00EF7D8B">
        <w:rPr>
          <w:rFonts w:ascii="Times New Roman" w:eastAsia="Times New Roman" w:hAnsi="Times New Roman" w:cs="Times New Roman"/>
          <w:color w:val="000000"/>
          <w:sz w:val="27"/>
          <w:szCs w:val="27"/>
          <w:lang w:val="en-US" w:eastAsia="ru-RU"/>
        </w:rPr>
        <w:t xml:space="preserve"> </w:t>
      </w:r>
      <w:r w:rsidRPr="00EF7D8B">
        <w:rPr>
          <w:rFonts w:ascii="Times New Roman" w:eastAsia="Times New Roman" w:hAnsi="Times New Roman" w:cs="Times New Roman"/>
          <w:color w:val="000000"/>
          <w:sz w:val="27"/>
          <w:szCs w:val="27"/>
          <w:lang w:eastAsia="ru-RU"/>
        </w:rPr>
        <w:t>أُحْيِـي</w:t>
      </w:r>
      <w:r w:rsidRPr="00EF7D8B">
        <w:rPr>
          <w:rFonts w:ascii="Times New Roman" w:eastAsia="Times New Roman" w:hAnsi="Times New Roman" w:cs="Times New Roman"/>
          <w:color w:val="000000"/>
          <w:sz w:val="27"/>
          <w:szCs w:val="27"/>
          <w:lang w:val="en-US" w:eastAsia="ru-RU"/>
        </w:rPr>
        <w:t xml:space="preserve"> </w:t>
      </w:r>
      <w:r w:rsidRPr="00EF7D8B">
        <w:rPr>
          <w:rFonts w:ascii="Times New Roman" w:eastAsia="Times New Roman" w:hAnsi="Times New Roman" w:cs="Times New Roman"/>
          <w:color w:val="000000"/>
          <w:sz w:val="27"/>
          <w:szCs w:val="27"/>
          <w:lang w:eastAsia="ru-RU"/>
        </w:rPr>
        <w:t>وَأُمِيتُ</w:t>
      </w:r>
      <w:r w:rsidRPr="00EF7D8B">
        <w:rPr>
          <w:rFonts w:ascii="Times New Roman" w:eastAsia="Times New Roman" w:hAnsi="Times New Roman" w:cs="Times New Roman"/>
          <w:color w:val="000000"/>
          <w:sz w:val="27"/>
          <w:szCs w:val="27"/>
          <w:lang w:val="en-US" w:eastAsia="ru-RU"/>
        </w:rPr>
        <w:t xml:space="preserve"> </w:t>
      </w:r>
      <w:r w:rsidRPr="00EF7D8B">
        <w:rPr>
          <w:rFonts w:ascii="Times New Roman" w:eastAsia="Times New Roman" w:hAnsi="Times New Roman" w:cs="Times New Roman"/>
          <w:color w:val="000000"/>
          <w:sz w:val="27"/>
          <w:szCs w:val="27"/>
          <w:lang w:eastAsia="ru-RU"/>
        </w:rPr>
        <w:t>قَالَ</w:t>
      </w:r>
      <w:r w:rsidRPr="00EF7D8B">
        <w:rPr>
          <w:rFonts w:ascii="Times New Roman" w:eastAsia="Times New Roman" w:hAnsi="Times New Roman" w:cs="Times New Roman"/>
          <w:color w:val="000000"/>
          <w:sz w:val="27"/>
          <w:szCs w:val="27"/>
          <w:lang w:val="en-US" w:eastAsia="ru-RU"/>
        </w:rPr>
        <w:t xml:space="preserve"> </w:t>
      </w:r>
      <w:r w:rsidRPr="00EF7D8B">
        <w:rPr>
          <w:rFonts w:ascii="Times New Roman" w:eastAsia="Times New Roman" w:hAnsi="Times New Roman" w:cs="Times New Roman"/>
          <w:color w:val="000000"/>
          <w:sz w:val="27"/>
          <w:szCs w:val="27"/>
          <w:lang w:eastAsia="ru-RU"/>
        </w:rPr>
        <w:t>إِبْرَاهِيمُ</w:t>
      </w:r>
      <w:r w:rsidRPr="00EF7D8B">
        <w:rPr>
          <w:rFonts w:ascii="Times New Roman" w:eastAsia="Times New Roman" w:hAnsi="Times New Roman" w:cs="Times New Roman"/>
          <w:color w:val="000000"/>
          <w:sz w:val="27"/>
          <w:szCs w:val="27"/>
          <w:lang w:val="en-US" w:eastAsia="ru-RU"/>
        </w:rPr>
        <w:t xml:space="preserve"> </w:t>
      </w:r>
      <w:r w:rsidRPr="00EF7D8B">
        <w:rPr>
          <w:rFonts w:ascii="Times New Roman" w:eastAsia="Times New Roman" w:hAnsi="Times New Roman" w:cs="Times New Roman"/>
          <w:color w:val="000000"/>
          <w:sz w:val="27"/>
          <w:szCs w:val="27"/>
          <w:lang w:eastAsia="ru-RU"/>
        </w:rPr>
        <w:t>فَإِنَّ</w:t>
      </w:r>
      <w:r w:rsidRPr="00EF7D8B">
        <w:rPr>
          <w:rFonts w:ascii="Times New Roman" w:eastAsia="Times New Roman" w:hAnsi="Times New Roman" w:cs="Times New Roman"/>
          <w:color w:val="000000"/>
          <w:sz w:val="27"/>
          <w:szCs w:val="27"/>
          <w:lang w:val="en-US" w:eastAsia="ru-RU"/>
        </w:rPr>
        <w:t xml:space="preserve"> </w:t>
      </w:r>
      <w:r w:rsidRPr="00EF7D8B">
        <w:rPr>
          <w:rFonts w:ascii="Times New Roman" w:eastAsia="Times New Roman" w:hAnsi="Times New Roman" w:cs="Times New Roman"/>
          <w:color w:val="000000"/>
          <w:sz w:val="27"/>
          <w:szCs w:val="27"/>
          <w:lang w:eastAsia="ru-RU"/>
        </w:rPr>
        <w:t>اللّهَ</w:t>
      </w:r>
      <w:r w:rsidRPr="00EF7D8B">
        <w:rPr>
          <w:rFonts w:ascii="Times New Roman" w:eastAsia="Times New Roman" w:hAnsi="Times New Roman" w:cs="Times New Roman"/>
          <w:color w:val="000000"/>
          <w:sz w:val="27"/>
          <w:szCs w:val="27"/>
          <w:lang w:val="en-US" w:eastAsia="ru-RU"/>
        </w:rPr>
        <w:t xml:space="preserve"> </w:t>
      </w:r>
      <w:r w:rsidRPr="00EF7D8B">
        <w:rPr>
          <w:rFonts w:ascii="Times New Roman" w:eastAsia="Times New Roman" w:hAnsi="Times New Roman" w:cs="Times New Roman"/>
          <w:color w:val="000000"/>
          <w:sz w:val="27"/>
          <w:szCs w:val="27"/>
          <w:lang w:eastAsia="ru-RU"/>
        </w:rPr>
        <w:t>يَأْتِي</w:t>
      </w:r>
      <w:r w:rsidRPr="00EF7D8B">
        <w:rPr>
          <w:rFonts w:ascii="Times New Roman" w:eastAsia="Times New Roman" w:hAnsi="Times New Roman" w:cs="Times New Roman"/>
          <w:color w:val="000000"/>
          <w:sz w:val="27"/>
          <w:szCs w:val="27"/>
          <w:lang w:val="en-US" w:eastAsia="ru-RU"/>
        </w:rPr>
        <w:t xml:space="preserve"> </w:t>
      </w:r>
      <w:r w:rsidRPr="00EF7D8B">
        <w:rPr>
          <w:rFonts w:ascii="Times New Roman" w:eastAsia="Times New Roman" w:hAnsi="Times New Roman" w:cs="Times New Roman"/>
          <w:color w:val="000000"/>
          <w:sz w:val="27"/>
          <w:szCs w:val="27"/>
          <w:lang w:eastAsia="ru-RU"/>
        </w:rPr>
        <w:t>بِالشَّمْسِ</w:t>
      </w:r>
      <w:r w:rsidRPr="00EF7D8B">
        <w:rPr>
          <w:rFonts w:ascii="Times New Roman" w:eastAsia="Times New Roman" w:hAnsi="Times New Roman" w:cs="Times New Roman"/>
          <w:color w:val="000000"/>
          <w:sz w:val="27"/>
          <w:szCs w:val="27"/>
          <w:lang w:val="en-US" w:eastAsia="ru-RU"/>
        </w:rPr>
        <w:t xml:space="preserve"> </w:t>
      </w:r>
      <w:r w:rsidRPr="00EF7D8B">
        <w:rPr>
          <w:rFonts w:ascii="Times New Roman" w:eastAsia="Times New Roman" w:hAnsi="Times New Roman" w:cs="Times New Roman"/>
          <w:color w:val="000000"/>
          <w:sz w:val="27"/>
          <w:szCs w:val="27"/>
          <w:lang w:eastAsia="ru-RU"/>
        </w:rPr>
        <w:t>مِنَ</w:t>
      </w:r>
      <w:r w:rsidRPr="00EF7D8B">
        <w:rPr>
          <w:rFonts w:ascii="Times New Roman" w:eastAsia="Times New Roman" w:hAnsi="Times New Roman" w:cs="Times New Roman"/>
          <w:color w:val="000000"/>
          <w:sz w:val="27"/>
          <w:szCs w:val="27"/>
          <w:lang w:val="en-US" w:eastAsia="ru-RU"/>
        </w:rPr>
        <w:t xml:space="preserve"> </w:t>
      </w:r>
      <w:r w:rsidRPr="00EF7D8B">
        <w:rPr>
          <w:rFonts w:ascii="Times New Roman" w:eastAsia="Times New Roman" w:hAnsi="Times New Roman" w:cs="Times New Roman"/>
          <w:color w:val="000000"/>
          <w:sz w:val="27"/>
          <w:szCs w:val="27"/>
          <w:lang w:eastAsia="ru-RU"/>
        </w:rPr>
        <w:t>الْمَشْرِقِ</w:t>
      </w:r>
      <w:r w:rsidRPr="00EF7D8B">
        <w:rPr>
          <w:rFonts w:ascii="Times New Roman" w:eastAsia="Times New Roman" w:hAnsi="Times New Roman" w:cs="Times New Roman"/>
          <w:color w:val="000000"/>
          <w:sz w:val="27"/>
          <w:szCs w:val="27"/>
          <w:lang w:val="en-US" w:eastAsia="ru-RU"/>
        </w:rPr>
        <w:t xml:space="preserve"> </w:t>
      </w:r>
      <w:r w:rsidRPr="00EF7D8B">
        <w:rPr>
          <w:rFonts w:ascii="Times New Roman" w:eastAsia="Times New Roman" w:hAnsi="Times New Roman" w:cs="Times New Roman"/>
          <w:color w:val="000000"/>
          <w:sz w:val="27"/>
          <w:szCs w:val="27"/>
          <w:lang w:eastAsia="ru-RU"/>
        </w:rPr>
        <w:t>فَأْتِ</w:t>
      </w:r>
      <w:r w:rsidRPr="00EF7D8B">
        <w:rPr>
          <w:rFonts w:ascii="Times New Roman" w:eastAsia="Times New Roman" w:hAnsi="Times New Roman" w:cs="Times New Roman"/>
          <w:color w:val="000000"/>
          <w:sz w:val="27"/>
          <w:szCs w:val="27"/>
          <w:lang w:val="en-US" w:eastAsia="ru-RU"/>
        </w:rPr>
        <w:t xml:space="preserve"> </w:t>
      </w:r>
      <w:r w:rsidRPr="00EF7D8B">
        <w:rPr>
          <w:rFonts w:ascii="Times New Roman" w:eastAsia="Times New Roman" w:hAnsi="Times New Roman" w:cs="Times New Roman"/>
          <w:color w:val="000000"/>
          <w:sz w:val="27"/>
          <w:szCs w:val="27"/>
          <w:lang w:eastAsia="ru-RU"/>
        </w:rPr>
        <w:t>بِهَا</w:t>
      </w:r>
      <w:r w:rsidRPr="00EF7D8B">
        <w:rPr>
          <w:rFonts w:ascii="Times New Roman" w:eastAsia="Times New Roman" w:hAnsi="Times New Roman" w:cs="Times New Roman"/>
          <w:color w:val="000000"/>
          <w:sz w:val="27"/>
          <w:szCs w:val="27"/>
          <w:lang w:val="en-US" w:eastAsia="ru-RU"/>
        </w:rPr>
        <w:t xml:space="preserve"> </w:t>
      </w:r>
      <w:r w:rsidRPr="00EF7D8B">
        <w:rPr>
          <w:rFonts w:ascii="Times New Roman" w:eastAsia="Times New Roman" w:hAnsi="Times New Roman" w:cs="Times New Roman"/>
          <w:color w:val="000000"/>
          <w:sz w:val="27"/>
          <w:szCs w:val="27"/>
          <w:lang w:eastAsia="ru-RU"/>
        </w:rPr>
        <w:t>مِنَ</w:t>
      </w:r>
      <w:r w:rsidRPr="00EF7D8B">
        <w:rPr>
          <w:rFonts w:ascii="Times New Roman" w:eastAsia="Times New Roman" w:hAnsi="Times New Roman" w:cs="Times New Roman"/>
          <w:color w:val="000000"/>
          <w:sz w:val="27"/>
          <w:szCs w:val="27"/>
          <w:lang w:val="en-US" w:eastAsia="ru-RU"/>
        </w:rPr>
        <w:t xml:space="preserve"> </w:t>
      </w:r>
      <w:r w:rsidRPr="00EF7D8B">
        <w:rPr>
          <w:rFonts w:ascii="Times New Roman" w:eastAsia="Times New Roman" w:hAnsi="Times New Roman" w:cs="Times New Roman"/>
          <w:color w:val="000000"/>
          <w:sz w:val="27"/>
          <w:szCs w:val="27"/>
          <w:lang w:eastAsia="ru-RU"/>
        </w:rPr>
        <w:t>الْمَغْرِبِ</w:t>
      </w:r>
      <w:r w:rsidRPr="00EF7D8B">
        <w:rPr>
          <w:rFonts w:ascii="Times New Roman" w:eastAsia="Times New Roman" w:hAnsi="Times New Roman" w:cs="Times New Roman"/>
          <w:color w:val="000000"/>
          <w:sz w:val="27"/>
          <w:szCs w:val="27"/>
          <w:lang w:val="en-US" w:eastAsia="ru-RU"/>
        </w:rPr>
        <w:t xml:space="preserve"> </w:t>
      </w:r>
      <w:r w:rsidRPr="00EF7D8B">
        <w:rPr>
          <w:rFonts w:ascii="Times New Roman" w:eastAsia="Times New Roman" w:hAnsi="Times New Roman" w:cs="Times New Roman"/>
          <w:color w:val="000000"/>
          <w:sz w:val="27"/>
          <w:szCs w:val="27"/>
          <w:lang w:eastAsia="ru-RU"/>
        </w:rPr>
        <w:t>فَبُهِتَ</w:t>
      </w:r>
      <w:r w:rsidRPr="00EF7D8B">
        <w:rPr>
          <w:rFonts w:ascii="Times New Roman" w:eastAsia="Times New Roman" w:hAnsi="Times New Roman" w:cs="Times New Roman"/>
          <w:color w:val="000000"/>
          <w:sz w:val="27"/>
          <w:szCs w:val="27"/>
          <w:lang w:val="en-US" w:eastAsia="ru-RU"/>
        </w:rPr>
        <w:t xml:space="preserve"> </w:t>
      </w:r>
      <w:r w:rsidRPr="00EF7D8B">
        <w:rPr>
          <w:rFonts w:ascii="Times New Roman" w:eastAsia="Times New Roman" w:hAnsi="Times New Roman" w:cs="Times New Roman"/>
          <w:color w:val="000000"/>
          <w:sz w:val="27"/>
          <w:szCs w:val="27"/>
          <w:lang w:eastAsia="ru-RU"/>
        </w:rPr>
        <w:t>الَّذِي</w:t>
      </w:r>
      <w:r w:rsidRPr="00EF7D8B">
        <w:rPr>
          <w:rFonts w:ascii="Times New Roman" w:eastAsia="Times New Roman" w:hAnsi="Times New Roman" w:cs="Times New Roman"/>
          <w:color w:val="000000"/>
          <w:sz w:val="27"/>
          <w:szCs w:val="27"/>
          <w:lang w:val="en-US" w:eastAsia="ru-RU"/>
        </w:rPr>
        <w:t xml:space="preserve"> </w:t>
      </w:r>
      <w:r w:rsidRPr="00EF7D8B">
        <w:rPr>
          <w:rFonts w:ascii="Times New Roman" w:eastAsia="Times New Roman" w:hAnsi="Times New Roman" w:cs="Times New Roman"/>
          <w:color w:val="000000"/>
          <w:sz w:val="27"/>
          <w:szCs w:val="27"/>
          <w:lang w:eastAsia="ru-RU"/>
        </w:rPr>
        <w:t>كَفَرَ</w:t>
      </w:r>
      <w:r w:rsidRPr="00EF7D8B">
        <w:rPr>
          <w:rFonts w:ascii="Times New Roman" w:eastAsia="Times New Roman" w:hAnsi="Times New Roman" w:cs="Times New Roman"/>
          <w:color w:val="000000"/>
          <w:sz w:val="27"/>
          <w:szCs w:val="27"/>
          <w:lang w:val="en-US" w:eastAsia="ru-RU"/>
        </w:rPr>
        <w:t xml:space="preserve"> </w:t>
      </w:r>
      <w:r w:rsidRPr="00EF7D8B">
        <w:rPr>
          <w:rFonts w:ascii="Times New Roman" w:eastAsia="Times New Roman" w:hAnsi="Times New Roman" w:cs="Times New Roman"/>
          <w:color w:val="000000"/>
          <w:sz w:val="27"/>
          <w:szCs w:val="27"/>
          <w:lang w:eastAsia="ru-RU"/>
        </w:rPr>
        <w:t>وَاللّهُ</w:t>
      </w:r>
      <w:r w:rsidRPr="00EF7D8B">
        <w:rPr>
          <w:rFonts w:ascii="Times New Roman" w:eastAsia="Times New Roman" w:hAnsi="Times New Roman" w:cs="Times New Roman"/>
          <w:color w:val="000000"/>
          <w:sz w:val="27"/>
          <w:szCs w:val="27"/>
          <w:lang w:val="en-US" w:eastAsia="ru-RU"/>
        </w:rPr>
        <w:t xml:space="preserve"> </w:t>
      </w:r>
      <w:r w:rsidRPr="00EF7D8B">
        <w:rPr>
          <w:rFonts w:ascii="Times New Roman" w:eastAsia="Times New Roman" w:hAnsi="Times New Roman" w:cs="Times New Roman"/>
          <w:color w:val="000000"/>
          <w:sz w:val="27"/>
          <w:szCs w:val="27"/>
          <w:lang w:eastAsia="ru-RU"/>
        </w:rPr>
        <w:t>لاَ</w:t>
      </w:r>
      <w:r w:rsidRPr="00EF7D8B">
        <w:rPr>
          <w:rFonts w:ascii="Times New Roman" w:eastAsia="Times New Roman" w:hAnsi="Times New Roman" w:cs="Times New Roman"/>
          <w:color w:val="000000"/>
          <w:sz w:val="27"/>
          <w:szCs w:val="27"/>
          <w:lang w:val="en-US" w:eastAsia="ru-RU"/>
        </w:rPr>
        <w:t xml:space="preserve"> </w:t>
      </w:r>
      <w:r w:rsidRPr="00EF7D8B">
        <w:rPr>
          <w:rFonts w:ascii="Times New Roman" w:eastAsia="Times New Roman" w:hAnsi="Times New Roman" w:cs="Times New Roman"/>
          <w:color w:val="000000"/>
          <w:sz w:val="27"/>
          <w:szCs w:val="27"/>
          <w:lang w:eastAsia="ru-RU"/>
        </w:rPr>
        <w:t>يَهْدِي</w:t>
      </w:r>
      <w:r w:rsidRPr="00EF7D8B">
        <w:rPr>
          <w:rFonts w:ascii="Times New Roman" w:eastAsia="Times New Roman" w:hAnsi="Times New Roman" w:cs="Times New Roman"/>
          <w:color w:val="000000"/>
          <w:sz w:val="27"/>
          <w:szCs w:val="27"/>
          <w:lang w:val="en-US" w:eastAsia="ru-RU"/>
        </w:rPr>
        <w:t xml:space="preserve"> </w:t>
      </w:r>
      <w:r w:rsidRPr="00EF7D8B">
        <w:rPr>
          <w:rFonts w:ascii="Times New Roman" w:eastAsia="Times New Roman" w:hAnsi="Times New Roman" w:cs="Times New Roman"/>
          <w:color w:val="000000"/>
          <w:sz w:val="27"/>
          <w:szCs w:val="27"/>
          <w:lang w:eastAsia="ru-RU"/>
        </w:rPr>
        <w:t>الْقَوْمَ</w:t>
      </w:r>
      <w:r w:rsidRPr="00EF7D8B">
        <w:rPr>
          <w:rFonts w:ascii="Times New Roman" w:eastAsia="Times New Roman" w:hAnsi="Times New Roman" w:cs="Times New Roman"/>
          <w:color w:val="000000"/>
          <w:sz w:val="27"/>
          <w:szCs w:val="27"/>
          <w:lang w:val="en-US" w:eastAsia="ru-RU"/>
        </w:rPr>
        <w:t xml:space="preserve"> </w:t>
      </w:r>
      <w:r w:rsidRPr="00EF7D8B">
        <w:rPr>
          <w:rFonts w:ascii="Times New Roman" w:eastAsia="Times New Roman" w:hAnsi="Times New Roman" w:cs="Times New Roman"/>
          <w:color w:val="000000"/>
          <w:sz w:val="27"/>
          <w:szCs w:val="27"/>
          <w:lang w:eastAsia="ru-RU"/>
        </w:rPr>
        <w:t>الظَّالِمِينَ</w:t>
      </w:r>
    </w:p>
    <w:p w:rsidR="00EF7D8B" w:rsidRPr="00EF7D8B" w:rsidRDefault="00EF7D8B" w:rsidP="00EF7D8B">
      <w:pPr>
        <w:shd w:val="clear" w:color="auto" w:fill="F0F8FF"/>
        <w:spacing w:before="100" w:beforeAutospacing="1" w:after="100" w:afterAutospacing="1" w:line="240" w:lineRule="auto"/>
        <w:rPr>
          <w:rFonts w:ascii="Arial" w:eastAsia="Times New Roman" w:hAnsi="Arial" w:cs="Arial"/>
          <w:color w:val="000000"/>
          <w:sz w:val="26"/>
          <w:szCs w:val="26"/>
          <w:lang w:val="en-US" w:eastAsia="ru-RU"/>
        </w:rPr>
      </w:pPr>
      <w:r w:rsidRPr="00EF7D8B">
        <w:rPr>
          <w:rFonts w:ascii="Arial" w:eastAsia="Times New Roman" w:hAnsi="Arial" w:cs="Arial"/>
          <w:i/>
          <w:iCs/>
          <w:color w:val="000000"/>
          <w:sz w:val="26"/>
          <w:szCs w:val="26"/>
          <w:lang w:val="en-US" w:eastAsia="ru-RU"/>
        </w:rPr>
        <w:t>«Allah, kendisine hükümdarlık verdi diye (şımarıp böbürlenerek) Rabbi hakkında İbrahim ile tartışanı görmedin mi? Hani İbrahim, “Benim Rabbim diriltir, öldürür.” demiş; o da, “Ben de diriltir, öldürürüm” demişti. (Bunun üzerine) İbrahim, “Şüphesiz Allah güneşi doğudan getirir, sen de onu batıdan getir” deyince, kâfir şaşırıp kaldı. Zaten Allah zalimler topluluğunu hidayete erdirmez.»</w:t>
      </w:r>
      <w:r w:rsidRPr="00EF7D8B">
        <w:rPr>
          <w:rFonts w:ascii="Arial" w:eastAsia="Times New Roman" w:hAnsi="Arial" w:cs="Arial"/>
          <w:color w:val="000000"/>
          <w:sz w:val="26"/>
          <w:szCs w:val="26"/>
          <w:lang w:val="en-US" w:eastAsia="ru-RU"/>
        </w:rPr>
        <w:t> (el-Bakara, 2/258).</w:t>
      </w:r>
      <w:r w:rsidRPr="00EF7D8B">
        <w:rPr>
          <w:rFonts w:ascii="Arial" w:eastAsia="Times New Roman" w:hAnsi="Arial" w:cs="Arial"/>
          <w:color w:val="000000"/>
          <w:sz w:val="18"/>
          <w:szCs w:val="18"/>
          <w:vertAlign w:val="superscript"/>
          <w:lang w:val="en-US" w:eastAsia="ru-RU"/>
        </w:rPr>
        <w:t>[2]</w:t>
      </w:r>
    </w:p>
    <w:p w:rsidR="00EF7D8B" w:rsidRPr="00EF7D8B" w:rsidRDefault="00EF7D8B" w:rsidP="00EF7D8B">
      <w:pPr>
        <w:shd w:val="clear" w:color="auto" w:fill="F0F8FF"/>
        <w:spacing w:before="100" w:beforeAutospacing="1" w:after="100" w:afterAutospacing="1" w:line="240" w:lineRule="auto"/>
        <w:rPr>
          <w:rFonts w:ascii="Arial" w:eastAsia="Times New Roman" w:hAnsi="Arial" w:cs="Arial"/>
          <w:color w:val="000000"/>
          <w:sz w:val="26"/>
          <w:szCs w:val="26"/>
          <w:lang w:val="en-US" w:eastAsia="ru-RU"/>
        </w:rPr>
      </w:pPr>
      <w:r w:rsidRPr="00EF7D8B">
        <w:rPr>
          <w:rFonts w:ascii="Arial" w:eastAsia="Times New Roman" w:hAnsi="Arial" w:cs="Arial"/>
          <w:color w:val="000000"/>
          <w:sz w:val="26"/>
          <w:szCs w:val="26"/>
          <w:lang w:val="en-US" w:eastAsia="ru-RU"/>
        </w:rPr>
        <w:t>Bu ayette görüldüğü üzere, Nemrut ya da bir başka isim geçmemektedir. Hadis-i Şeriflerde de böyle bir isme rastlanmaz.</w:t>
      </w:r>
    </w:p>
    <w:p w:rsidR="00EF7D8B" w:rsidRPr="00EF7D8B" w:rsidRDefault="00EF7D8B" w:rsidP="00EF7D8B">
      <w:pPr>
        <w:shd w:val="clear" w:color="auto" w:fill="F0F8FF"/>
        <w:spacing w:before="100" w:beforeAutospacing="1" w:after="100" w:afterAutospacing="1" w:line="240" w:lineRule="auto"/>
        <w:rPr>
          <w:rFonts w:ascii="Arial" w:eastAsia="Times New Roman" w:hAnsi="Arial" w:cs="Arial"/>
          <w:color w:val="000000"/>
          <w:sz w:val="26"/>
          <w:szCs w:val="26"/>
          <w:lang w:val="en-US" w:eastAsia="ru-RU"/>
        </w:rPr>
      </w:pPr>
      <w:r w:rsidRPr="00EF7D8B">
        <w:rPr>
          <w:rFonts w:ascii="Arial" w:eastAsia="Times New Roman" w:hAnsi="Arial" w:cs="Arial"/>
          <w:color w:val="000000"/>
          <w:sz w:val="26"/>
          <w:szCs w:val="26"/>
          <w:lang w:val="en-US" w:eastAsia="ru-RU"/>
        </w:rPr>
        <w:t>Efsanelerden daha farklı kimi ipuçları yakalamak amacıyla peygamber kıssaları ile ilgili oldukça ayrıntılara kaynaklık eden Tevrat'a baktığımızdaysa, Nimrod adına rastlarız: </w:t>
      </w:r>
      <w:r w:rsidRPr="00EF7D8B">
        <w:rPr>
          <w:rFonts w:ascii="Arial" w:eastAsia="Times New Roman" w:hAnsi="Arial" w:cs="Arial"/>
          <w:color w:val="000000"/>
          <w:sz w:val="18"/>
          <w:szCs w:val="18"/>
          <w:vertAlign w:val="superscript"/>
          <w:lang w:val="en-US" w:eastAsia="ru-RU"/>
        </w:rPr>
        <w:t>[1]</w:t>
      </w:r>
    </w:p>
    <w:p w:rsidR="00EF7D8B" w:rsidRPr="00EF7D8B" w:rsidRDefault="00EF7D8B" w:rsidP="00EF7D8B">
      <w:pPr>
        <w:shd w:val="clear" w:color="auto" w:fill="F0F8FF"/>
        <w:spacing w:before="100" w:beforeAutospacing="1" w:after="100" w:afterAutospacing="1" w:line="240" w:lineRule="auto"/>
        <w:rPr>
          <w:rFonts w:ascii="Arial" w:eastAsia="Times New Roman" w:hAnsi="Arial" w:cs="Arial"/>
          <w:color w:val="000000"/>
          <w:sz w:val="26"/>
          <w:szCs w:val="26"/>
          <w:lang w:val="en-US" w:eastAsia="ru-RU"/>
        </w:rPr>
      </w:pPr>
      <w:r w:rsidRPr="00EF7D8B">
        <w:rPr>
          <w:rFonts w:ascii="Arial" w:eastAsia="Times New Roman" w:hAnsi="Arial" w:cs="Arial"/>
          <w:i/>
          <w:iCs/>
          <w:color w:val="000000"/>
          <w:sz w:val="26"/>
          <w:szCs w:val="26"/>
          <w:lang w:val="en-US" w:eastAsia="ru-RU"/>
        </w:rPr>
        <w:t>"Ve Kuş Nimrod'un babası oldu; o, yeryüzünde kudretli adam olmaya başladı. O, Rabbin indinde kudretli aver idi; bundan dolayı: Rabbin indinde Nemrud gibi kudretli avcı, denilir. Ve, onun krallığının başlangıcı Şinar diyarında Babil ve Erek ve Akkad ve Kalne idi. O diyardan Aşura çıktı ve Nineveyi ve Rehobot-iri, Kalah'ı ve Nineve ile Kalah arasında Reseni bina etti; büyük şehir budur"</w:t>
      </w:r>
      <w:r w:rsidRPr="00EF7D8B">
        <w:rPr>
          <w:rFonts w:ascii="Arial" w:eastAsia="Times New Roman" w:hAnsi="Arial" w:cs="Arial"/>
          <w:color w:val="000000"/>
          <w:sz w:val="26"/>
          <w:szCs w:val="26"/>
          <w:lang w:val="en-US" w:eastAsia="ru-RU"/>
        </w:rPr>
        <w:t> </w:t>
      </w:r>
      <w:r w:rsidRPr="00EF7D8B">
        <w:rPr>
          <w:rFonts w:ascii="Arial" w:eastAsia="Times New Roman" w:hAnsi="Arial" w:cs="Arial"/>
          <w:color w:val="000000"/>
          <w:sz w:val="18"/>
          <w:szCs w:val="18"/>
          <w:vertAlign w:val="superscript"/>
          <w:lang w:val="en-US" w:eastAsia="ru-RU"/>
        </w:rPr>
        <w:t>[3]</w:t>
      </w:r>
    </w:p>
    <w:p w:rsidR="00EF7D8B" w:rsidRPr="00EF7D8B" w:rsidRDefault="00EF7D8B" w:rsidP="00EF7D8B">
      <w:pPr>
        <w:shd w:val="clear" w:color="auto" w:fill="F0F8FF"/>
        <w:spacing w:before="100" w:beforeAutospacing="1" w:after="100" w:afterAutospacing="1" w:line="240" w:lineRule="auto"/>
        <w:rPr>
          <w:rFonts w:ascii="Arial" w:eastAsia="Times New Roman" w:hAnsi="Arial" w:cs="Arial"/>
          <w:color w:val="000000"/>
          <w:sz w:val="26"/>
          <w:szCs w:val="26"/>
          <w:lang w:val="en-US" w:eastAsia="ru-RU"/>
        </w:rPr>
      </w:pPr>
      <w:r w:rsidRPr="00EF7D8B">
        <w:rPr>
          <w:rFonts w:ascii="Arial" w:eastAsia="Times New Roman" w:hAnsi="Arial" w:cs="Arial"/>
          <w:color w:val="000000"/>
          <w:sz w:val="26"/>
          <w:szCs w:val="26"/>
          <w:lang w:val="en-US" w:eastAsia="ru-RU"/>
        </w:rPr>
        <w:t>Olayı bütünleştiren ve Hz. İbrahim'le ilgili olan bir bölüm de de şöyle denir: </w:t>
      </w:r>
      <w:r w:rsidRPr="00EF7D8B">
        <w:rPr>
          <w:rFonts w:ascii="Arial" w:eastAsia="Times New Roman" w:hAnsi="Arial" w:cs="Arial"/>
          <w:color w:val="000000"/>
          <w:sz w:val="18"/>
          <w:szCs w:val="18"/>
          <w:vertAlign w:val="superscript"/>
          <w:lang w:val="en-US" w:eastAsia="ru-RU"/>
        </w:rPr>
        <w:t>[1]</w:t>
      </w:r>
    </w:p>
    <w:p w:rsidR="00EF7D8B" w:rsidRPr="00EF7D8B" w:rsidRDefault="00EF7D8B" w:rsidP="00EF7D8B">
      <w:pPr>
        <w:shd w:val="clear" w:color="auto" w:fill="F0F8FF"/>
        <w:spacing w:before="100" w:beforeAutospacing="1" w:after="100" w:afterAutospacing="1" w:line="240" w:lineRule="auto"/>
        <w:rPr>
          <w:rFonts w:ascii="Arial" w:eastAsia="Times New Roman" w:hAnsi="Arial" w:cs="Arial"/>
          <w:color w:val="000000"/>
          <w:sz w:val="26"/>
          <w:szCs w:val="26"/>
          <w:lang w:val="en-US" w:eastAsia="ru-RU"/>
        </w:rPr>
      </w:pPr>
      <w:r w:rsidRPr="00EF7D8B">
        <w:rPr>
          <w:rFonts w:ascii="Arial" w:eastAsia="Times New Roman" w:hAnsi="Arial" w:cs="Arial"/>
          <w:i/>
          <w:iCs/>
          <w:color w:val="000000"/>
          <w:sz w:val="26"/>
          <w:szCs w:val="26"/>
          <w:lang w:val="en-US" w:eastAsia="ru-RU"/>
        </w:rPr>
        <w:t>"Ve Terah oğlu Abramı, ve Haran'ın oğlu, torunu Lûtu, gelini Sarayı, oğlu Abram'ın karısını, beraber aldı; ve Kenan Diyarına gitmek üzere Kildanîlerin Ur şehrinden onlarla çıktı; ve Haran'a geldiler ve orada oturdular. Ve Terakın günleri ikiyüz beş yıl oldu; ve Terah Haran'da öldü. Ve Rab Abrama dedi: "Memleketinden ve babanın evinden, sana göstereceğim memlekete git"</w:t>
      </w:r>
      <w:r w:rsidRPr="00EF7D8B">
        <w:rPr>
          <w:rFonts w:ascii="Arial" w:eastAsia="Times New Roman" w:hAnsi="Arial" w:cs="Arial"/>
          <w:color w:val="000000"/>
          <w:sz w:val="26"/>
          <w:szCs w:val="26"/>
          <w:lang w:val="en-US" w:eastAsia="ru-RU"/>
        </w:rPr>
        <w:t> </w:t>
      </w:r>
      <w:r w:rsidRPr="00EF7D8B">
        <w:rPr>
          <w:rFonts w:ascii="Arial" w:eastAsia="Times New Roman" w:hAnsi="Arial" w:cs="Arial"/>
          <w:color w:val="000000"/>
          <w:sz w:val="18"/>
          <w:szCs w:val="18"/>
          <w:vertAlign w:val="superscript"/>
          <w:lang w:val="en-US" w:eastAsia="ru-RU"/>
        </w:rPr>
        <w:t>[3]</w:t>
      </w:r>
    </w:p>
    <w:p w:rsidR="00EF7D8B" w:rsidRPr="00EF7D8B" w:rsidRDefault="00EF7D8B" w:rsidP="00EF7D8B">
      <w:pPr>
        <w:shd w:val="clear" w:color="auto" w:fill="F0F8FF"/>
        <w:spacing w:before="100" w:beforeAutospacing="1" w:after="100" w:afterAutospacing="1" w:line="240" w:lineRule="auto"/>
        <w:rPr>
          <w:rFonts w:ascii="Arial" w:eastAsia="Times New Roman" w:hAnsi="Arial" w:cs="Arial"/>
          <w:color w:val="000000"/>
          <w:sz w:val="26"/>
          <w:szCs w:val="26"/>
          <w:lang w:val="en-US" w:eastAsia="ru-RU"/>
        </w:rPr>
      </w:pPr>
      <w:r w:rsidRPr="00EF7D8B">
        <w:rPr>
          <w:rFonts w:ascii="Arial" w:eastAsia="Times New Roman" w:hAnsi="Arial" w:cs="Arial"/>
          <w:color w:val="000000"/>
          <w:sz w:val="26"/>
          <w:szCs w:val="26"/>
          <w:lang w:val="en-US" w:eastAsia="ru-RU"/>
        </w:rPr>
        <w:t>Tevrat'ın bu cümlelerinden belirleyeceğimiz noktalar şunlardır:</w:t>
      </w:r>
      <w:r w:rsidRPr="00EF7D8B">
        <w:rPr>
          <w:rFonts w:ascii="Arial" w:eastAsia="Times New Roman" w:hAnsi="Arial" w:cs="Arial"/>
          <w:color w:val="000000"/>
          <w:sz w:val="26"/>
          <w:szCs w:val="26"/>
          <w:lang w:val="en-US" w:eastAsia="ru-RU"/>
        </w:rPr>
        <w:br/>
      </w:r>
      <w:r w:rsidRPr="00EF7D8B">
        <w:rPr>
          <w:rFonts w:ascii="Arial" w:eastAsia="Times New Roman" w:hAnsi="Arial" w:cs="Arial"/>
          <w:color w:val="000000"/>
          <w:sz w:val="26"/>
          <w:szCs w:val="26"/>
          <w:lang w:val="en-US" w:eastAsia="ru-RU"/>
        </w:rPr>
        <w:br/>
        <w:t xml:space="preserve">Nimrod, Ham'ın oğullarındandır. Hz. İbrahim ise, Sam'ın neslindendir. Nimrod, Şinar, Babil, Erek, Akkad, Kalne hükümdarıdır; Hz. İbrahim, başlangıçta Kitdanilerin Ur kentinde oturmakta, sonra babasıyla birlikte Haran'a göçmektedir. </w:t>
      </w:r>
      <w:r w:rsidRPr="00EF7D8B">
        <w:rPr>
          <w:rFonts w:ascii="Arial" w:eastAsia="Times New Roman" w:hAnsi="Arial" w:cs="Arial"/>
          <w:color w:val="000000"/>
          <w:sz w:val="26"/>
          <w:szCs w:val="26"/>
          <w:lang w:val="en-US" w:eastAsia="ru-RU"/>
        </w:rPr>
        <w:lastRenderedPageBreak/>
        <w:t>Amaçları, Kenan illerine gitmektir...</w:t>
      </w:r>
      <w:r w:rsidRPr="00EF7D8B">
        <w:rPr>
          <w:rFonts w:ascii="Arial" w:eastAsia="Times New Roman" w:hAnsi="Arial" w:cs="Arial"/>
          <w:color w:val="000000"/>
          <w:sz w:val="26"/>
          <w:szCs w:val="26"/>
          <w:lang w:val="en-US" w:eastAsia="ru-RU"/>
        </w:rPr>
        <w:br/>
      </w:r>
      <w:r w:rsidRPr="00EF7D8B">
        <w:rPr>
          <w:rFonts w:ascii="Arial" w:eastAsia="Times New Roman" w:hAnsi="Arial" w:cs="Arial"/>
          <w:color w:val="000000"/>
          <w:sz w:val="26"/>
          <w:szCs w:val="26"/>
          <w:lang w:val="en-US" w:eastAsia="ru-RU"/>
        </w:rPr>
        <w:br/>
        <w:t>Nimrod ile Ham arasında üç göbek vardır. Yani, Nimrod, Ham'ın oğlunun oğlunun torunudur. Hz. İbrahim ile Sam arasında ise, sekiz göbek vardır.</w:t>
      </w:r>
      <w:r w:rsidRPr="00EF7D8B">
        <w:rPr>
          <w:rFonts w:ascii="Arial" w:eastAsia="Times New Roman" w:hAnsi="Arial" w:cs="Arial"/>
          <w:color w:val="000000"/>
          <w:sz w:val="26"/>
          <w:szCs w:val="26"/>
          <w:lang w:val="en-US" w:eastAsia="ru-RU"/>
        </w:rPr>
        <w:br/>
      </w:r>
      <w:r w:rsidRPr="00EF7D8B">
        <w:rPr>
          <w:rFonts w:ascii="Arial" w:eastAsia="Times New Roman" w:hAnsi="Arial" w:cs="Arial"/>
          <w:color w:val="000000"/>
          <w:sz w:val="26"/>
          <w:szCs w:val="26"/>
          <w:lang w:val="en-US" w:eastAsia="ru-RU"/>
        </w:rPr>
        <w:br/>
        <w:t>Ninova, Nimrod zamanında yoktur; kenti Aşura kurmuştur.</w:t>
      </w:r>
      <w:r w:rsidRPr="00EF7D8B">
        <w:rPr>
          <w:rFonts w:ascii="Arial" w:eastAsia="Times New Roman" w:hAnsi="Arial" w:cs="Arial"/>
          <w:color w:val="000000"/>
          <w:sz w:val="26"/>
          <w:szCs w:val="26"/>
          <w:lang w:val="en-US" w:eastAsia="ru-RU"/>
        </w:rPr>
        <w:br/>
      </w:r>
      <w:r w:rsidRPr="00EF7D8B">
        <w:rPr>
          <w:rFonts w:ascii="Arial" w:eastAsia="Times New Roman" w:hAnsi="Arial" w:cs="Arial"/>
          <w:color w:val="000000"/>
          <w:sz w:val="26"/>
          <w:szCs w:val="26"/>
          <w:lang w:val="en-US" w:eastAsia="ru-RU"/>
        </w:rPr>
        <w:br/>
        <w:t>Hz. İbrahim'in Haran'da oturduğu anlatılmakta, ardından bir başka bab'a geçildiğinde O'nun göç etmesine ilişkin buyruğu görmekteyiz. Demek ki, ateşe atılma ve çıkış yeri Haran'dır. Haran ise, Nimrod'un kentleri arasında değildir. Bu bilgiler Tevrat'a göredir.</w:t>
      </w:r>
      <w:r w:rsidRPr="00EF7D8B">
        <w:rPr>
          <w:rFonts w:ascii="Arial" w:eastAsia="Times New Roman" w:hAnsi="Arial" w:cs="Arial"/>
          <w:color w:val="000000"/>
          <w:sz w:val="26"/>
          <w:szCs w:val="26"/>
          <w:lang w:val="en-US" w:eastAsia="ru-RU"/>
        </w:rPr>
        <w:br/>
      </w:r>
      <w:r w:rsidRPr="00EF7D8B">
        <w:rPr>
          <w:rFonts w:ascii="Arial" w:eastAsia="Times New Roman" w:hAnsi="Arial" w:cs="Arial"/>
          <w:color w:val="000000"/>
          <w:sz w:val="26"/>
          <w:szCs w:val="26"/>
          <w:lang w:val="en-US" w:eastAsia="ru-RU"/>
        </w:rPr>
        <w:br/>
        <w:t>Bütün bu durumları dikkate aldığımızda Nimrod'un Nemrut olmadığı sonucuna varıyoruz. Ola ki, Nimrod'un çok büyük bir ünü olduğundan, ondan yıllar sonra Hz. İbrahim'le tartışan ve O'nu ateşe atan kişinin olayları dilden dile dolaşırken, olay, bu ünü dillerde dolaşan kişiye maledilmiştir.</w:t>
      </w:r>
      <w:r w:rsidRPr="00EF7D8B">
        <w:rPr>
          <w:rFonts w:ascii="Arial" w:eastAsia="Times New Roman" w:hAnsi="Arial" w:cs="Arial"/>
          <w:color w:val="000000"/>
          <w:sz w:val="26"/>
          <w:szCs w:val="26"/>
          <w:lang w:val="en-US" w:eastAsia="ru-RU"/>
        </w:rPr>
        <w:br/>
      </w:r>
      <w:r w:rsidRPr="00EF7D8B">
        <w:rPr>
          <w:rFonts w:ascii="Arial" w:eastAsia="Times New Roman" w:hAnsi="Arial" w:cs="Arial"/>
          <w:color w:val="000000"/>
          <w:sz w:val="26"/>
          <w:szCs w:val="26"/>
          <w:lang w:val="en-US" w:eastAsia="ru-RU"/>
        </w:rPr>
        <w:br/>
        <w:t>Tarih kitapları da, kimi efsanelerle doldurulmuş olanlarını bir yana bırakırsak, Nemrut'tan söz etmezler. Ya da, söz edenler, işe, </w:t>
      </w:r>
      <w:r w:rsidRPr="00EF7D8B">
        <w:rPr>
          <w:rFonts w:ascii="Arial" w:eastAsia="Times New Roman" w:hAnsi="Arial" w:cs="Arial"/>
          <w:i/>
          <w:iCs/>
          <w:color w:val="000000"/>
          <w:sz w:val="26"/>
          <w:szCs w:val="26"/>
          <w:lang w:val="en-US" w:eastAsia="ru-RU"/>
        </w:rPr>
        <w:t>"Nemrut kimdir?"</w:t>
      </w:r>
      <w:r w:rsidRPr="00EF7D8B">
        <w:rPr>
          <w:rFonts w:ascii="Arial" w:eastAsia="Times New Roman" w:hAnsi="Arial" w:cs="Arial"/>
          <w:color w:val="000000"/>
          <w:sz w:val="26"/>
          <w:szCs w:val="26"/>
          <w:lang w:val="en-US" w:eastAsia="ru-RU"/>
        </w:rPr>
        <w:t> sorusunun yanıtını aramakla başlarlar. Bunlardan bir bölümü, Nemrut'un tanınmış Babil Hükümdarı Hammurabi olduğu görüşündedirler. Kimileri ise, bir Babil hükümdarı olduğuna kesin gözüyle bakmakta; ancak, hangi hükümdar olduğunun belirlenemediğini ifade etmektedirler. Bunlara göre, Nemrut, Firavun gibi, Babil hükümdarlarının ünvanıdır; eski tarihçilerden bir bölümü, Hammurabi'ye ilâveten Sinaharib ve Buhtunnasır adlarını sıralarken; yeni tarihçiler de Şemsiulana ve Buhtunnasır adlarını Hammurabi'yle birlikte saydıklarına göre, </w:t>
      </w:r>
      <w:r w:rsidRPr="00EF7D8B">
        <w:rPr>
          <w:rFonts w:ascii="Arial" w:eastAsia="Times New Roman" w:hAnsi="Arial" w:cs="Arial"/>
          <w:i/>
          <w:iCs/>
          <w:color w:val="000000"/>
          <w:sz w:val="26"/>
          <w:szCs w:val="26"/>
          <w:lang w:val="en-US" w:eastAsia="ru-RU"/>
        </w:rPr>
        <w:t>"demek ki, Babil hükümdarlarının böyle bir ünvanı yok, her biri adlarıyla anılmakta"</w:t>
      </w:r>
      <w:r w:rsidRPr="00EF7D8B">
        <w:rPr>
          <w:rFonts w:ascii="Arial" w:eastAsia="Times New Roman" w:hAnsi="Arial" w:cs="Arial"/>
          <w:color w:val="000000"/>
          <w:sz w:val="26"/>
          <w:szCs w:val="26"/>
          <w:lang w:val="en-US" w:eastAsia="ru-RU"/>
        </w:rPr>
        <w:t> düşüncesiyle, </w:t>
      </w:r>
      <w:r w:rsidRPr="00EF7D8B">
        <w:rPr>
          <w:rFonts w:ascii="Arial" w:eastAsia="Times New Roman" w:hAnsi="Arial" w:cs="Arial"/>
          <w:i/>
          <w:iCs/>
          <w:color w:val="000000"/>
          <w:sz w:val="26"/>
          <w:szCs w:val="26"/>
          <w:lang w:val="en-US" w:eastAsia="ru-RU"/>
        </w:rPr>
        <w:t>"ünvandır"</w:t>
      </w:r>
      <w:r w:rsidRPr="00EF7D8B">
        <w:rPr>
          <w:rFonts w:ascii="Arial" w:eastAsia="Times New Roman" w:hAnsi="Arial" w:cs="Arial"/>
          <w:color w:val="000000"/>
          <w:sz w:val="26"/>
          <w:szCs w:val="26"/>
          <w:lang w:val="en-US" w:eastAsia="ru-RU"/>
        </w:rPr>
        <w:t> görüşüne iltifat etmemek gerekir.</w:t>
      </w:r>
      <w:r w:rsidRPr="00EF7D8B">
        <w:rPr>
          <w:rFonts w:ascii="Arial" w:eastAsia="Times New Roman" w:hAnsi="Arial" w:cs="Arial"/>
          <w:color w:val="000000"/>
          <w:sz w:val="26"/>
          <w:szCs w:val="26"/>
          <w:lang w:val="en-US" w:eastAsia="ru-RU"/>
        </w:rPr>
        <w:br/>
      </w:r>
      <w:r w:rsidRPr="00EF7D8B">
        <w:rPr>
          <w:rFonts w:ascii="Arial" w:eastAsia="Times New Roman" w:hAnsi="Arial" w:cs="Arial"/>
          <w:color w:val="000000"/>
          <w:sz w:val="26"/>
          <w:szCs w:val="26"/>
          <w:lang w:val="en-US" w:eastAsia="ru-RU"/>
        </w:rPr>
        <w:br/>
        <w:t>Bu durumda, verilen tek isim olan Hammurabi'ye bakmak gerekecektir. Ancak aradaki zaman farkı pek olumlu ipucu vermemektedir. Nitekim İsrailoğulları'nın Mısır'a göçtükleri M.Ö.1780 yıllarında Hammurabi 12 yaşındadır. Mısır'a göçenler oğlunun torunu olduğuna göre, 12 yaşındaki bir çocuğun Hz. İbrahim'e yetişmiş olması düşünülemez. Hz. İbrahim'in Milattan 2000 yıl önce doğduğu </w:t>
      </w:r>
      <w:r w:rsidRPr="00EF7D8B">
        <w:rPr>
          <w:rFonts w:ascii="Arial" w:eastAsia="Times New Roman" w:hAnsi="Arial" w:cs="Arial"/>
          <w:i/>
          <w:iCs/>
          <w:color w:val="000000"/>
          <w:sz w:val="26"/>
          <w:szCs w:val="26"/>
          <w:lang w:val="en-US" w:eastAsia="ru-RU"/>
        </w:rPr>
        <w:t>"rivayet"</w:t>
      </w:r>
      <w:r w:rsidRPr="00EF7D8B">
        <w:rPr>
          <w:rFonts w:ascii="Arial" w:eastAsia="Times New Roman" w:hAnsi="Arial" w:cs="Arial"/>
          <w:color w:val="000000"/>
          <w:sz w:val="26"/>
          <w:szCs w:val="26"/>
          <w:lang w:val="en-US" w:eastAsia="ru-RU"/>
        </w:rPr>
        <w:t>ini esas aldığımızda ise, bu takdirde Mısır'a göç M.Ö. 1630'larda olmuş olur ki, bu da Hammurabi'nin ölümünden sadece 56 yıl sonradır. Yine, zaman uyumu yoktur. Hele bir de, Hammurabi Kanunları'nın Hz. Mûsâ şeriatından alındığı yolundaki görüşe iltifat edecek olursak, araya giren zaman daha da büyüyecektir.</w:t>
      </w:r>
      <w:r w:rsidRPr="00EF7D8B">
        <w:rPr>
          <w:rFonts w:ascii="Arial" w:eastAsia="Times New Roman" w:hAnsi="Arial" w:cs="Arial"/>
          <w:color w:val="000000"/>
          <w:sz w:val="26"/>
          <w:szCs w:val="26"/>
          <w:lang w:val="en-US" w:eastAsia="ru-RU"/>
        </w:rPr>
        <w:br/>
      </w:r>
      <w:r w:rsidRPr="00EF7D8B">
        <w:rPr>
          <w:rFonts w:ascii="Arial" w:eastAsia="Times New Roman" w:hAnsi="Arial" w:cs="Arial"/>
          <w:color w:val="000000"/>
          <w:sz w:val="26"/>
          <w:szCs w:val="26"/>
          <w:lang w:val="en-US" w:eastAsia="ru-RU"/>
        </w:rPr>
        <w:br/>
        <w:t>Öte yandan, Nemrut'a ilişkin rivayetlerde sözü edilen </w:t>
      </w:r>
      <w:r w:rsidRPr="00EF7D8B">
        <w:rPr>
          <w:rFonts w:ascii="Arial" w:eastAsia="Times New Roman" w:hAnsi="Arial" w:cs="Arial"/>
          <w:i/>
          <w:iCs/>
          <w:color w:val="000000"/>
          <w:sz w:val="26"/>
          <w:szCs w:val="26"/>
          <w:lang w:val="en-US" w:eastAsia="ru-RU"/>
        </w:rPr>
        <w:t>"doğum"</w:t>
      </w:r>
      <w:r w:rsidRPr="00EF7D8B">
        <w:rPr>
          <w:rFonts w:ascii="Arial" w:eastAsia="Times New Roman" w:hAnsi="Arial" w:cs="Arial"/>
          <w:color w:val="000000"/>
          <w:sz w:val="26"/>
          <w:szCs w:val="26"/>
          <w:lang w:val="en-US" w:eastAsia="ru-RU"/>
        </w:rPr>
        <w:t> ve </w:t>
      </w:r>
      <w:r w:rsidRPr="00EF7D8B">
        <w:rPr>
          <w:rFonts w:ascii="Arial" w:eastAsia="Times New Roman" w:hAnsi="Arial" w:cs="Arial"/>
          <w:i/>
          <w:iCs/>
          <w:color w:val="000000"/>
          <w:sz w:val="26"/>
          <w:szCs w:val="26"/>
          <w:lang w:val="en-US" w:eastAsia="ru-RU"/>
        </w:rPr>
        <w:t>"ırmak"</w:t>
      </w:r>
      <w:r w:rsidRPr="00EF7D8B">
        <w:rPr>
          <w:rFonts w:ascii="Arial" w:eastAsia="Times New Roman" w:hAnsi="Arial" w:cs="Arial"/>
          <w:color w:val="000000"/>
          <w:sz w:val="26"/>
          <w:szCs w:val="26"/>
          <w:lang w:val="en-US" w:eastAsia="ru-RU"/>
        </w:rPr>
        <w:t>a bırakılma olayının benzeri bir başka rivayette, Akad devletinin kurucusu Sargon için anlatılır. Sargon, M.Ö. 2350'lerde yaşamıştır. Hz. Mûsâ ile arasında 650 yıl vardır. Bunun 430 yılı Mısır'da geçtiğine göre, geriye kalan yaklaşık 200 yıl, Hz. İbrahim'in torununun oğluna kadar geçen süreye pek uygun düşmektedir. Hz. İbrahim'in M.Ö. 2000'lerde yaşadığı </w:t>
      </w:r>
      <w:r w:rsidRPr="00EF7D8B">
        <w:rPr>
          <w:rFonts w:ascii="Arial" w:eastAsia="Times New Roman" w:hAnsi="Arial" w:cs="Arial"/>
          <w:i/>
          <w:iCs/>
          <w:color w:val="000000"/>
          <w:sz w:val="26"/>
          <w:szCs w:val="26"/>
          <w:lang w:val="en-US" w:eastAsia="ru-RU"/>
        </w:rPr>
        <w:t>"rivayet"</w:t>
      </w:r>
      <w:r w:rsidRPr="00EF7D8B">
        <w:rPr>
          <w:rFonts w:ascii="Arial" w:eastAsia="Times New Roman" w:hAnsi="Arial" w:cs="Arial"/>
          <w:color w:val="000000"/>
          <w:sz w:val="26"/>
          <w:szCs w:val="26"/>
          <w:lang w:val="en-US" w:eastAsia="ru-RU"/>
        </w:rPr>
        <w:t>i ile pek bağdaşmasa da, Hz. Musa'nın yaşadığı yıllardan çıkarak yaptığımız hesap, Hz. İbrahim ile Sargon'un çağdaş olabileceğini göstermektedir. Nitekim, yine Nemrut'a ait rivayetlerde anılan </w:t>
      </w:r>
      <w:r w:rsidRPr="00EF7D8B">
        <w:rPr>
          <w:rFonts w:ascii="Arial" w:eastAsia="Times New Roman" w:hAnsi="Arial" w:cs="Arial"/>
          <w:i/>
          <w:iCs/>
          <w:color w:val="000000"/>
          <w:sz w:val="26"/>
          <w:szCs w:val="26"/>
          <w:lang w:val="en-US" w:eastAsia="ru-RU"/>
        </w:rPr>
        <w:t>"savaşarak devleti ele geçirme"</w:t>
      </w:r>
      <w:r w:rsidRPr="00EF7D8B">
        <w:rPr>
          <w:rFonts w:ascii="Arial" w:eastAsia="Times New Roman" w:hAnsi="Arial" w:cs="Arial"/>
          <w:color w:val="000000"/>
          <w:sz w:val="26"/>
          <w:szCs w:val="26"/>
          <w:lang w:val="en-US" w:eastAsia="ru-RU"/>
        </w:rPr>
        <w:t xml:space="preserve"> olayı da, Sargon'un tarihsel kişiliğine </w:t>
      </w:r>
      <w:r w:rsidRPr="00EF7D8B">
        <w:rPr>
          <w:rFonts w:ascii="Arial" w:eastAsia="Times New Roman" w:hAnsi="Arial" w:cs="Arial"/>
          <w:color w:val="000000"/>
          <w:sz w:val="26"/>
          <w:szCs w:val="26"/>
          <w:lang w:val="en-US" w:eastAsia="ru-RU"/>
        </w:rPr>
        <w:lastRenderedPageBreak/>
        <w:t>uymaktadır. Belki ileride Nemrut'un tarihsel kimliği tam olarak belirlenecektir. Ama, şu aşamada Sargon'un Nemrut olma olasılığı, Hammurabi'ye göre, çok daha büyüktür.</w:t>
      </w:r>
      <w:r w:rsidRPr="00EF7D8B">
        <w:rPr>
          <w:rFonts w:ascii="Arial" w:eastAsia="Times New Roman" w:hAnsi="Arial" w:cs="Arial"/>
          <w:color w:val="000000"/>
          <w:sz w:val="18"/>
          <w:szCs w:val="18"/>
          <w:vertAlign w:val="superscript"/>
          <w:lang w:val="en-US" w:eastAsia="ru-RU"/>
        </w:rPr>
        <w:t>[1]</w:t>
      </w:r>
    </w:p>
    <w:p w:rsidR="00EF7D8B" w:rsidRPr="00EF7D8B" w:rsidRDefault="00EF7D8B" w:rsidP="00EF7D8B">
      <w:pPr>
        <w:shd w:val="clear" w:color="auto" w:fill="F0F8FF"/>
        <w:spacing w:before="100" w:beforeAutospacing="1" w:after="100" w:afterAutospacing="1" w:line="240" w:lineRule="auto"/>
        <w:rPr>
          <w:rFonts w:ascii="Arial" w:eastAsia="Times New Roman" w:hAnsi="Arial" w:cs="Arial"/>
          <w:color w:val="000000"/>
          <w:sz w:val="26"/>
          <w:szCs w:val="26"/>
          <w:lang w:val="en-US" w:eastAsia="ru-RU"/>
        </w:rPr>
      </w:pPr>
      <w:r w:rsidRPr="00EF7D8B">
        <w:rPr>
          <w:rFonts w:ascii="Arial" w:eastAsia="Times New Roman" w:hAnsi="Arial" w:cs="Arial"/>
          <w:color w:val="000000"/>
          <w:sz w:val="26"/>
          <w:szCs w:val="26"/>
          <w:lang w:val="en-US" w:eastAsia="ru-RU"/>
        </w:rPr>
        <w:t>Nemrut, Agade'li Sargon'un torunudur. Agade'li Sargon ise muhtemelen bir Kiş rahibinin gayrimeşru çocuğudur. Kiş kralı Urzuba'nın hizmetine girmiş ve kısa zamanda vezirliğe kadar yükselmiştir. Sonra bir saray ayaklanmasıyla tahtı ele geçirip, Kiş kralı unvanını almıştır.</w:t>
      </w:r>
      <w:r w:rsidRPr="00EF7D8B">
        <w:rPr>
          <w:rFonts w:ascii="Arial" w:eastAsia="Times New Roman" w:hAnsi="Arial" w:cs="Arial"/>
          <w:color w:val="000000"/>
          <w:sz w:val="26"/>
          <w:szCs w:val="26"/>
          <w:lang w:val="en-US" w:eastAsia="ru-RU"/>
        </w:rPr>
        <w:br/>
      </w:r>
      <w:r w:rsidRPr="00EF7D8B">
        <w:rPr>
          <w:rFonts w:ascii="Arial" w:eastAsia="Times New Roman" w:hAnsi="Arial" w:cs="Arial"/>
          <w:color w:val="000000"/>
          <w:sz w:val="26"/>
          <w:szCs w:val="26"/>
          <w:lang w:val="en-US" w:eastAsia="ru-RU"/>
        </w:rPr>
        <w:br/>
        <w:t>Tevrat'ta da, Kuş(Kiş)'in, Nimrod'un babası olduğu yazılıdır. İbn-i Mesud'dan gelen bir rivayete göre, Nemrut'un atası, Köş(Kiş)'tir. 4000 yıl öncesinden günümüze ulaşan çiviyazısı tabletlerde; </w:t>
      </w:r>
      <w:r w:rsidRPr="00EF7D8B">
        <w:rPr>
          <w:rFonts w:ascii="Arial" w:eastAsia="Times New Roman" w:hAnsi="Arial" w:cs="Arial"/>
          <w:i/>
          <w:iCs/>
          <w:color w:val="000000"/>
          <w:sz w:val="26"/>
          <w:szCs w:val="26"/>
          <w:lang w:val="en-US" w:eastAsia="ru-RU"/>
        </w:rPr>
        <w:t>"Sümerli Ludingirra"</w:t>
      </w:r>
      <w:r w:rsidRPr="00EF7D8B">
        <w:rPr>
          <w:rFonts w:ascii="Arial" w:eastAsia="Times New Roman" w:hAnsi="Arial" w:cs="Arial"/>
          <w:color w:val="000000"/>
          <w:sz w:val="26"/>
          <w:szCs w:val="26"/>
          <w:lang w:val="en-US" w:eastAsia="ru-RU"/>
        </w:rPr>
        <w:t>, Sargon'la ilgili şunları söylüyor:</w:t>
      </w:r>
      <w:r w:rsidRPr="00EF7D8B">
        <w:rPr>
          <w:rFonts w:ascii="Arial" w:eastAsia="Times New Roman" w:hAnsi="Arial" w:cs="Arial"/>
          <w:color w:val="000000"/>
          <w:sz w:val="26"/>
          <w:szCs w:val="26"/>
          <w:lang w:val="en-US" w:eastAsia="ru-RU"/>
        </w:rPr>
        <w:br/>
      </w:r>
      <w:r w:rsidRPr="00EF7D8B">
        <w:rPr>
          <w:rFonts w:ascii="Arial" w:eastAsia="Times New Roman" w:hAnsi="Arial" w:cs="Arial"/>
          <w:color w:val="000000"/>
          <w:sz w:val="26"/>
          <w:szCs w:val="26"/>
          <w:lang w:val="en-US" w:eastAsia="ru-RU"/>
        </w:rPr>
        <w:br/>
        <w:t>Yönetimin, Akad'lılara ilk geçişi nasıl oldu bir bilseniz. Kiş'te, kraliçe Kubau'nun oğlunun sarayında, içki dağıtıcılığı yapan Sargon adında biri varmış. Adam sarayda çalışırken, yalnız içki işiyle vaktini geçirmemiş. Önce içinde çalıştığı sarayı eline geçirmiş, sonra da Sümer şehirlerini birer birer idaresi altına almaya başlamış. Derken etrafındaki uluslara da saldırmaktan kendini alamamış ve kendini kral yaparak Sümer Devleti temelleri üzerine, koca bir Akad Devleti'ni kurmuş. Agade adı altında yepyeni bir başkent kurmuş ve kendine, 'Dört bucağın, Sümer ve Akad Kral'ı unvanını vermiştir. Ben buna ait öyküyü, okul kitaplığımızda bulunan bir tablette okudum. Sargon kendisi hakkında şöyle yazdırtmıştı:</w:t>
      </w:r>
    </w:p>
    <w:p w:rsidR="00EF7D8B" w:rsidRPr="00EF7D8B" w:rsidRDefault="00EF7D8B" w:rsidP="00EF7D8B">
      <w:pPr>
        <w:shd w:val="clear" w:color="auto" w:fill="F0F8FF"/>
        <w:spacing w:before="100" w:beforeAutospacing="1" w:after="100" w:afterAutospacing="1" w:line="240" w:lineRule="auto"/>
        <w:rPr>
          <w:rFonts w:ascii="Arial" w:eastAsia="Times New Roman" w:hAnsi="Arial" w:cs="Arial"/>
          <w:color w:val="000000"/>
          <w:sz w:val="26"/>
          <w:szCs w:val="26"/>
          <w:lang w:val="en-US" w:eastAsia="ru-RU"/>
        </w:rPr>
      </w:pPr>
      <w:r w:rsidRPr="00EF7D8B">
        <w:rPr>
          <w:rFonts w:ascii="Arial" w:eastAsia="Times New Roman" w:hAnsi="Arial" w:cs="Arial"/>
          <w:i/>
          <w:iCs/>
          <w:color w:val="000000"/>
          <w:sz w:val="26"/>
          <w:szCs w:val="26"/>
          <w:lang w:val="en-US" w:eastAsia="ru-RU"/>
        </w:rPr>
        <w:t>"O, fakir bir kadının oğlu imiş. Babası belli değil. Annesi onu, Fırat kıyısında bir şehirde gizlice doğurmuş ve etrafı ziftle kaplanmış kamış bir sepete koyarak, nehrin sularına bırakmış."</w:t>
      </w:r>
    </w:p>
    <w:p w:rsidR="00EF7D8B" w:rsidRPr="00EF7D8B" w:rsidRDefault="00EF7D8B" w:rsidP="00EF7D8B">
      <w:pPr>
        <w:shd w:val="clear" w:color="auto" w:fill="F0F8FF"/>
        <w:spacing w:before="100" w:beforeAutospacing="1" w:after="100" w:afterAutospacing="1" w:line="240" w:lineRule="auto"/>
        <w:rPr>
          <w:rFonts w:ascii="Arial" w:eastAsia="Times New Roman" w:hAnsi="Arial" w:cs="Arial"/>
          <w:color w:val="000000"/>
          <w:sz w:val="26"/>
          <w:szCs w:val="26"/>
          <w:lang w:val="en-US" w:eastAsia="ru-RU"/>
        </w:rPr>
      </w:pPr>
      <w:r w:rsidRPr="00EF7D8B">
        <w:rPr>
          <w:rFonts w:ascii="Arial" w:eastAsia="Times New Roman" w:hAnsi="Arial" w:cs="Arial"/>
          <w:i/>
          <w:iCs/>
          <w:color w:val="000000"/>
          <w:sz w:val="26"/>
          <w:szCs w:val="26"/>
          <w:lang w:val="en-US" w:eastAsia="ru-RU"/>
        </w:rPr>
        <w:t>"Herhalde o bir rahibenin çocuğu idi. Daha önce yazdığım gibi rahibelerin çocuğu olmaması gerekir, çünkü onlar tanrının çocuğu sayılır. Annesi onu bu yüzden suya bırakmış olmalı. Hakikaten bir yerde, annesinin rahibe olduğunu da okumuştum."</w:t>
      </w:r>
      <w:r w:rsidRPr="00EF7D8B">
        <w:rPr>
          <w:rFonts w:ascii="Arial" w:eastAsia="Times New Roman" w:hAnsi="Arial" w:cs="Arial"/>
          <w:i/>
          <w:iCs/>
          <w:color w:val="000000"/>
          <w:sz w:val="26"/>
          <w:szCs w:val="26"/>
          <w:lang w:val="en-US" w:eastAsia="ru-RU"/>
        </w:rPr>
        <w:br/>
      </w:r>
      <w:r w:rsidRPr="00EF7D8B">
        <w:rPr>
          <w:rFonts w:ascii="Arial" w:eastAsia="Times New Roman" w:hAnsi="Arial" w:cs="Arial"/>
          <w:i/>
          <w:iCs/>
          <w:color w:val="000000"/>
          <w:sz w:val="26"/>
          <w:szCs w:val="26"/>
          <w:lang w:val="en-US" w:eastAsia="ru-RU"/>
        </w:rPr>
        <w:br/>
        <w:t>"Sargon, çok akıllı adammış. Kızını Sümer okullarında okutup, çok iyi öğretmenlerden ders aldırmış ve 'Ay tanrısı'nın tapınağı'na başrahibe yapmış. Böyle yapmakla, hem Sümerliler'in gönlünü almış, hem de onları kendine düşman etmek istememiş. Hakikaten bizden ona başkaldıran olmamış. Ondan sonra, kral kızlarının tapınakta başrahibe olması, bir gelenek haline gelmiş."</w:t>
      </w:r>
    </w:p>
    <w:p w:rsidR="00EF7D8B" w:rsidRPr="00EF7D8B" w:rsidRDefault="00EF7D8B" w:rsidP="00EF7D8B">
      <w:pPr>
        <w:shd w:val="clear" w:color="auto" w:fill="F0F8FF"/>
        <w:spacing w:before="100" w:beforeAutospacing="1" w:after="100" w:afterAutospacing="1" w:line="240" w:lineRule="auto"/>
        <w:rPr>
          <w:rFonts w:ascii="Arial" w:eastAsia="Times New Roman" w:hAnsi="Arial" w:cs="Arial"/>
          <w:color w:val="000000"/>
          <w:sz w:val="26"/>
          <w:szCs w:val="26"/>
          <w:lang w:val="en-US" w:eastAsia="ru-RU"/>
        </w:rPr>
      </w:pPr>
      <w:r w:rsidRPr="00EF7D8B">
        <w:rPr>
          <w:rFonts w:ascii="Arial" w:eastAsia="Times New Roman" w:hAnsi="Arial" w:cs="Arial"/>
          <w:color w:val="000000"/>
          <w:sz w:val="26"/>
          <w:szCs w:val="26"/>
          <w:lang w:val="en-US" w:eastAsia="ru-RU"/>
        </w:rPr>
        <w:t>Sargon ve takipçilerinin, Mezopotamya tarihi açısından önemi, bilim adamlarınca tartışmasız kabul edilmektedir. Mesela, Babil'in en ünlü hükümdarı Hammurabi'nin imparatorluğu bile, Agade krallarının gücüyle kıyaslanamaz. Ayrıca, Sargon'un sahiplendiği çoğu zafer ve başarılar bilinmektedir. Ancak, Sargon'un, 56 yıllık uzun saltanatı içinde, bunların tam sırası bilinememektedir.</w:t>
      </w:r>
    </w:p>
    <w:p w:rsidR="00EF7D8B" w:rsidRPr="00EF7D8B" w:rsidRDefault="00EF7D8B" w:rsidP="00EF7D8B">
      <w:pPr>
        <w:shd w:val="clear" w:color="auto" w:fill="F0F8FF"/>
        <w:spacing w:before="100" w:beforeAutospacing="1" w:after="100" w:afterAutospacing="1" w:line="240" w:lineRule="auto"/>
        <w:rPr>
          <w:rFonts w:ascii="Arial" w:eastAsia="Times New Roman" w:hAnsi="Arial" w:cs="Arial"/>
          <w:color w:val="000000"/>
          <w:sz w:val="26"/>
          <w:szCs w:val="26"/>
          <w:lang w:val="en-US" w:eastAsia="ru-RU"/>
        </w:rPr>
      </w:pPr>
      <w:r w:rsidRPr="00EF7D8B">
        <w:rPr>
          <w:rFonts w:ascii="Arial" w:eastAsia="Times New Roman" w:hAnsi="Arial" w:cs="Arial"/>
          <w:color w:val="000000"/>
          <w:sz w:val="26"/>
          <w:szCs w:val="26"/>
          <w:lang w:val="en-US" w:eastAsia="ru-RU"/>
        </w:rPr>
        <w:t xml:space="preserve">Sargon'dan sonra, onun torunu olan Nemrut (Naram -Sin), imparatorluğu dedesinden daha fazla genişletmiştir. Naram-Sin, hem Halep'i, hem de gelmiş geçmiş hiçbir kralın yıkamadığı Ebla'yı zapt ettiğini ifade eder. Bu zafer, Tel </w:t>
      </w:r>
      <w:r w:rsidRPr="00EF7D8B">
        <w:rPr>
          <w:rFonts w:ascii="Arial" w:eastAsia="Times New Roman" w:hAnsi="Arial" w:cs="Arial"/>
          <w:color w:val="000000"/>
          <w:sz w:val="26"/>
          <w:szCs w:val="26"/>
          <w:lang w:val="en-US" w:eastAsia="ru-RU"/>
        </w:rPr>
        <w:lastRenderedPageBreak/>
        <w:t>Mardih bulgularıyla doğrulanmıştır. Burada 3. binyılın sonunda, merkezi Ebla'da bulunan büyük bir Sami krallığının varlığına ve Naram-Sin döneminde yıkıldığına ilişkin kanıtlar bulunmuştur.</w:t>
      </w:r>
      <w:r w:rsidRPr="00EF7D8B">
        <w:rPr>
          <w:rFonts w:ascii="Arial" w:eastAsia="Times New Roman" w:hAnsi="Arial" w:cs="Arial"/>
          <w:color w:val="000000"/>
          <w:sz w:val="26"/>
          <w:szCs w:val="26"/>
          <w:lang w:val="en-US" w:eastAsia="ru-RU"/>
        </w:rPr>
        <w:br/>
      </w:r>
      <w:r w:rsidRPr="00EF7D8B">
        <w:rPr>
          <w:rFonts w:ascii="Arial" w:eastAsia="Times New Roman" w:hAnsi="Arial" w:cs="Arial"/>
          <w:color w:val="000000"/>
          <w:sz w:val="26"/>
          <w:szCs w:val="26"/>
          <w:lang w:val="en-US" w:eastAsia="ru-RU"/>
        </w:rPr>
        <w:br/>
        <w:t>Bizim de ileride temas edeceğimiz gibi; İbrahim ve İsmail adları, buradan çıkarılan metinlerde geçmektedir. Akad kralı, ayrıca daha önce hiçbir kralın geçmediği yoldan, Anadolu'ya geçmiştir. Daha sonra da, Kapadokyalı tüccarların işlerini kurdukları Talhatum'a gittiklerini söyler. Bugün, Diyarbakır'da bulunan ve üzerinde de kralın figürünü taşıyan dikme taş; Naram-Sin'in, Anadolu'nun güneyinde etkin olduğunu gösteren bir kanıttır.</w:t>
      </w:r>
      <w:r w:rsidRPr="00EF7D8B">
        <w:rPr>
          <w:rFonts w:ascii="Arial" w:eastAsia="Times New Roman" w:hAnsi="Arial" w:cs="Arial"/>
          <w:color w:val="000000"/>
          <w:sz w:val="18"/>
          <w:szCs w:val="18"/>
          <w:vertAlign w:val="superscript"/>
          <w:lang w:val="en-US" w:eastAsia="ru-RU"/>
        </w:rPr>
        <w:t>[4]</w:t>
      </w:r>
    </w:p>
    <w:p w:rsidR="00EF7D8B" w:rsidRPr="00EF7D8B" w:rsidRDefault="00EF7D8B" w:rsidP="00EF7D8B">
      <w:pPr>
        <w:shd w:val="clear" w:color="auto" w:fill="F0F8FF"/>
        <w:spacing w:before="100" w:beforeAutospacing="1" w:after="100" w:afterAutospacing="1" w:line="240" w:lineRule="auto"/>
        <w:rPr>
          <w:rFonts w:ascii="Arial" w:eastAsia="Times New Roman" w:hAnsi="Arial" w:cs="Arial"/>
          <w:color w:val="000000"/>
          <w:sz w:val="26"/>
          <w:szCs w:val="26"/>
          <w:lang w:val="en-US" w:eastAsia="ru-RU"/>
        </w:rPr>
      </w:pPr>
      <w:r w:rsidRPr="00EF7D8B">
        <w:rPr>
          <w:rFonts w:ascii="Arial" w:eastAsia="Times New Roman" w:hAnsi="Arial" w:cs="Arial"/>
          <w:color w:val="000000"/>
          <w:sz w:val="26"/>
          <w:szCs w:val="26"/>
          <w:lang w:val="en-US" w:eastAsia="ru-RU"/>
        </w:rPr>
        <w:t>Kurân-ı Kerîm'de Nemrut adı geçmemekle birlikte, Hz. İbrahim'e karşı çıkan, onu ateşe atan toplumun (ve doğal olarak da yöneticisinin veya yönetici kesimin) yapısı ve eğilimi, tutumu konusunda olduk</w:t>
      </w:r>
      <w:r w:rsidRPr="00EF7D8B">
        <w:rPr>
          <w:rFonts w:ascii="Arial" w:eastAsia="Times New Roman" w:hAnsi="Arial" w:cs="Arial"/>
          <w:color w:val="000000"/>
          <w:sz w:val="26"/>
          <w:szCs w:val="26"/>
          <w:lang w:val="en-US" w:eastAsia="ru-RU"/>
        </w:rPr>
        <w:softHyphen/>
        <w:t>ça bilgi vardır. Putlar için tapınaklar bulunmakta, adaklar adanmakta, bunlardan rızık ve şifa beklenmekte, çeşitli büyüklüklerde olan bu putlardan kimilerine yaratıcılık bile izafe edilmektedir. Bu haberler arasında putlara yönelik bir </w:t>
      </w:r>
      <w:r w:rsidRPr="00EF7D8B">
        <w:rPr>
          <w:rFonts w:ascii="Arial" w:eastAsia="Times New Roman" w:hAnsi="Arial" w:cs="Arial"/>
          <w:i/>
          <w:iCs/>
          <w:color w:val="000000"/>
          <w:sz w:val="26"/>
          <w:szCs w:val="26"/>
          <w:lang w:val="en-US" w:eastAsia="ru-RU"/>
        </w:rPr>
        <w:t>"bağışlanma"</w:t>
      </w:r>
      <w:r w:rsidRPr="00EF7D8B">
        <w:rPr>
          <w:rFonts w:ascii="Arial" w:eastAsia="Times New Roman" w:hAnsi="Arial" w:cs="Arial"/>
          <w:color w:val="000000"/>
          <w:sz w:val="26"/>
          <w:szCs w:val="26"/>
          <w:lang w:val="en-US" w:eastAsia="ru-RU"/>
        </w:rPr>
        <w:t> eğilimine karşın, </w:t>
      </w:r>
      <w:r w:rsidRPr="00EF7D8B">
        <w:rPr>
          <w:rFonts w:ascii="Arial" w:eastAsia="Times New Roman" w:hAnsi="Arial" w:cs="Arial"/>
          <w:i/>
          <w:iCs/>
          <w:color w:val="000000"/>
          <w:sz w:val="26"/>
          <w:szCs w:val="26"/>
          <w:lang w:val="en-US" w:eastAsia="ru-RU"/>
        </w:rPr>
        <w:t>"ahiret"</w:t>
      </w:r>
      <w:r w:rsidRPr="00EF7D8B">
        <w:rPr>
          <w:rFonts w:ascii="Arial" w:eastAsia="Times New Roman" w:hAnsi="Arial" w:cs="Arial"/>
          <w:color w:val="000000"/>
          <w:sz w:val="26"/>
          <w:szCs w:val="26"/>
          <w:lang w:val="en-US" w:eastAsia="ru-RU"/>
        </w:rPr>
        <w:t>i anımsatıcı bir duruma rastlanmamaktadır. Gökcisimleri de bu halk tarafından tanrılaştırılmıştır. Putlarda olduğu gibi, bunlar arasında da bir </w:t>
      </w:r>
      <w:r w:rsidRPr="00EF7D8B">
        <w:rPr>
          <w:rFonts w:ascii="Arial" w:eastAsia="Times New Roman" w:hAnsi="Arial" w:cs="Arial"/>
          <w:i/>
          <w:iCs/>
          <w:color w:val="000000"/>
          <w:sz w:val="26"/>
          <w:szCs w:val="26"/>
          <w:lang w:val="en-US" w:eastAsia="ru-RU"/>
        </w:rPr>
        <w:t>"hiyerarşi"</w:t>
      </w:r>
      <w:r w:rsidRPr="00EF7D8B">
        <w:rPr>
          <w:rFonts w:ascii="Arial" w:eastAsia="Times New Roman" w:hAnsi="Arial" w:cs="Arial"/>
          <w:color w:val="000000"/>
          <w:sz w:val="26"/>
          <w:szCs w:val="26"/>
          <w:lang w:val="en-US" w:eastAsia="ru-RU"/>
        </w:rPr>
        <w:t> vardır ve olabilir ki, pullar bu gökcisimlerinin simgesi sayılmaktadır. Hz. İbrahim'in, pullan tanrı saymanın sapıklık olduğunu söylemesi üzerine, halkın gökcisimlerini gündeme getirmesi bunun göstergesi sayılabilir. Tanrı sayılan bu varlıklar için tapınaklar ve sözlü bir edebiyat oluşturulduğu da kesindir. Asıl dikkat çekici nokta, </w:t>
      </w:r>
      <w:r w:rsidRPr="00EF7D8B">
        <w:rPr>
          <w:rFonts w:ascii="Arial" w:eastAsia="Times New Roman" w:hAnsi="Arial" w:cs="Arial"/>
          <w:i/>
          <w:iCs/>
          <w:color w:val="000000"/>
          <w:sz w:val="26"/>
          <w:szCs w:val="26"/>
          <w:lang w:val="en-US" w:eastAsia="ru-RU"/>
        </w:rPr>
        <w:t>"putlar"</w:t>
      </w:r>
      <w:r w:rsidRPr="00EF7D8B">
        <w:rPr>
          <w:rFonts w:ascii="Arial" w:eastAsia="Times New Roman" w:hAnsi="Arial" w:cs="Arial"/>
          <w:color w:val="000000"/>
          <w:sz w:val="26"/>
          <w:szCs w:val="26"/>
          <w:lang w:val="en-US" w:eastAsia="ru-RU"/>
        </w:rPr>
        <w:t>vesilesiyle oluşturulan toplumsal kurumlar, bu kurumları ayakta tutucu gelenekler ve eğitim, karşı koyanlara uygulanan baskılar, putların örgütlenme ve dostluklara araç yapılması ve giderek bu temel üzerine kurulan toplum pramidinde tepede bulunan kimsenin rablaşması veya rablaştınlması olayıdır. Tüm bunlara, </w:t>
      </w:r>
      <w:r w:rsidRPr="00EF7D8B">
        <w:rPr>
          <w:rFonts w:ascii="Arial" w:eastAsia="Times New Roman" w:hAnsi="Arial" w:cs="Arial"/>
          <w:i/>
          <w:iCs/>
          <w:color w:val="000000"/>
          <w:sz w:val="26"/>
          <w:szCs w:val="26"/>
          <w:lang w:val="en-US" w:eastAsia="ru-RU"/>
        </w:rPr>
        <w:t>"put"</w:t>
      </w:r>
      <w:r w:rsidRPr="00EF7D8B">
        <w:rPr>
          <w:rFonts w:ascii="Arial" w:eastAsia="Times New Roman" w:hAnsi="Arial" w:cs="Arial"/>
          <w:color w:val="000000"/>
          <w:sz w:val="26"/>
          <w:szCs w:val="26"/>
          <w:lang w:val="en-US" w:eastAsia="ru-RU"/>
        </w:rPr>
        <w:t> çevresinde oluşturulan bütün bu kurumlara ve örgüt</w:t>
      </w:r>
      <w:r w:rsidRPr="00EF7D8B">
        <w:rPr>
          <w:rFonts w:ascii="Arial" w:eastAsia="Times New Roman" w:hAnsi="Arial" w:cs="Arial"/>
          <w:color w:val="000000"/>
          <w:sz w:val="26"/>
          <w:szCs w:val="26"/>
          <w:lang w:val="en-US" w:eastAsia="ru-RU"/>
        </w:rPr>
        <w:softHyphen/>
        <w:t>lenmeye dayanılarak insanlar üzerinde bir egemenlik kurulmuş ve bu yürütülmüştür. Ki, o toplumun da, yöneticisinin de Nemrutluk'u asıl bu çerçevede değerlendirilme</w:t>
      </w:r>
      <w:r w:rsidRPr="00EF7D8B">
        <w:rPr>
          <w:rFonts w:ascii="Arial" w:eastAsia="Times New Roman" w:hAnsi="Arial" w:cs="Arial"/>
          <w:color w:val="000000"/>
          <w:sz w:val="26"/>
          <w:szCs w:val="26"/>
          <w:lang w:val="en-US" w:eastAsia="ru-RU"/>
        </w:rPr>
        <w:softHyphen/>
        <w:t>lidir. Hz. İbrahim'i ateşe attırma gerekçesi de budur.</w:t>
      </w:r>
      <w:r w:rsidRPr="00EF7D8B">
        <w:rPr>
          <w:rFonts w:ascii="Arial" w:eastAsia="Times New Roman" w:hAnsi="Arial" w:cs="Arial"/>
          <w:color w:val="000000"/>
          <w:sz w:val="18"/>
          <w:szCs w:val="18"/>
          <w:vertAlign w:val="superscript"/>
          <w:lang w:val="en-US" w:eastAsia="ru-RU"/>
        </w:rPr>
        <w:t>[5]</w:t>
      </w:r>
      <w:r w:rsidRPr="00EF7D8B">
        <w:rPr>
          <w:rFonts w:ascii="Arial" w:eastAsia="Times New Roman" w:hAnsi="Arial" w:cs="Arial"/>
          <w:color w:val="000000"/>
          <w:sz w:val="26"/>
          <w:szCs w:val="26"/>
          <w:lang w:val="en-US" w:eastAsia="ru-RU"/>
        </w:rPr>
        <w:br/>
      </w:r>
      <w:r w:rsidRPr="00EF7D8B">
        <w:rPr>
          <w:rFonts w:ascii="Arial" w:eastAsia="Times New Roman" w:hAnsi="Arial" w:cs="Arial"/>
          <w:color w:val="000000"/>
          <w:sz w:val="26"/>
          <w:szCs w:val="26"/>
          <w:lang w:val="en-US" w:eastAsia="ru-RU"/>
        </w:rPr>
        <w:br/>
        <w:t>Kimliği ve tarihsel kişiliği ne olursa olsun, kesin olan bir şey vardır. O da, yaygın bir biçimde </w:t>
      </w:r>
      <w:r w:rsidRPr="00EF7D8B">
        <w:rPr>
          <w:rFonts w:ascii="Arial" w:eastAsia="Times New Roman" w:hAnsi="Arial" w:cs="Arial"/>
          <w:i/>
          <w:iCs/>
          <w:color w:val="000000"/>
          <w:sz w:val="26"/>
          <w:szCs w:val="26"/>
          <w:lang w:val="en-US" w:eastAsia="ru-RU"/>
        </w:rPr>
        <w:t>"Nemrut"</w:t>
      </w:r>
      <w:r w:rsidRPr="00EF7D8B">
        <w:rPr>
          <w:rFonts w:ascii="Arial" w:eastAsia="Times New Roman" w:hAnsi="Arial" w:cs="Arial"/>
          <w:color w:val="000000"/>
          <w:sz w:val="26"/>
          <w:szCs w:val="26"/>
          <w:lang w:val="en-US" w:eastAsia="ru-RU"/>
        </w:rPr>
        <w:t> diye anılan bir hükümdarın Hz. İbrahim'e karşı çıktığı ve onu ateşe atarak yok etmek istediğidir. Bu; isim bir yana bırakılırsa, Kurân-ı Kerim'in haberleri ile sabittir.</w:t>
      </w:r>
      <w:r w:rsidRPr="00EF7D8B">
        <w:rPr>
          <w:rFonts w:ascii="Arial" w:eastAsia="Times New Roman" w:hAnsi="Arial" w:cs="Arial"/>
          <w:color w:val="000000"/>
          <w:sz w:val="18"/>
          <w:szCs w:val="18"/>
          <w:vertAlign w:val="superscript"/>
          <w:lang w:val="en-US" w:eastAsia="ru-RU"/>
        </w:rPr>
        <w:t>[1]</w:t>
      </w:r>
    </w:p>
    <w:p w:rsidR="00EF7D8B" w:rsidRPr="00EF7D8B" w:rsidRDefault="00EF7D8B" w:rsidP="00EF7D8B">
      <w:pPr>
        <w:shd w:val="clear" w:color="auto" w:fill="F0F8FF"/>
        <w:spacing w:before="100" w:beforeAutospacing="1" w:after="100" w:afterAutospacing="1" w:line="240" w:lineRule="auto"/>
        <w:rPr>
          <w:rFonts w:ascii="Arial" w:eastAsia="Times New Roman" w:hAnsi="Arial" w:cs="Arial"/>
          <w:color w:val="000000"/>
          <w:sz w:val="26"/>
          <w:szCs w:val="26"/>
          <w:lang w:val="en-US" w:eastAsia="ru-RU"/>
        </w:rPr>
      </w:pPr>
      <w:r w:rsidRPr="00EF7D8B">
        <w:rPr>
          <w:rFonts w:ascii="Arial" w:eastAsia="Times New Roman" w:hAnsi="Arial" w:cs="Arial"/>
          <w:color w:val="000000"/>
          <w:sz w:val="26"/>
          <w:szCs w:val="26"/>
          <w:lang w:val="en-US" w:eastAsia="ru-RU"/>
        </w:rPr>
        <w:t>Birinci Nemrûd, Hz. Nûh'un oğlu Hâm'ın soyundandır. Bâbil şehrini kurdu. Keldânî kavmi ve hükümdârları olan Nemrûdlar, putlara ve yıldızlara tapıyorlardı. Dünyânın meskûn bölgelerine hâkim olan ve ilk taç giyen Nemrud, kibir, gurûr, sefâhat ve câhillik sebebiyle tanrılık dâvâsında bulundu. İnsanların kendisine secde etmelerini istedi ve çok zulmetti. Allah-u teâlâ, Nemrûd ve kavmine doğru yolu göstermek, emir ve yasaklarını bildirmek için Hz. İbrâhim'i peygamber gönderdi.</w:t>
      </w:r>
      <w:r w:rsidRPr="00EF7D8B">
        <w:rPr>
          <w:rFonts w:ascii="Arial" w:eastAsia="Times New Roman" w:hAnsi="Arial" w:cs="Arial"/>
          <w:color w:val="000000"/>
          <w:sz w:val="18"/>
          <w:szCs w:val="18"/>
          <w:vertAlign w:val="superscript"/>
          <w:lang w:val="en-US" w:eastAsia="ru-RU"/>
        </w:rPr>
        <w:t>[7]</w:t>
      </w:r>
    </w:p>
    <w:p w:rsidR="00EF7D8B" w:rsidRPr="00EF7D8B" w:rsidRDefault="00EF7D8B" w:rsidP="00EF7D8B">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0" w:author="Unknown"/>
          <w:rFonts w:ascii="Arial" w:eastAsia="Times New Roman" w:hAnsi="Arial" w:cs="Arial"/>
          <w:b/>
          <w:bCs/>
          <w:color w:val="3B5998"/>
          <w:sz w:val="30"/>
          <w:szCs w:val="30"/>
          <w:lang w:val="en-US" w:eastAsia="ru-RU"/>
        </w:rPr>
      </w:pPr>
      <w:ins w:id="1" w:author="Unknown">
        <w:r w:rsidRPr="00EF7D8B">
          <w:rPr>
            <w:rFonts w:ascii="Arial" w:eastAsia="Times New Roman" w:hAnsi="Arial" w:cs="Arial"/>
            <w:b/>
            <w:bCs/>
            <w:color w:val="3B5998"/>
            <w:sz w:val="30"/>
            <w:szCs w:val="30"/>
            <w:lang w:val="en-US" w:eastAsia="ru-RU"/>
          </w:rPr>
          <w:t>Nemrut ve Hz. İbrahim</w:t>
        </w:r>
      </w:ins>
    </w:p>
    <w:p w:rsidR="00EF7D8B" w:rsidRPr="00EF7D8B" w:rsidRDefault="00EF7D8B" w:rsidP="00EF7D8B">
      <w:pPr>
        <w:shd w:val="clear" w:color="auto" w:fill="F0F8FF"/>
        <w:spacing w:before="100" w:beforeAutospacing="1" w:after="100" w:afterAutospacing="1" w:line="240" w:lineRule="auto"/>
        <w:rPr>
          <w:ins w:id="2" w:author="Unknown"/>
          <w:rFonts w:ascii="Arial" w:eastAsia="Times New Roman" w:hAnsi="Arial" w:cs="Arial"/>
          <w:color w:val="000000"/>
          <w:sz w:val="26"/>
          <w:szCs w:val="26"/>
          <w:lang w:val="en-US" w:eastAsia="ru-RU"/>
        </w:rPr>
      </w:pPr>
      <w:ins w:id="3" w:author="Unknown">
        <w:r w:rsidRPr="00EF7D8B">
          <w:rPr>
            <w:rFonts w:ascii="Arial" w:eastAsia="Times New Roman" w:hAnsi="Arial" w:cs="Arial"/>
            <w:color w:val="000000"/>
            <w:sz w:val="26"/>
            <w:szCs w:val="26"/>
            <w:lang w:val="en-US" w:eastAsia="ru-RU"/>
          </w:rPr>
          <w:lastRenderedPageBreak/>
          <w:t>Nemrut'la ilgili olarak anlatılan olaylar çeşitli milletlerin efsanelerinden derlendiği için, kimi bölümleri kendi içinde çelişir ol</w:t>
        </w:r>
        <w:r w:rsidRPr="00EF7D8B">
          <w:rPr>
            <w:rFonts w:ascii="Arial" w:eastAsia="Times New Roman" w:hAnsi="Arial" w:cs="Arial"/>
            <w:color w:val="000000"/>
            <w:sz w:val="26"/>
            <w:szCs w:val="26"/>
            <w:lang w:val="en-US" w:eastAsia="ru-RU"/>
          </w:rPr>
          <w:softHyphen/>
          <w:t>duktan başka, oldukça da ayrıntılı birçok çeşitlilik gösterir. Bunları derli toplu bir bi</w:t>
        </w:r>
        <w:r w:rsidRPr="00EF7D8B">
          <w:rPr>
            <w:rFonts w:ascii="Arial" w:eastAsia="Times New Roman" w:hAnsi="Arial" w:cs="Arial"/>
            <w:color w:val="000000"/>
            <w:sz w:val="26"/>
            <w:szCs w:val="26"/>
            <w:lang w:val="en-US" w:eastAsia="ru-RU"/>
          </w:rPr>
          <w:softHyphen/>
          <w:t>çimde özetlemek de bu bakımdan imkansızdır. Ancak zoraki bir derleyip toparlama sonucu şöyle bir öykü oluşturmak mümkündür:</w:t>
        </w:r>
        <w:r w:rsidRPr="00EF7D8B">
          <w:rPr>
            <w:rFonts w:ascii="Arial" w:eastAsia="Times New Roman" w:hAnsi="Arial" w:cs="Arial"/>
            <w:color w:val="000000"/>
            <w:sz w:val="26"/>
            <w:szCs w:val="26"/>
            <w:lang w:val="en-US" w:eastAsia="ru-RU"/>
          </w:rPr>
          <w:br/>
        </w:r>
        <w:r w:rsidRPr="00EF7D8B">
          <w:rPr>
            <w:rFonts w:ascii="Arial" w:eastAsia="Times New Roman" w:hAnsi="Arial" w:cs="Arial"/>
            <w:color w:val="000000"/>
            <w:sz w:val="26"/>
            <w:szCs w:val="26"/>
            <w:lang w:val="en-US" w:eastAsia="ru-RU"/>
          </w:rPr>
          <w:br/>
          <w:t>Nemrut doğmadan önce babası Kenan bin Kuş, rüyasında doğacak bir çocuğun kendisini öldürüp tahtı alacağını görür ve tüm çocukları öldürtme buyruğu verir. Nemrut doğunca gizlice ırmağa bırakırlar. Bir dişi kaplan (namara) tarafından bulunarak büyütülür. İlk gençlik çağında kurduğu çeteyi geliştirir ve derken babası olduğunu bilmeksizin hükümdarı öldürüp, ülkeye el koyar. İdris Peygamber'in öğrencilerinden yıldız bilgisini, İblis'ten büyücülüğü öğrenir. Yıldızlardan İbrahim Peygamber'in doğacağını öğrenince, onun ortaya çıkışını en</w:t>
        </w:r>
        <w:r w:rsidRPr="00EF7D8B">
          <w:rPr>
            <w:rFonts w:ascii="Arial" w:eastAsia="Times New Roman" w:hAnsi="Arial" w:cs="Arial"/>
            <w:color w:val="000000"/>
            <w:sz w:val="26"/>
            <w:szCs w:val="26"/>
            <w:lang w:val="en-US" w:eastAsia="ru-RU"/>
          </w:rPr>
          <w:softHyphen/>
          <w:t>gellemek için doğacak tüm erkek çocukla</w:t>
        </w:r>
        <w:r w:rsidRPr="00EF7D8B">
          <w:rPr>
            <w:rFonts w:ascii="Arial" w:eastAsia="Times New Roman" w:hAnsi="Arial" w:cs="Arial"/>
            <w:color w:val="000000"/>
            <w:sz w:val="26"/>
            <w:szCs w:val="26"/>
            <w:lang w:val="en-US" w:eastAsia="ru-RU"/>
          </w:rPr>
          <w:softHyphen/>
          <w:t>rın öldürülmesini buyurur. Hz. İbrahim gizlice bir mağaraya saklanır. Orada büyür. Derken, yurduna döner ve babası Azer tarafından Nemrud'a takdim edilir.</w:t>
        </w:r>
        <w:r w:rsidRPr="00EF7D8B">
          <w:rPr>
            <w:rFonts w:ascii="Arial" w:eastAsia="Times New Roman" w:hAnsi="Arial" w:cs="Arial"/>
            <w:color w:val="000000"/>
            <w:sz w:val="18"/>
            <w:szCs w:val="18"/>
            <w:vertAlign w:val="superscript"/>
            <w:lang w:val="en-US" w:eastAsia="ru-RU"/>
          </w:rPr>
          <w:t>[5]</w:t>
        </w:r>
      </w:ins>
    </w:p>
    <w:p w:rsidR="00EF7D8B" w:rsidRPr="00EF7D8B" w:rsidRDefault="00EF7D8B" w:rsidP="00EF7D8B">
      <w:pPr>
        <w:shd w:val="clear" w:color="auto" w:fill="F0F8FF"/>
        <w:spacing w:before="100" w:beforeAutospacing="1" w:after="100" w:afterAutospacing="1" w:line="240" w:lineRule="auto"/>
        <w:rPr>
          <w:ins w:id="4" w:author="Unknown"/>
          <w:rFonts w:ascii="Arial" w:eastAsia="Times New Roman" w:hAnsi="Arial" w:cs="Arial"/>
          <w:color w:val="000000"/>
          <w:sz w:val="26"/>
          <w:szCs w:val="26"/>
          <w:lang w:val="en-US" w:eastAsia="ru-RU"/>
        </w:rPr>
      </w:pPr>
      <w:ins w:id="5" w:author="Unknown">
        <w:r w:rsidRPr="00EF7D8B">
          <w:rPr>
            <w:rFonts w:ascii="Arial" w:eastAsia="Times New Roman" w:hAnsi="Arial" w:cs="Arial"/>
            <w:color w:val="000000"/>
            <w:sz w:val="26"/>
            <w:szCs w:val="26"/>
            <w:lang w:val="en-US" w:eastAsia="ru-RU"/>
          </w:rPr>
          <w:t>Babil kralı Nemrut çok acımasız biriydi. Halk onun korkusundan İbrahim Peygamberin çağrısına uzak duruyordu. Bir gün Hz. İbrahim, Nemrut'a giderek onu Allah'a inanmaya çağırdı. Nemrut kendini beğenmiş bir tavırla, </w:t>
        </w:r>
        <w:r w:rsidRPr="00EF7D8B">
          <w:rPr>
            <w:rFonts w:ascii="Arial" w:eastAsia="Times New Roman" w:hAnsi="Arial" w:cs="Arial"/>
            <w:i/>
            <w:iCs/>
            <w:color w:val="000000"/>
            <w:sz w:val="26"/>
            <w:szCs w:val="26"/>
            <w:lang w:val="en-US" w:eastAsia="ru-RU"/>
          </w:rPr>
          <w:t>“Bu ülkenin tanrısı benim. Senin tanrın da kim?”</w:t>
        </w:r>
        <w:r w:rsidRPr="00EF7D8B">
          <w:rPr>
            <w:rFonts w:ascii="Arial" w:eastAsia="Times New Roman" w:hAnsi="Arial" w:cs="Arial"/>
            <w:color w:val="000000"/>
            <w:sz w:val="26"/>
            <w:szCs w:val="26"/>
            <w:lang w:val="en-US" w:eastAsia="ru-RU"/>
          </w:rPr>
          <w:t> dedi. İbrahim Peygamber </w:t>
        </w:r>
        <w:r w:rsidRPr="00EF7D8B">
          <w:rPr>
            <w:rFonts w:ascii="Arial" w:eastAsia="Times New Roman" w:hAnsi="Arial" w:cs="Arial"/>
            <w:i/>
            <w:iCs/>
            <w:color w:val="000000"/>
            <w:sz w:val="26"/>
            <w:szCs w:val="26"/>
            <w:lang w:val="en-US" w:eastAsia="ru-RU"/>
          </w:rPr>
          <w:t>“Benim Rabbim Allah'tır. O öldürür ve yeniden diriltir.”</w:t>
        </w:r>
        <w:r w:rsidRPr="00EF7D8B">
          <w:rPr>
            <w:rFonts w:ascii="Arial" w:eastAsia="Times New Roman" w:hAnsi="Arial" w:cs="Arial"/>
            <w:color w:val="000000"/>
            <w:sz w:val="26"/>
            <w:szCs w:val="26"/>
            <w:lang w:val="en-US" w:eastAsia="ru-RU"/>
          </w:rPr>
          <w:t> dedi. Bunun üzerine Nemrut, ölüm cezasına çarptırılan iki kişiyi çağırttı. Askerlerine, mahkûmların birini öldürün diğerini serbest bırakın diye emretti. Hemen oracıkta askerler mahkûmun birini öldürüp diğerini serbest bıraktılar. Nemrut, Hz. İbrahim'e dönerek</w:t>
        </w:r>
        <w:r w:rsidRPr="00EF7D8B">
          <w:rPr>
            <w:rFonts w:ascii="Arial" w:eastAsia="Times New Roman" w:hAnsi="Arial" w:cs="Arial"/>
            <w:i/>
            <w:iCs/>
            <w:color w:val="000000"/>
            <w:sz w:val="26"/>
            <w:szCs w:val="26"/>
            <w:lang w:val="en-US" w:eastAsia="ru-RU"/>
          </w:rPr>
          <w:t>“Bak gördün mü? Ben de öldürür ve diriltirim.”</w:t>
        </w:r>
        <w:r w:rsidRPr="00EF7D8B">
          <w:rPr>
            <w:rFonts w:ascii="Arial" w:eastAsia="Times New Roman" w:hAnsi="Arial" w:cs="Arial"/>
            <w:color w:val="000000"/>
            <w:sz w:val="26"/>
            <w:szCs w:val="26"/>
            <w:lang w:val="en-US" w:eastAsia="ru-RU"/>
          </w:rPr>
          <w:t> dedi. Bunun üzerine Hz. İbrahim </w:t>
        </w:r>
        <w:r w:rsidRPr="00EF7D8B">
          <w:rPr>
            <w:rFonts w:ascii="Arial" w:eastAsia="Times New Roman" w:hAnsi="Arial" w:cs="Arial"/>
            <w:i/>
            <w:iCs/>
            <w:color w:val="000000"/>
            <w:sz w:val="26"/>
            <w:szCs w:val="26"/>
            <w:lang w:val="en-US" w:eastAsia="ru-RU"/>
          </w:rPr>
          <w:t>“Benim Rabbim güneşi doğudan doğurur. Eğer gücün yetiyorsa sen de güneşi batıdan doğur.” </w:t>
        </w:r>
        <w:r w:rsidRPr="00EF7D8B">
          <w:rPr>
            <w:rFonts w:ascii="Arial" w:eastAsia="Times New Roman" w:hAnsi="Arial" w:cs="Arial"/>
            <w:color w:val="000000"/>
            <w:sz w:val="26"/>
            <w:szCs w:val="26"/>
            <w:lang w:val="en-US" w:eastAsia="ru-RU"/>
          </w:rPr>
          <w:t>Nemrut bu sözler üzerine ne diyeceğini bilemedi. Ancak yine de Allah'a iman etmedi.</w:t>
        </w:r>
      </w:ins>
    </w:p>
    <w:p w:rsidR="00EF7D8B" w:rsidRPr="00EF7D8B" w:rsidRDefault="00EF7D8B" w:rsidP="00EF7D8B">
      <w:pPr>
        <w:shd w:val="clear" w:color="auto" w:fill="F0F8FF"/>
        <w:spacing w:before="100" w:beforeAutospacing="1" w:after="100" w:afterAutospacing="1" w:line="240" w:lineRule="auto"/>
        <w:rPr>
          <w:ins w:id="6" w:author="Unknown"/>
          <w:rFonts w:ascii="Arial" w:eastAsia="Times New Roman" w:hAnsi="Arial" w:cs="Arial"/>
          <w:color w:val="000000"/>
          <w:sz w:val="26"/>
          <w:szCs w:val="26"/>
          <w:lang w:eastAsia="ru-RU"/>
        </w:rPr>
      </w:pPr>
      <w:ins w:id="7" w:author="Unknown">
        <w:r w:rsidRPr="00EF7D8B">
          <w:rPr>
            <w:rFonts w:ascii="Arial" w:eastAsia="Times New Roman" w:hAnsi="Arial" w:cs="Arial"/>
            <w:color w:val="000000"/>
            <w:sz w:val="26"/>
            <w:szCs w:val="26"/>
            <w:lang w:val="en-US" w:eastAsia="ru-RU"/>
          </w:rPr>
          <w:t>Babil şehrinde putların bulunduğu büyük bir tapınak vardı. Halk buraya gelerek putlara hediyeler sunar ve onlara dileklerini yerine getirmeleri için dua ederdi. Bir gün, İbrahim Peygamber, panayırda herkesin eğlenceye daldığı bir vakitte gizlice tapınağa girdi. Elindeki baltayla büyük heykelin dışındaki bütün putları bir bir kırdı. Sonunda baltayı büyük putun boynuna asarak kimseye görünmeden tapınaktan ayrıldı. Babil halkı eğlence bittikten sonra tapınağa gelince gördükleri manzara karşısında dehşete düştü. Bunu kimin yaptığını düşünmeye başladılar. Hz. İbrahim'in putlara inanmadığını biliyorlardı ve ondan kuşkulandılar. Hemen onu tapınağa çağırdılar ve ona </w:t>
        </w:r>
        <w:r w:rsidRPr="00EF7D8B">
          <w:rPr>
            <w:rFonts w:ascii="Arial" w:eastAsia="Times New Roman" w:hAnsi="Arial" w:cs="Arial"/>
            <w:i/>
            <w:iCs/>
            <w:color w:val="000000"/>
            <w:sz w:val="26"/>
            <w:szCs w:val="26"/>
            <w:lang w:val="en-US" w:eastAsia="ru-RU"/>
          </w:rPr>
          <w:t>“Putlarımızı sen mi kırdın?”</w:t>
        </w:r>
        <w:r w:rsidRPr="00EF7D8B">
          <w:rPr>
            <w:rFonts w:ascii="Arial" w:eastAsia="Times New Roman" w:hAnsi="Arial" w:cs="Arial"/>
            <w:color w:val="000000"/>
            <w:sz w:val="26"/>
            <w:szCs w:val="26"/>
            <w:lang w:val="en-US" w:eastAsia="ru-RU"/>
          </w:rPr>
          <w:t> diye sordular. İbrahim, </w:t>
        </w:r>
        <w:r w:rsidRPr="00EF7D8B">
          <w:rPr>
            <w:rFonts w:ascii="Arial" w:eastAsia="Times New Roman" w:hAnsi="Arial" w:cs="Arial"/>
            <w:i/>
            <w:iCs/>
            <w:color w:val="000000"/>
            <w:sz w:val="26"/>
            <w:szCs w:val="26"/>
            <w:lang w:val="en-US" w:eastAsia="ru-RU"/>
          </w:rPr>
          <w:t>“Şu boynunda balta asılı olan yapmış olmasın? Ona soralım, o belki kimin yaptığını görmüştür.”</w:t>
        </w:r>
        <w:r w:rsidRPr="00EF7D8B">
          <w:rPr>
            <w:rFonts w:ascii="Arial" w:eastAsia="Times New Roman" w:hAnsi="Arial" w:cs="Arial"/>
            <w:color w:val="000000"/>
            <w:sz w:val="26"/>
            <w:szCs w:val="26"/>
            <w:lang w:val="en-US" w:eastAsia="ru-RU"/>
          </w:rPr>
          <w:t> dedi. Oradakiler bu cevap karşısında şaşırarak bir puta bir de İbrahim'e baktılar. İçlerinden birisi, </w:t>
        </w:r>
        <w:r w:rsidRPr="00EF7D8B">
          <w:rPr>
            <w:rFonts w:ascii="Arial" w:eastAsia="Times New Roman" w:hAnsi="Arial" w:cs="Arial"/>
            <w:i/>
            <w:iCs/>
            <w:color w:val="000000"/>
            <w:sz w:val="26"/>
            <w:szCs w:val="26"/>
            <w:lang w:val="en-US" w:eastAsia="ru-RU"/>
          </w:rPr>
          <w:t>“İbrahim bizimle alay etme. Sen de bilirsin ki bunlar cansızdır. Ne görür ne de konuşur. O nereden bilsin?”</w:t>
        </w:r>
        <w:r w:rsidRPr="00EF7D8B">
          <w:rPr>
            <w:rFonts w:ascii="Arial" w:eastAsia="Times New Roman" w:hAnsi="Arial" w:cs="Arial"/>
            <w:color w:val="000000"/>
            <w:sz w:val="26"/>
            <w:szCs w:val="26"/>
            <w:lang w:val="en-US" w:eastAsia="ru-RU"/>
          </w:rPr>
          <w:t> Bunun üzerine Hz. İbrahim, </w:t>
        </w:r>
        <w:r w:rsidRPr="00EF7D8B">
          <w:rPr>
            <w:rFonts w:ascii="Arial" w:eastAsia="Times New Roman" w:hAnsi="Arial" w:cs="Arial"/>
            <w:i/>
            <w:iCs/>
            <w:color w:val="000000"/>
            <w:sz w:val="26"/>
            <w:szCs w:val="26"/>
            <w:lang w:val="en-US" w:eastAsia="ru-RU"/>
          </w:rPr>
          <w:t>“İyi güzel de görmeyen, konuşmayan, kendilerini bile korumaktan aciz bu putlara ne diye taparsınız? Âlemlerin rabbi olan Yüce Allah'a iman edin.”</w:t>
        </w:r>
        <w:r w:rsidRPr="00EF7D8B">
          <w:rPr>
            <w:rFonts w:ascii="Arial" w:eastAsia="Times New Roman" w:hAnsi="Arial" w:cs="Arial"/>
            <w:color w:val="000000"/>
            <w:sz w:val="26"/>
            <w:szCs w:val="26"/>
            <w:lang w:val="en-US" w:eastAsia="ru-RU"/>
          </w:rPr>
          <w:t xml:space="preserve"> dedi. İbrahim Peygamberin bu sözleri orada bulunanları derinden etkiledi. </w:t>
        </w:r>
        <w:r w:rsidRPr="00EF7D8B">
          <w:rPr>
            <w:rFonts w:ascii="Arial" w:eastAsia="Times New Roman" w:hAnsi="Arial" w:cs="Arial"/>
            <w:color w:val="000000"/>
            <w:sz w:val="26"/>
            <w:szCs w:val="26"/>
            <w:lang w:eastAsia="ru-RU"/>
          </w:rPr>
          <w:t>Olay halk arasında kulaktan kulağa yayılmaya başladı.</w:t>
        </w:r>
        <w:r w:rsidRPr="00EF7D8B">
          <w:rPr>
            <w:rFonts w:ascii="Arial" w:eastAsia="Times New Roman" w:hAnsi="Arial" w:cs="Arial"/>
            <w:color w:val="000000"/>
            <w:sz w:val="18"/>
            <w:szCs w:val="18"/>
            <w:vertAlign w:val="superscript"/>
            <w:lang w:eastAsia="ru-RU"/>
          </w:rPr>
          <w:t>[6]</w:t>
        </w:r>
      </w:ins>
    </w:p>
    <w:p w:rsidR="00EF7D8B" w:rsidRPr="00EF7D8B" w:rsidRDefault="00EF7D8B" w:rsidP="00EF7D8B">
      <w:pPr>
        <w:shd w:val="clear" w:color="auto" w:fill="F0F8FF"/>
        <w:spacing w:before="100" w:beforeAutospacing="1" w:after="100" w:afterAutospacing="1" w:line="240" w:lineRule="auto"/>
        <w:rPr>
          <w:ins w:id="8" w:author="Unknown"/>
          <w:rFonts w:ascii="Arial" w:eastAsia="Times New Roman" w:hAnsi="Arial" w:cs="Arial"/>
          <w:color w:val="000000"/>
          <w:sz w:val="26"/>
          <w:szCs w:val="26"/>
          <w:lang w:eastAsia="ru-RU"/>
        </w:rPr>
      </w:pPr>
      <w:r>
        <w:rPr>
          <w:rFonts w:ascii="Arial" w:eastAsia="Times New Roman" w:hAnsi="Arial" w:cs="Arial"/>
          <w:noProof/>
          <w:color w:val="000000"/>
          <w:sz w:val="26"/>
          <w:szCs w:val="26"/>
          <w:lang w:eastAsia="ru-RU"/>
        </w:rPr>
        <w:lastRenderedPageBreak/>
        <mc:AlternateContent>
          <mc:Choice Requires="wps">
            <w:drawing>
              <wp:inline distT="0" distB="0" distL="0" distR="0">
                <wp:extent cx="4286250" cy="2857500"/>
                <wp:effectExtent l="0" t="0" r="0" b="0"/>
                <wp:docPr id="1" name="Прямоугольник 1" descr="http://www.yaklasansaat.com/resimler/ibrahim_resimler/urfa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86250" cy="285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 o:spid="_x0000_s1026" alt="Описание: http://www.yaklasansaat.com/resimler/ibrahim_resimler/urfa4.jpg" style="width:33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" filled="f" stroked="f">
                <o:lock v:ext="edit" aspectratio="t"/>
                <w10:anchorlock/>
              </v:rect>
            </w:pict>
          </mc:Fallback>
        </mc:AlternateContent>
      </w:r>
    </w:p>
    <w:p w:rsidR="00EF7D8B" w:rsidRPr="00EF7D8B" w:rsidRDefault="00EF7D8B" w:rsidP="00EF7D8B">
      <w:pPr>
        <w:shd w:val="clear" w:color="auto" w:fill="F0F8FF"/>
        <w:spacing w:before="100" w:beforeAutospacing="1" w:after="100" w:afterAutospacing="1" w:line="240" w:lineRule="auto"/>
        <w:rPr>
          <w:ins w:id="9" w:author="Unknown"/>
          <w:rFonts w:ascii="Arial" w:eastAsia="Times New Roman" w:hAnsi="Arial" w:cs="Arial"/>
          <w:color w:val="000000"/>
          <w:sz w:val="26"/>
          <w:szCs w:val="26"/>
          <w:lang w:eastAsia="ru-RU"/>
        </w:rPr>
      </w:pPr>
      <w:ins w:id="10" w:author="Unknown">
        <w:r w:rsidRPr="00EF7D8B">
          <w:rPr>
            <w:rFonts w:ascii="Arial" w:eastAsia="Times New Roman" w:hAnsi="Arial" w:cs="Arial"/>
            <w:color w:val="000000"/>
            <w:sz w:val="26"/>
            <w:szCs w:val="26"/>
            <w:lang w:eastAsia="ru-RU"/>
          </w:rPr>
          <w:t>Nemrut'un İbrahim'i ateşe atmak için yaptığı binanın yeri ve bu yeri sembolize eden sütunlar. (Urfa) </w:t>
        </w:r>
        <w:r w:rsidRPr="00EF7D8B">
          <w:rPr>
            <w:rFonts w:ascii="Arial" w:eastAsia="Times New Roman" w:hAnsi="Arial" w:cs="Arial"/>
            <w:color w:val="000000"/>
            <w:sz w:val="18"/>
            <w:szCs w:val="18"/>
            <w:vertAlign w:val="superscript"/>
            <w:lang w:eastAsia="ru-RU"/>
          </w:rPr>
          <w:t>[4]</w:t>
        </w:r>
      </w:ins>
    </w:p>
    <w:p w:rsidR="00EF7D8B" w:rsidRPr="00EF7D8B" w:rsidRDefault="00EF7D8B" w:rsidP="00EF7D8B">
      <w:pPr>
        <w:shd w:val="clear" w:color="auto" w:fill="F0F8FF"/>
        <w:spacing w:before="100" w:beforeAutospacing="1" w:after="100" w:afterAutospacing="1" w:line="240" w:lineRule="auto"/>
        <w:rPr>
          <w:ins w:id="11" w:author="Unknown"/>
          <w:rFonts w:ascii="Arial" w:eastAsia="Times New Roman" w:hAnsi="Arial" w:cs="Arial"/>
          <w:color w:val="000000"/>
          <w:sz w:val="26"/>
          <w:szCs w:val="26"/>
          <w:lang w:eastAsia="ru-RU"/>
        </w:rPr>
      </w:pPr>
      <w:ins w:id="12" w:author="Unknown">
        <w:r w:rsidRPr="00EF7D8B">
          <w:rPr>
            <w:rFonts w:ascii="Arial" w:eastAsia="Times New Roman" w:hAnsi="Arial" w:cs="Arial"/>
            <w:color w:val="000000"/>
            <w:sz w:val="26"/>
            <w:szCs w:val="26"/>
            <w:lang w:eastAsia="ru-RU"/>
          </w:rPr>
          <w:t>Hz. İbrâhim, Nemrûd'u ve Keldânî kavmini Allah-u teâlâya îmân ve ibâdete dâvet etmeye devâm etti. Nemrûd, önce hapsettirerek ateşte yakılmasını emrettiği Hz. İbrâhim'i, kavminin haftalarca topladığı odunu ateşledikten sonra ateşe attırdı. Kendisi için yaptırdığı yüksek kuleden de hâdiseyi seyretti. Allah-u teâlânın korumasıyla Hz. İbrâhim'i ateş yakmadı. Gürül gürül yanan ateşin ortasında Hz. İbrâhim'in yemyeşil bir bahçe içerisinde oturduğunu gören Nemrûd, hayretler içerisinde kaldı. Hz. İbrâhim'le mücâdeleden âciz kaldığını anlayıp, bu işten vazgeçti. Fakat îmân etmedi. Hâdiseyi görenlerden bir kısmı îmân etti. Hz. İbrâhim, Allah-u teâlânın emriyle, kendisine inananlarla birlikte Bâbil'den hicret etti.</w:t>
        </w:r>
        <w:r w:rsidRPr="00EF7D8B">
          <w:rPr>
            <w:rFonts w:ascii="Arial" w:eastAsia="Times New Roman" w:hAnsi="Arial" w:cs="Arial"/>
            <w:color w:val="000000"/>
            <w:sz w:val="18"/>
            <w:szCs w:val="18"/>
            <w:vertAlign w:val="superscript"/>
            <w:lang w:eastAsia="ru-RU"/>
          </w:rPr>
          <w:t>[7]</w:t>
        </w:r>
      </w:ins>
    </w:p>
    <w:p w:rsidR="00EF7D8B" w:rsidRPr="00EF7D8B" w:rsidRDefault="00EF7D8B" w:rsidP="00EF7D8B">
      <w:pPr>
        <w:shd w:val="clear" w:color="auto" w:fill="F0F8FF"/>
        <w:spacing w:before="100" w:beforeAutospacing="1" w:after="100" w:afterAutospacing="1" w:line="240" w:lineRule="auto"/>
        <w:rPr>
          <w:ins w:id="13" w:author="Unknown"/>
          <w:rFonts w:ascii="Arial" w:eastAsia="Times New Roman" w:hAnsi="Arial" w:cs="Arial"/>
          <w:color w:val="000000"/>
          <w:sz w:val="26"/>
          <w:szCs w:val="26"/>
          <w:lang w:eastAsia="ru-RU"/>
        </w:rPr>
      </w:pPr>
      <w:ins w:id="14" w:author="Unknown">
        <w:r w:rsidRPr="00EF7D8B">
          <w:rPr>
            <w:rFonts w:ascii="Arial" w:eastAsia="Times New Roman" w:hAnsi="Arial" w:cs="Arial"/>
            <w:color w:val="000000"/>
            <w:sz w:val="26"/>
            <w:szCs w:val="26"/>
            <w:lang w:eastAsia="ru-RU"/>
          </w:rPr>
          <w:t>Rivayet odur ki; Nemrut, İbrahim peygamberi ateşe atacağı zaman herkesten ateşe odun taşımalarını istemiş. Bundan maksadı da Hz. İbrahim'e düşman olanlarla O'na taraftar olanları tespit etmekmiş. Herkes, olanca gücüyle ateşe odun taşırken; küçük bir karınca, ağzına aldığı bir damla suyla yola koyulmuş. Karıncayı görenler, nereye gittiğini sorduklarında,</w:t>
        </w:r>
        <w:r w:rsidRPr="00EF7D8B">
          <w:rPr>
            <w:rFonts w:ascii="Arial" w:eastAsia="Times New Roman" w:hAnsi="Arial" w:cs="Arial"/>
            <w:i/>
            <w:iCs/>
            <w:color w:val="000000"/>
            <w:sz w:val="26"/>
            <w:szCs w:val="26"/>
            <w:lang w:eastAsia="ru-RU"/>
          </w:rPr>
          <w:t>“İbrahim'in ateşini söndürmeye gidiyorum.”</w:t>
        </w:r>
        <w:r w:rsidRPr="00EF7D8B">
          <w:rPr>
            <w:rFonts w:ascii="Arial" w:eastAsia="Times New Roman" w:hAnsi="Arial" w:cs="Arial"/>
            <w:color w:val="000000"/>
            <w:sz w:val="26"/>
            <w:szCs w:val="26"/>
            <w:lang w:eastAsia="ru-RU"/>
          </w:rPr>
          <w:t> demiş. Etrafındakiler karıncaya alaycı gözlerle bakmışlar ve </w:t>
        </w:r>
        <w:r w:rsidRPr="00EF7D8B">
          <w:rPr>
            <w:rFonts w:ascii="Arial" w:eastAsia="Times New Roman" w:hAnsi="Arial" w:cs="Arial"/>
            <w:i/>
            <w:iCs/>
            <w:color w:val="000000"/>
            <w:sz w:val="26"/>
            <w:szCs w:val="26"/>
            <w:lang w:eastAsia="ru-RU"/>
          </w:rPr>
          <w:t>“Senin gücün o ateşe kadar yürümeye yetmez. Hem ateşe ulaşsan da alevleri gözleri bulan bu ateşi senin bir damla suyun mu söndürecek?”</w:t>
        </w:r>
        <w:r w:rsidRPr="00EF7D8B">
          <w:rPr>
            <w:rFonts w:ascii="Arial" w:eastAsia="Times New Roman" w:hAnsi="Arial" w:cs="Arial"/>
            <w:color w:val="000000"/>
            <w:sz w:val="26"/>
            <w:szCs w:val="26"/>
            <w:lang w:eastAsia="ru-RU"/>
          </w:rPr>
          <w:t> diye sormuşlar. Bahtiyar karınca hepimize ders olacak şu cevabı vermiş: </w:t>
        </w:r>
        <w:r w:rsidRPr="00EF7D8B">
          <w:rPr>
            <w:rFonts w:ascii="Arial" w:eastAsia="Times New Roman" w:hAnsi="Arial" w:cs="Arial"/>
            <w:i/>
            <w:iCs/>
            <w:color w:val="000000"/>
            <w:sz w:val="26"/>
            <w:szCs w:val="26"/>
            <w:lang w:eastAsia="ru-RU"/>
          </w:rPr>
          <w:t xml:space="preserve">“Bu suyun ateşi söndüremeyeceğini ben de biliyorum. </w:t>
        </w:r>
        <w:r w:rsidRPr="00EF7D8B">
          <w:rPr>
            <w:rFonts w:ascii="Arial" w:eastAsia="Times New Roman" w:hAnsi="Arial" w:cs="Arial"/>
            <w:i/>
            <w:iCs/>
            <w:color w:val="000000"/>
            <w:sz w:val="26"/>
            <w:szCs w:val="26"/>
            <w:lang w:val="en-US" w:eastAsia="ru-RU"/>
          </w:rPr>
          <w:t>Ama bir Allah dostuna yardım etmenin, böyle bir zamanda  safinı belli etmenin şerefi bana yetmez mi?”</w:t>
        </w:r>
        <w:r w:rsidRPr="00EF7D8B">
          <w:rPr>
            <w:rFonts w:ascii="Arial" w:eastAsia="Times New Roman" w:hAnsi="Arial" w:cs="Arial"/>
            <w:color w:val="000000"/>
            <w:sz w:val="26"/>
            <w:szCs w:val="26"/>
            <w:lang w:val="en-US" w:eastAsia="ru-RU"/>
          </w:rPr>
          <w:t> </w:t>
        </w:r>
        <w:r w:rsidRPr="00EF7D8B">
          <w:rPr>
            <w:rFonts w:ascii="Arial" w:eastAsia="Times New Roman" w:hAnsi="Arial" w:cs="Arial"/>
            <w:color w:val="000000"/>
            <w:sz w:val="18"/>
            <w:szCs w:val="18"/>
            <w:vertAlign w:val="superscript"/>
            <w:lang w:val="en-US" w:eastAsia="ru-RU"/>
          </w:rPr>
          <w:t>[8]</w:t>
        </w:r>
        <w:r w:rsidRPr="00EF7D8B">
          <w:rPr>
            <w:rFonts w:ascii="Arial" w:eastAsia="Times New Roman" w:hAnsi="Arial" w:cs="Arial"/>
            <w:color w:val="000000"/>
            <w:sz w:val="26"/>
            <w:szCs w:val="26"/>
            <w:lang w:val="en-US" w:eastAsia="ru-RU"/>
          </w:rPr>
          <w:br/>
        </w:r>
        <w:r w:rsidRPr="00EF7D8B">
          <w:rPr>
            <w:rFonts w:ascii="Arial" w:eastAsia="Times New Roman" w:hAnsi="Arial" w:cs="Arial"/>
            <w:color w:val="000000"/>
            <w:sz w:val="26"/>
            <w:szCs w:val="26"/>
            <w:lang w:val="en-US" w:eastAsia="ru-RU"/>
          </w:rPr>
          <w:br/>
          <w:t xml:space="preserve">Hz. İbrâhim, Bâbil'den hicret ettikten sonra, Allah-u teâlâ Keldânî kavmi üzerine sürüler hâlinde sivri sinekler gönderdi. Sivrisinekler, onların kanlarını emip, kupkuru bir hâlde bırakarak helâk etti. </w:t>
        </w:r>
        <w:r w:rsidRPr="00EF7D8B">
          <w:rPr>
            <w:rFonts w:ascii="Arial" w:eastAsia="Times New Roman" w:hAnsi="Arial" w:cs="Arial"/>
            <w:color w:val="000000"/>
            <w:sz w:val="26"/>
            <w:szCs w:val="26"/>
            <w:lang w:eastAsia="ru-RU"/>
          </w:rPr>
          <w:t>Sivrisineklerden birisi de Nemrûd'a musallat oldu.</w:t>
        </w:r>
        <w:r w:rsidRPr="00EF7D8B">
          <w:rPr>
            <w:rFonts w:ascii="Arial" w:eastAsia="Times New Roman" w:hAnsi="Arial" w:cs="Arial"/>
            <w:color w:val="000000"/>
            <w:sz w:val="18"/>
            <w:szCs w:val="18"/>
            <w:vertAlign w:val="superscript"/>
            <w:lang w:eastAsia="ru-RU"/>
          </w:rPr>
          <w:t>[7]</w:t>
        </w:r>
      </w:ins>
    </w:p>
    <w:p w:rsidR="00EF7D8B" w:rsidRPr="00EF7D8B" w:rsidRDefault="00EF7D8B" w:rsidP="00EF7D8B">
      <w:pPr>
        <w:shd w:val="clear" w:color="auto" w:fill="F0F8FF"/>
        <w:spacing w:before="100" w:beforeAutospacing="1" w:after="100" w:afterAutospacing="1" w:line="240" w:lineRule="auto"/>
        <w:rPr>
          <w:ins w:id="15" w:author="Unknown"/>
          <w:rFonts w:ascii="Arial" w:eastAsia="Times New Roman" w:hAnsi="Arial" w:cs="Arial"/>
          <w:color w:val="000000"/>
          <w:sz w:val="26"/>
          <w:szCs w:val="26"/>
          <w:lang w:eastAsia="ru-RU"/>
        </w:rPr>
      </w:pPr>
      <w:ins w:id="16" w:author="Unknown">
        <w:r w:rsidRPr="00EF7D8B">
          <w:rPr>
            <w:rFonts w:ascii="Arial" w:eastAsia="Times New Roman" w:hAnsi="Arial" w:cs="Arial"/>
            <w:color w:val="000000"/>
            <w:sz w:val="26"/>
            <w:szCs w:val="26"/>
            <w:lang w:eastAsia="ru-RU"/>
          </w:rPr>
          <w:lastRenderedPageBreak/>
          <w:t>İşte bu şekilde ulûhiyet dava ederek, Cenab-ı Hakk'ın Peygamberini ateşe atacak kadar azgınlaşan Nemrut, şimdi ufacık bir sivrisineğin karşısında ne yapacağını bilemez duruma düşmüştü Nemrut artık sarayda odadan odaya kaçıyor, sivrisinekten kurtulmak için türlü türlü yollara başvuruyordu Fakat sinek bir türlü kendisinden ayrılmıyordu</w:t>
        </w:r>
        <w:r w:rsidRPr="00EF7D8B">
          <w:rPr>
            <w:rFonts w:ascii="Arial" w:eastAsia="Times New Roman" w:hAnsi="Arial" w:cs="Arial"/>
            <w:color w:val="000000"/>
            <w:sz w:val="26"/>
            <w:szCs w:val="26"/>
            <w:lang w:eastAsia="ru-RU"/>
          </w:rPr>
          <w:br/>
        </w:r>
        <w:r w:rsidRPr="00EF7D8B">
          <w:rPr>
            <w:rFonts w:ascii="Arial" w:eastAsia="Times New Roman" w:hAnsi="Arial" w:cs="Arial"/>
            <w:color w:val="000000"/>
            <w:sz w:val="26"/>
            <w:szCs w:val="26"/>
            <w:lang w:eastAsia="ru-RU"/>
          </w:rPr>
          <w:br/>
          <w:t>Bütün hizmetkârları Nemrud'un etrafında pervane olmuşlar, onu sivrisineğe karşı korumaya çalışıyorlardı Fakat bütün tedbirlere rağmen hiç kimsenin aklına gelmeyecek birşey oldu, sivrisinek Nemrud'un burnundan içeri giriverdi Nemrud'un burnundan giren sinek gidebildiği yere kadar gitmiş ve orada dönmeğe başlamıştı O andan itibaren Nemrud'da müthiş bir baş ağrısı başladı Beyninde dolaşan sinek onu müthiş huzursuz ediyordu Son çare olarak başını tokmaklattırmaya başladı</w:t>
        </w:r>
        <w:r w:rsidRPr="00EF7D8B">
          <w:rPr>
            <w:rFonts w:ascii="Arial" w:eastAsia="Times New Roman" w:hAnsi="Arial" w:cs="Arial"/>
            <w:i/>
            <w:iCs/>
            <w:color w:val="000000"/>
            <w:sz w:val="26"/>
            <w:szCs w:val="26"/>
            <w:lang w:eastAsia="ru-RU"/>
          </w:rPr>
          <w:t>"Vurun! vurun!"</w:t>
        </w:r>
        <w:r w:rsidRPr="00EF7D8B">
          <w:rPr>
            <w:rFonts w:ascii="Arial" w:eastAsia="Times New Roman" w:hAnsi="Arial" w:cs="Arial"/>
            <w:color w:val="000000"/>
            <w:sz w:val="26"/>
            <w:szCs w:val="26"/>
            <w:lang w:eastAsia="ru-RU"/>
          </w:rPr>
          <w:t> diyor, sineğin beynine verdiği ızdıraptan tokmağın acısını duymuyordu Başına tokmağın her inişinde o,</w:t>
        </w:r>
        <w:r w:rsidRPr="00EF7D8B">
          <w:rPr>
            <w:rFonts w:ascii="Arial" w:eastAsia="Times New Roman" w:hAnsi="Arial" w:cs="Arial"/>
            <w:i/>
            <w:iCs/>
            <w:color w:val="000000"/>
            <w:sz w:val="26"/>
            <w:szCs w:val="26"/>
            <w:lang w:eastAsia="ru-RU"/>
          </w:rPr>
          <w:t>"daha hızlı vurun! daha hızlı!"</w:t>
        </w:r>
        <w:r w:rsidRPr="00EF7D8B">
          <w:rPr>
            <w:rFonts w:ascii="Arial" w:eastAsia="Times New Roman" w:hAnsi="Arial" w:cs="Arial"/>
            <w:color w:val="000000"/>
            <w:sz w:val="26"/>
            <w:szCs w:val="26"/>
            <w:lang w:eastAsia="ru-RU"/>
          </w:rPr>
          <w:t> diyordu Başından kanlar akmağa başlamıştı, fakat o aldırış etmiyor, başını tokmaklatmaya devam ediyordu Bir yandan da başını duvarlara vuruyordu</w:t>
        </w:r>
        <w:r w:rsidRPr="00EF7D8B">
          <w:rPr>
            <w:rFonts w:ascii="Arial" w:eastAsia="Times New Roman" w:hAnsi="Arial" w:cs="Arial"/>
            <w:color w:val="000000"/>
            <w:sz w:val="26"/>
            <w:szCs w:val="26"/>
            <w:lang w:eastAsia="ru-RU"/>
          </w:rPr>
          <w:br/>
        </w:r>
        <w:r w:rsidRPr="00EF7D8B">
          <w:rPr>
            <w:rFonts w:ascii="Arial" w:eastAsia="Times New Roman" w:hAnsi="Arial" w:cs="Arial"/>
            <w:color w:val="000000"/>
            <w:sz w:val="26"/>
            <w:szCs w:val="26"/>
            <w:lang w:eastAsia="ru-RU"/>
          </w:rPr>
          <w:br/>
          <w:t>Hiç bir şey kâr etmemişti Nemrut, başına yediği tokmaklarla kendinden geçmişti Sivrisinek ise hâlâ beyninde dönüyordu Çok geçmeden çırpma çırpına can verecekti. Ufacık bir sinek, uluhiyet dâvası güden Nemrut'un hayatına son vermeğe sebep olmuştu.</w:t>
        </w:r>
        <w:r w:rsidRPr="00EF7D8B">
          <w:rPr>
            <w:rFonts w:ascii="Arial" w:eastAsia="Times New Roman" w:hAnsi="Arial" w:cs="Arial"/>
            <w:color w:val="000000"/>
            <w:sz w:val="18"/>
            <w:szCs w:val="18"/>
            <w:vertAlign w:val="superscript"/>
            <w:lang w:eastAsia="ru-RU"/>
          </w:rPr>
          <w:t>[9]</w:t>
        </w:r>
        <w:r w:rsidRPr="00EF7D8B">
          <w:rPr>
            <w:rFonts w:ascii="Arial" w:eastAsia="Times New Roman" w:hAnsi="Arial" w:cs="Arial"/>
            <w:color w:val="000000"/>
            <w:sz w:val="26"/>
            <w:szCs w:val="26"/>
            <w:lang w:eastAsia="ru-RU"/>
          </w:rPr>
          <w:br/>
        </w:r>
        <w:r w:rsidRPr="00EF7D8B">
          <w:rPr>
            <w:rFonts w:ascii="Arial" w:eastAsia="Times New Roman" w:hAnsi="Arial" w:cs="Arial"/>
            <w:color w:val="000000"/>
            <w:sz w:val="26"/>
            <w:szCs w:val="26"/>
            <w:lang w:eastAsia="ru-RU"/>
          </w:rPr>
          <w:br/>
          <w:t>Peygamber Efendimiz (S.A.V.) buyurdu ki:</w:t>
        </w:r>
      </w:ins>
    </w:p>
    <w:p w:rsidR="00EF7D8B" w:rsidRPr="00EF7D8B" w:rsidRDefault="00EF7D8B" w:rsidP="00EF7D8B">
      <w:pPr>
        <w:shd w:val="clear" w:color="auto" w:fill="F0F8FF"/>
        <w:spacing w:before="100" w:beforeAutospacing="1" w:after="100" w:afterAutospacing="1" w:line="240" w:lineRule="auto"/>
        <w:rPr>
          <w:ins w:id="17" w:author="Unknown"/>
          <w:rFonts w:ascii="Arial" w:eastAsia="Times New Roman" w:hAnsi="Arial" w:cs="Arial"/>
          <w:color w:val="000000"/>
          <w:sz w:val="26"/>
          <w:szCs w:val="26"/>
          <w:lang w:val="en-US" w:eastAsia="ru-RU"/>
        </w:rPr>
      </w:pPr>
      <w:ins w:id="18" w:author="Unknown">
        <w:r w:rsidRPr="00EF7D8B">
          <w:rPr>
            <w:rFonts w:ascii="Arial" w:eastAsia="Times New Roman" w:hAnsi="Arial" w:cs="Arial"/>
            <w:i/>
            <w:iCs/>
            <w:color w:val="000000"/>
            <w:sz w:val="26"/>
            <w:szCs w:val="26"/>
            <w:lang w:eastAsia="ru-RU"/>
          </w:rPr>
          <w:t>«İsmini duyduğunuz kimselerden, yeryüzüne dört kişi mâlik (hâkim) oldu. İkisi mümin, ikisi kâfir idi. Mümin olan iki kişi, Zülkarneyn ile Süleyman (aleyhimesselâm) idi. Kâfir olan ikisi de Nemrûd ile Buhtunnasar idi. Beşinci olarak yeryüzüne benim evlâdımdan biri, yâni Mehdî (aleyhirrahme) mâlik olacaktır.»</w:t>
        </w:r>
        <w:r w:rsidRPr="00EF7D8B">
          <w:rPr>
            <w:rFonts w:ascii="Arial" w:eastAsia="Times New Roman" w:hAnsi="Arial" w:cs="Arial"/>
            <w:color w:val="000000"/>
            <w:sz w:val="26"/>
            <w:szCs w:val="26"/>
            <w:lang w:eastAsia="ru-RU"/>
          </w:rPr>
          <w:t> </w:t>
        </w:r>
        <w:r w:rsidRPr="00EF7D8B">
          <w:rPr>
            <w:rFonts w:ascii="Arial" w:eastAsia="Times New Roman" w:hAnsi="Arial" w:cs="Arial"/>
            <w:color w:val="000000"/>
            <w:sz w:val="18"/>
            <w:szCs w:val="18"/>
            <w:vertAlign w:val="superscript"/>
            <w:lang w:val="en-US" w:eastAsia="ru-RU"/>
          </w:rPr>
          <w:t>[7]</w:t>
        </w:r>
      </w:ins>
    </w:p>
    <w:p w:rsidR="00EF7D8B" w:rsidRPr="00EF7D8B" w:rsidRDefault="00EF7D8B" w:rsidP="00EF7D8B">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19" w:author="Unknown"/>
          <w:rFonts w:ascii="Arial" w:eastAsia="Times New Roman" w:hAnsi="Arial" w:cs="Arial"/>
          <w:b/>
          <w:bCs/>
          <w:color w:val="3B5998"/>
          <w:sz w:val="30"/>
          <w:szCs w:val="30"/>
          <w:lang w:val="en-US" w:eastAsia="ru-RU"/>
        </w:rPr>
      </w:pPr>
      <w:ins w:id="20" w:author="Unknown">
        <w:r w:rsidRPr="00EF7D8B">
          <w:rPr>
            <w:rFonts w:ascii="Arial" w:eastAsia="Times New Roman" w:hAnsi="Arial" w:cs="Arial"/>
            <w:b/>
            <w:bCs/>
            <w:color w:val="3B5998"/>
            <w:sz w:val="30"/>
            <w:szCs w:val="30"/>
            <w:lang w:val="en-US" w:eastAsia="ru-RU"/>
          </w:rPr>
          <w:t>Kaynaklar</w:t>
        </w:r>
      </w:ins>
    </w:p>
    <w:p w:rsidR="00EF7D8B" w:rsidRPr="00EF7D8B" w:rsidRDefault="00EF7D8B" w:rsidP="00EF7D8B">
      <w:pPr>
        <w:shd w:val="clear" w:color="auto" w:fill="F0F8FF"/>
        <w:spacing w:before="100" w:beforeAutospacing="1" w:after="100" w:afterAutospacing="1" w:line="240" w:lineRule="auto"/>
        <w:rPr>
          <w:ins w:id="21" w:author="Unknown"/>
          <w:rFonts w:ascii="Arial" w:eastAsia="Times New Roman" w:hAnsi="Arial" w:cs="Arial"/>
          <w:color w:val="000000"/>
          <w:sz w:val="26"/>
          <w:szCs w:val="26"/>
          <w:lang w:val="en-US" w:eastAsia="ru-RU"/>
        </w:rPr>
      </w:pPr>
      <w:ins w:id="22" w:author="Unknown">
        <w:r w:rsidRPr="00EF7D8B">
          <w:rPr>
            <w:rFonts w:ascii="Arial" w:eastAsia="Times New Roman" w:hAnsi="Arial" w:cs="Arial"/>
            <w:color w:val="000000"/>
            <w:sz w:val="26"/>
            <w:szCs w:val="26"/>
            <w:lang w:val="en-US" w:eastAsia="ru-RU"/>
          </w:rPr>
          <w:t>[1] www.sevde.de/islam_Ans/N/45.htm</w:t>
        </w:r>
        <w:r w:rsidRPr="00EF7D8B">
          <w:rPr>
            <w:rFonts w:ascii="Arial" w:eastAsia="Times New Roman" w:hAnsi="Arial" w:cs="Arial"/>
            <w:color w:val="000000"/>
            <w:sz w:val="26"/>
            <w:szCs w:val="26"/>
            <w:lang w:val="en-US" w:eastAsia="ru-RU"/>
          </w:rPr>
          <w:br/>
          <w:t>[2] www.diyanet.gov.tr/KURAN/meal.asp?page_id=42</w:t>
        </w:r>
        <w:r w:rsidRPr="00EF7D8B">
          <w:rPr>
            <w:rFonts w:ascii="Arial" w:eastAsia="Times New Roman" w:hAnsi="Arial" w:cs="Arial"/>
            <w:color w:val="000000"/>
            <w:sz w:val="26"/>
            <w:szCs w:val="26"/>
            <w:lang w:val="en-US" w:eastAsia="ru-RU"/>
          </w:rPr>
          <w:br/>
          <w:t>[3] Tevrat, Tekvin, 10/8-12.</w:t>
        </w:r>
        <w:r w:rsidRPr="00EF7D8B">
          <w:rPr>
            <w:rFonts w:ascii="Arial" w:eastAsia="Times New Roman" w:hAnsi="Arial" w:cs="Arial"/>
            <w:color w:val="000000"/>
            <w:sz w:val="26"/>
            <w:szCs w:val="26"/>
            <w:lang w:val="en-US" w:eastAsia="ru-RU"/>
          </w:rPr>
          <w:br/>
          <w:t>[4] www.yaklasansaat.com/eski_kavimler/ibrahim/ibrahim.asp</w:t>
        </w:r>
        <w:r w:rsidRPr="00EF7D8B">
          <w:rPr>
            <w:rFonts w:ascii="Arial" w:eastAsia="Times New Roman" w:hAnsi="Arial" w:cs="Arial"/>
            <w:color w:val="000000"/>
            <w:sz w:val="26"/>
            <w:szCs w:val="26"/>
            <w:lang w:val="en-US" w:eastAsia="ru-RU"/>
          </w:rPr>
          <w:br/>
          <w:t>[5] www.enfal.de/sosyalbilimler/n/009.htm</w:t>
        </w:r>
        <w:r w:rsidRPr="00EF7D8B">
          <w:rPr>
            <w:rFonts w:ascii="Arial" w:eastAsia="Times New Roman" w:hAnsi="Arial" w:cs="Arial"/>
            <w:color w:val="000000"/>
            <w:sz w:val="26"/>
            <w:szCs w:val="26"/>
            <w:lang w:val="en-US" w:eastAsia="ru-RU"/>
          </w:rPr>
          <w:br/>
          <w:t>[6] http://www.diyanet.gov.tr/yayin/dok/kitabimi_ogreniyorum.pdf</w:t>
        </w:r>
        <w:r w:rsidRPr="00EF7D8B">
          <w:rPr>
            <w:rFonts w:ascii="Arial" w:eastAsia="Times New Roman" w:hAnsi="Arial" w:cs="Arial"/>
            <w:color w:val="000000"/>
            <w:sz w:val="26"/>
            <w:szCs w:val="26"/>
            <w:lang w:val="en-US" w:eastAsia="ru-RU"/>
          </w:rPr>
          <w:br/>
          <w:t>[7] Yeni Rehber Ansiklopedisi, "Nemrûd" maddesi, İhlas Gazetecilik, İstanbul 1993.</w:t>
        </w:r>
        <w:r w:rsidRPr="00EF7D8B">
          <w:rPr>
            <w:rFonts w:ascii="Arial" w:eastAsia="Times New Roman" w:hAnsi="Arial" w:cs="Arial"/>
            <w:color w:val="000000"/>
            <w:sz w:val="26"/>
            <w:szCs w:val="26"/>
            <w:lang w:val="en-US" w:eastAsia="ru-RU"/>
          </w:rPr>
          <w:br/>
          <w:t>[8] ailem.zaman.com.tr/images/2006/05/20/ailem.pdf</w:t>
        </w:r>
        <w:r w:rsidRPr="00EF7D8B">
          <w:rPr>
            <w:rFonts w:ascii="Arial" w:eastAsia="Times New Roman" w:hAnsi="Arial" w:cs="Arial"/>
            <w:color w:val="000000"/>
            <w:sz w:val="26"/>
            <w:szCs w:val="26"/>
            <w:lang w:val="en-US" w:eastAsia="ru-RU"/>
          </w:rPr>
          <w:br/>
          <w:t>[9] www.forumalev.net/dini-sohbet/8807-sivrisinege-yenilen-nemrut.html</w:t>
        </w:r>
        <w:r w:rsidRPr="00EF7D8B">
          <w:rPr>
            <w:rFonts w:ascii="Arial" w:eastAsia="Times New Roman" w:hAnsi="Arial" w:cs="Arial"/>
            <w:color w:val="000000"/>
            <w:sz w:val="26"/>
            <w:szCs w:val="26"/>
            <w:lang w:val="en-US" w:eastAsia="ru-RU"/>
          </w:rPr>
          <w:br/>
          <w:t>[10] Tevrat, Tekvin, 11/31-32 ve 12/I.</w:t>
        </w:r>
      </w:ins>
    </w:p>
    <w:p w:rsidR="00EF7D8B" w:rsidRPr="00EF7D8B" w:rsidRDefault="00EF7D8B" w:rsidP="00EF7D8B">
      <w:pPr>
        <w:pStyle w:val="1"/>
        <w:shd w:val="clear" w:color="auto" w:fill="3B5998"/>
        <w:ind w:left="75"/>
        <w:jc w:val="center"/>
        <w:rPr>
          <w:rFonts w:ascii="Arial" w:hAnsi="Arial" w:cs="Arial"/>
          <w:color w:val="F0F8FF"/>
          <w:sz w:val="38"/>
          <w:szCs w:val="38"/>
          <w:lang w:val="en-US"/>
        </w:rPr>
      </w:pPr>
      <w:r w:rsidRPr="00EF7D8B">
        <w:rPr>
          <w:rFonts w:ascii="Arial" w:hAnsi="Arial" w:cs="Arial"/>
          <w:color w:val="F0F8FF"/>
          <w:sz w:val="38"/>
          <w:szCs w:val="38"/>
          <w:lang w:val="en-US"/>
        </w:rPr>
        <w:lastRenderedPageBreak/>
        <w:t>Sümer, Sami, Akad, Babil Putperestliği</w:t>
      </w:r>
    </w:p>
    <w:p w:rsidR="00EF7D8B" w:rsidRPr="00EF7D8B" w:rsidRDefault="00EF7D8B" w:rsidP="00EF7D8B">
      <w:pPr>
        <w:pStyle w:val="3"/>
        <w:pBdr>
          <w:top w:val="single" w:sz="2" w:space="2" w:color="3B5998"/>
          <w:left w:val="single" w:sz="2" w:space="6" w:color="3B5998"/>
          <w:bottom w:val="single" w:sz="2" w:space="2" w:color="3B5998"/>
          <w:right w:val="single" w:sz="2" w:space="4" w:color="3B5998"/>
        </w:pBdr>
        <w:shd w:val="clear" w:color="auto" w:fill="DFF0FF"/>
        <w:ind w:left="75"/>
        <w:jc w:val="center"/>
        <w:rPr>
          <w:rFonts w:ascii="Arial" w:hAnsi="Arial" w:cs="Arial"/>
          <w:color w:val="3B5998"/>
          <w:sz w:val="30"/>
          <w:szCs w:val="30"/>
          <w:lang w:val="en-US"/>
        </w:rPr>
      </w:pPr>
      <w:r w:rsidRPr="00EF7D8B">
        <w:rPr>
          <w:rFonts w:ascii="Arial" w:hAnsi="Arial" w:cs="Arial"/>
          <w:color w:val="3B5998"/>
          <w:sz w:val="30"/>
          <w:szCs w:val="30"/>
          <w:lang w:val="en-US"/>
        </w:rPr>
        <w:t>Dr. Halil Bayraktar</w:t>
      </w:r>
    </w:p>
    <w:p w:rsidR="00EF7D8B" w:rsidRPr="00EF7D8B" w:rsidRDefault="00EF7D8B" w:rsidP="00EF7D8B">
      <w:pPr>
        <w:pStyle w:val="a3"/>
        <w:shd w:val="clear" w:color="auto" w:fill="F0F8FF"/>
        <w:rPr>
          <w:rFonts w:ascii="Arial" w:hAnsi="Arial" w:cs="Arial"/>
          <w:color w:val="000000"/>
          <w:sz w:val="26"/>
          <w:szCs w:val="26"/>
          <w:lang w:val="en-US"/>
        </w:rPr>
      </w:pPr>
      <w:r w:rsidRPr="00EF7D8B">
        <w:rPr>
          <w:rFonts w:ascii="Arial" w:hAnsi="Arial" w:cs="Arial"/>
          <w:color w:val="000000"/>
          <w:sz w:val="26"/>
          <w:szCs w:val="26"/>
          <w:lang w:val="en-US"/>
        </w:rPr>
        <w:t>Kısaca Babil dini diyeceğimiz, Sümer - Akad - Babil dininin kökleri, Nuh tufanı öncesine ve sonrasına dayanır. Sümer ve Sami dini, geleneksel bir karışım olarak karşımıza çıkmaktadır. Bu Mezopotamya toplumları yerine, kısaca alışılmış</w:t>
      </w:r>
      <w:r w:rsidRPr="00EF7D8B">
        <w:rPr>
          <w:rStyle w:val="apple-converted-space"/>
          <w:rFonts w:ascii="Arial" w:eastAsiaTheme="majorEastAsia" w:hAnsi="Arial" w:cs="Arial"/>
          <w:color w:val="000000"/>
          <w:sz w:val="26"/>
          <w:szCs w:val="26"/>
          <w:lang w:val="en-US"/>
        </w:rPr>
        <w:t> </w:t>
      </w:r>
      <w:r w:rsidRPr="00EF7D8B">
        <w:rPr>
          <w:rStyle w:val="a4"/>
          <w:rFonts w:ascii="Arial" w:hAnsi="Arial" w:cs="Arial"/>
          <w:color w:val="000000"/>
          <w:sz w:val="26"/>
          <w:szCs w:val="26"/>
          <w:lang w:val="en-US"/>
        </w:rPr>
        <w:t>"Babil"</w:t>
      </w:r>
      <w:r w:rsidRPr="00EF7D8B">
        <w:rPr>
          <w:rFonts w:ascii="Arial" w:hAnsi="Arial" w:cs="Arial"/>
          <w:color w:val="000000"/>
          <w:sz w:val="26"/>
          <w:szCs w:val="26"/>
          <w:lang w:val="en-US"/>
        </w:rPr>
        <w:t>deyimini kullanacağız.</w:t>
      </w:r>
    </w:p>
    <w:p w:rsidR="00EF7D8B" w:rsidRPr="00EF7D8B" w:rsidRDefault="00EF7D8B" w:rsidP="00EF7D8B">
      <w:pPr>
        <w:pStyle w:val="3"/>
        <w:pBdr>
          <w:top w:val="single" w:sz="2" w:space="2" w:color="3B5998"/>
          <w:left w:val="single" w:sz="2" w:space="6" w:color="3B5998"/>
          <w:bottom w:val="single" w:sz="2" w:space="2" w:color="3B5998"/>
          <w:right w:val="single" w:sz="2" w:space="4" w:color="3B5998"/>
        </w:pBdr>
        <w:shd w:val="clear" w:color="auto" w:fill="DFF0FF"/>
        <w:ind w:left="75"/>
        <w:jc w:val="center"/>
        <w:rPr>
          <w:rFonts w:ascii="Arial" w:hAnsi="Arial" w:cs="Arial"/>
          <w:color w:val="3B5998"/>
          <w:sz w:val="30"/>
          <w:szCs w:val="30"/>
          <w:lang w:val="en-US"/>
        </w:rPr>
      </w:pPr>
      <w:r w:rsidRPr="00EF7D8B">
        <w:rPr>
          <w:rFonts w:ascii="Arial" w:hAnsi="Arial" w:cs="Arial"/>
          <w:color w:val="3B5998"/>
          <w:sz w:val="30"/>
          <w:szCs w:val="30"/>
          <w:lang w:val="en-US"/>
        </w:rPr>
        <w:t>SÜMER DİNİ, ÇOK TANRILI</w:t>
      </w:r>
    </w:p>
    <w:p w:rsidR="00EF7D8B" w:rsidRPr="00EF7D8B" w:rsidRDefault="00EF7D8B" w:rsidP="00EF7D8B">
      <w:pPr>
        <w:pStyle w:val="a3"/>
        <w:shd w:val="clear" w:color="auto" w:fill="F0F8FF"/>
        <w:rPr>
          <w:rFonts w:ascii="Arial" w:hAnsi="Arial" w:cs="Arial"/>
          <w:color w:val="000000"/>
          <w:sz w:val="26"/>
          <w:szCs w:val="26"/>
          <w:lang w:val="en-US"/>
        </w:rPr>
      </w:pPr>
      <w:r w:rsidRPr="00EF7D8B">
        <w:rPr>
          <w:rFonts w:ascii="Arial" w:hAnsi="Arial" w:cs="Arial"/>
          <w:color w:val="000000"/>
          <w:sz w:val="26"/>
          <w:szCs w:val="26"/>
          <w:lang w:val="en-US"/>
        </w:rPr>
        <w:t>Özellikle Babil dininin, temel dayanaklarından birisi olan Sümer dini,</w:t>
      </w:r>
      <w:r w:rsidRPr="00EF7D8B">
        <w:rPr>
          <w:rStyle w:val="apple-converted-space"/>
          <w:rFonts w:ascii="Arial" w:eastAsiaTheme="majorEastAsia" w:hAnsi="Arial" w:cs="Arial"/>
          <w:color w:val="000000"/>
          <w:sz w:val="26"/>
          <w:szCs w:val="26"/>
          <w:lang w:val="en-US"/>
        </w:rPr>
        <w:t> </w:t>
      </w:r>
      <w:r w:rsidRPr="00EF7D8B">
        <w:rPr>
          <w:rStyle w:val="a4"/>
          <w:rFonts w:ascii="Arial" w:hAnsi="Arial" w:cs="Arial"/>
          <w:color w:val="000000"/>
          <w:sz w:val="26"/>
          <w:szCs w:val="26"/>
          <w:lang w:val="en-US"/>
        </w:rPr>
        <w:t>"çok tanrılı"</w:t>
      </w:r>
      <w:r w:rsidRPr="00EF7D8B">
        <w:rPr>
          <w:rStyle w:val="apple-converted-space"/>
          <w:rFonts w:ascii="Arial" w:eastAsiaTheme="majorEastAsia" w:hAnsi="Arial" w:cs="Arial"/>
          <w:color w:val="000000"/>
          <w:sz w:val="26"/>
          <w:szCs w:val="26"/>
          <w:lang w:val="en-US"/>
        </w:rPr>
        <w:t> </w:t>
      </w:r>
      <w:r w:rsidRPr="00EF7D8B">
        <w:rPr>
          <w:rFonts w:ascii="Arial" w:hAnsi="Arial" w:cs="Arial"/>
          <w:color w:val="000000"/>
          <w:sz w:val="26"/>
          <w:szCs w:val="26"/>
          <w:lang w:val="en-US"/>
        </w:rPr>
        <w:t>bir dindir. Sümer toplumunun geçmişinde yer almış; ataları olan peygamberler-dini önderler, melekler, bir kısım cinler ve şeytanlar zamanla tanrılaştırılmıştır. Olağan veya olağanüstü tabiat olaylarına; yer, yeraltı, gök, yıldızlar, gezegenler, Güneş, Ay, hava, su, rüzgâr, yağmur v.s. hepsine birer tanrı atfetmişler ve daha da ileri giderek şahsi tanrılar ihdas etmişlerdir.</w:t>
      </w:r>
      <w:r w:rsidRPr="00EF7D8B">
        <w:rPr>
          <w:rFonts w:ascii="Arial" w:hAnsi="Arial" w:cs="Arial"/>
          <w:color w:val="000000"/>
          <w:sz w:val="26"/>
          <w:szCs w:val="26"/>
          <w:lang w:val="en-US"/>
        </w:rPr>
        <w:br/>
        <w:t>Özellikle Akad döneminde, Sami putperestliğinin etkisiyle bazı dini-simgesel dönüşümler ortaya çıkmıştır. Bir taraftan, şahsi-ailevi putlar önem kazanırken, diğer yandan</w:t>
      </w:r>
      <w:r w:rsidRPr="00EF7D8B">
        <w:rPr>
          <w:rStyle w:val="apple-converted-space"/>
          <w:rFonts w:ascii="Arial" w:eastAsiaTheme="majorEastAsia" w:hAnsi="Arial" w:cs="Arial"/>
          <w:color w:val="000000"/>
          <w:sz w:val="26"/>
          <w:szCs w:val="26"/>
          <w:lang w:val="en-US"/>
        </w:rPr>
        <w:t> </w:t>
      </w:r>
      <w:r w:rsidRPr="00EF7D8B">
        <w:rPr>
          <w:rStyle w:val="a4"/>
          <w:rFonts w:ascii="Arial" w:hAnsi="Arial" w:cs="Arial"/>
          <w:color w:val="000000"/>
          <w:sz w:val="26"/>
          <w:szCs w:val="26"/>
          <w:lang w:val="en-US"/>
        </w:rPr>
        <w:t>"Ay Tanrısı"</w:t>
      </w:r>
      <w:r w:rsidRPr="00EF7D8B">
        <w:rPr>
          <w:rStyle w:val="apple-converted-space"/>
          <w:rFonts w:ascii="Arial" w:eastAsiaTheme="majorEastAsia" w:hAnsi="Arial" w:cs="Arial"/>
          <w:color w:val="000000"/>
          <w:sz w:val="26"/>
          <w:szCs w:val="26"/>
          <w:lang w:val="en-US"/>
        </w:rPr>
        <w:t> </w:t>
      </w:r>
      <w:r w:rsidRPr="00EF7D8B">
        <w:rPr>
          <w:rFonts w:ascii="Arial" w:hAnsi="Arial" w:cs="Arial"/>
          <w:color w:val="000000"/>
          <w:sz w:val="26"/>
          <w:szCs w:val="26"/>
          <w:lang w:val="en-US"/>
        </w:rPr>
        <w:t>gibi bir kısım tanrı kültü daha da önem kazanmıştır.</w:t>
      </w:r>
    </w:p>
    <w:p w:rsidR="00EF7D8B" w:rsidRPr="00EF7D8B" w:rsidRDefault="00EF7D8B" w:rsidP="00EF7D8B">
      <w:pPr>
        <w:pStyle w:val="3"/>
        <w:pBdr>
          <w:top w:val="single" w:sz="2" w:space="2" w:color="3B5998"/>
          <w:left w:val="single" w:sz="2" w:space="6" w:color="3B5998"/>
          <w:bottom w:val="single" w:sz="2" w:space="2" w:color="3B5998"/>
          <w:right w:val="single" w:sz="2" w:space="4" w:color="3B5998"/>
        </w:pBdr>
        <w:shd w:val="clear" w:color="auto" w:fill="DFF0FF"/>
        <w:ind w:left="75"/>
        <w:jc w:val="center"/>
        <w:rPr>
          <w:rFonts w:ascii="Arial" w:hAnsi="Arial" w:cs="Arial"/>
          <w:color w:val="3B5998"/>
          <w:sz w:val="30"/>
          <w:szCs w:val="30"/>
          <w:lang w:val="en-US"/>
        </w:rPr>
      </w:pPr>
      <w:r w:rsidRPr="00EF7D8B">
        <w:rPr>
          <w:rFonts w:ascii="Arial" w:hAnsi="Arial" w:cs="Arial"/>
          <w:color w:val="3B5998"/>
          <w:sz w:val="30"/>
          <w:szCs w:val="30"/>
          <w:lang w:val="en-US"/>
        </w:rPr>
        <w:t>TANRILAR "İNSAN GİBİ"</w:t>
      </w:r>
    </w:p>
    <w:p w:rsidR="00EF7D8B" w:rsidRPr="00EF7D8B" w:rsidRDefault="00EF7D8B" w:rsidP="00EF7D8B">
      <w:pPr>
        <w:pStyle w:val="a3"/>
        <w:shd w:val="clear" w:color="auto" w:fill="F0F8FF"/>
        <w:rPr>
          <w:rFonts w:ascii="Arial" w:hAnsi="Arial" w:cs="Arial"/>
          <w:color w:val="000000"/>
          <w:sz w:val="26"/>
          <w:szCs w:val="26"/>
          <w:lang w:val="en-US"/>
        </w:rPr>
      </w:pPr>
      <w:r w:rsidRPr="00EF7D8B">
        <w:rPr>
          <w:rFonts w:ascii="Arial" w:hAnsi="Arial" w:cs="Arial"/>
          <w:color w:val="000000"/>
          <w:sz w:val="26"/>
          <w:szCs w:val="26"/>
          <w:lang w:val="en-US"/>
        </w:rPr>
        <w:t>Babil tanrıları, insan görünümünde ve insanüstü güçleri olan sözde ölümsüz varlıklardır. İnsanlar gibi onlarında çocukları, eşleri, aileleri vardır. İnsanlar gibi üzülür, sevinir, kıskanır ve kavga ederler. Bu tanrıların bazısını da</w:t>
      </w:r>
      <w:r w:rsidRPr="00EF7D8B">
        <w:rPr>
          <w:rStyle w:val="apple-converted-space"/>
          <w:rFonts w:ascii="Arial" w:eastAsiaTheme="majorEastAsia" w:hAnsi="Arial" w:cs="Arial"/>
          <w:color w:val="000000"/>
          <w:sz w:val="26"/>
          <w:szCs w:val="26"/>
          <w:lang w:val="en-US"/>
        </w:rPr>
        <w:t> </w:t>
      </w:r>
      <w:r w:rsidRPr="00EF7D8B">
        <w:rPr>
          <w:rStyle w:val="a4"/>
          <w:rFonts w:ascii="Arial" w:hAnsi="Arial" w:cs="Arial"/>
          <w:color w:val="000000"/>
          <w:sz w:val="26"/>
          <w:szCs w:val="26"/>
          <w:lang w:val="en-US"/>
        </w:rPr>
        <w:t>"baş tanrıları"</w:t>
      </w:r>
      <w:r w:rsidRPr="00EF7D8B">
        <w:rPr>
          <w:rFonts w:ascii="Arial" w:hAnsi="Arial" w:cs="Arial"/>
          <w:color w:val="000000"/>
          <w:sz w:val="26"/>
          <w:szCs w:val="26"/>
          <w:lang w:val="en-US"/>
        </w:rPr>
        <w:t>addetmişlerdir.</w:t>
      </w:r>
      <w:r w:rsidRPr="00EF7D8B">
        <w:rPr>
          <w:rFonts w:ascii="Arial" w:hAnsi="Arial" w:cs="Arial"/>
          <w:color w:val="000000"/>
          <w:sz w:val="26"/>
          <w:szCs w:val="26"/>
          <w:lang w:val="en-US"/>
        </w:rPr>
        <w:br/>
      </w:r>
      <w:r w:rsidRPr="00EF7D8B">
        <w:rPr>
          <w:rFonts w:ascii="Arial" w:hAnsi="Arial" w:cs="Arial"/>
          <w:color w:val="000000"/>
          <w:sz w:val="26"/>
          <w:szCs w:val="26"/>
          <w:lang w:val="en-US"/>
        </w:rPr>
        <w:br/>
        <w:t>Sümerli öğretmen Ludingirra, tanrılarını, şöyle tanımlar:</w:t>
      </w:r>
    </w:p>
    <w:p w:rsidR="00EF7D8B" w:rsidRPr="00EF7D8B" w:rsidRDefault="00EF7D8B" w:rsidP="00EF7D8B">
      <w:pPr>
        <w:pStyle w:val="a3"/>
        <w:shd w:val="clear" w:color="auto" w:fill="F0F8FF"/>
        <w:rPr>
          <w:rFonts w:ascii="Arial" w:hAnsi="Arial" w:cs="Arial"/>
          <w:color w:val="000000"/>
          <w:sz w:val="26"/>
          <w:szCs w:val="26"/>
          <w:lang w:val="en-US"/>
        </w:rPr>
      </w:pPr>
      <w:r w:rsidRPr="00EF7D8B">
        <w:rPr>
          <w:rStyle w:val="a4"/>
          <w:rFonts w:ascii="Arial" w:hAnsi="Arial" w:cs="Arial"/>
          <w:color w:val="000000"/>
          <w:sz w:val="26"/>
          <w:szCs w:val="26"/>
          <w:lang w:val="en-US"/>
        </w:rPr>
        <w:t>"Öykülerimizin çoğu, tanrılarımızla ilgilidir. Bize göre tanrılarımız, insanlardan üstün ve ölümsüzdür. İstediklerini yapabilirler. Ancak yine de, insanlar gibi sever, sevilir, üzülür, acı çeker, yaralanır, hastalanır, kızar, öç alır hatta kendileri tarafından iyi sayılmayan suçları işlerler."</w:t>
      </w:r>
    </w:p>
    <w:p w:rsidR="00EF7D8B" w:rsidRPr="00EF7D8B" w:rsidRDefault="00EF7D8B" w:rsidP="00EF7D8B">
      <w:pPr>
        <w:pStyle w:val="3"/>
        <w:pBdr>
          <w:top w:val="single" w:sz="2" w:space="2" w:color="3B5998"/>
          <w:left w:val="single" w:sz="2" w:space="6" w:color="3B5998"/>
          <w:bottom w:val="single" w:sz="2" w:space="2" w:color="3B5998"/>
          <w:right w:val="single" w:sz="2" w:space="4" w:color="3B5998"/>
        </w:pBdr>
        <w:shd w:val="clear" w:color="auto" w:fill="DFF0FF"/>
        <w:ind w:left="75"/>
        <w:jc w:val="center"/>
        <w:rPr>
          <w:rFonts w:ascii="Arial" w:hAnsi="Arial" w:cs="Arial"/>
          <w:color w:val="3B5998"/>
          <w:sz w:val="30"/>
          <w:szCs w:val="30"/>
          <w:lang w:val="en-US"/>
        </w:rPr>
      </w:pPr>
      <w:r w:rsidRPr="00EF7D8B">
        <w:rPr>
          <w:rFonts w:ascii="Arial" w:hAnsi="Arial" w:cs="Arial"/>
          <w:color w:val="3B5998"/>
          <w:sz w:val="30"/>
          <w:szCs w:val="30"/>
          <w:lang w:val="en-US"/>
        </w:rPr>
        <w:t>ŞEHİR TANRILARI</w:t>
      </w:r>
    </w:p>
    <w:p w:rsidR="00EF7D8B" w:rsidRPr="00EF7D8B" w:rsidRDefault="00EF7D8B" w:rsidP="00EF7D8B">
      <w:pPr>
        <w:pStyle w:val="a3"/>
        <w:shd w:val="clear" w:color="auto" w:fill="F0F8FF"/>
        <w:rPr>
          <w:rFonts w:ascii="Arial" w:hAnsi="Arial" w:cs="Arial"/>
          <w:color w:val="000000"/>
          <w:sz w:val="26"/>
          <w:szCs w:val="26"/>
          <w:lang w:val="en-US"/>
        </w:rPr>
      </w:pPr>
      <w:r w:rsidRPr="00EF7D8B">
        <w:rPr>
          <w:rFonts w:ascii="Arial" w:hAnsi="Arial" w:cs="Arial"/>
          <w:color w:val="000000"/>
          <w:sz w:val="26"/>
          <w:szCs w:val="26"/>
          <w:lang w:val="en-US"/>
        </w:rPr>
        <w:t>Sümerlerde, her şehrin bir koruyucu</w:t>
      </w:r>
      <w:r w:rsidRPr="00EF7D8B">
        <w:rPr>
          <w:rStyle w:val="apple-converted-space"/>
          <w:rFonts w:ascii="Arial" w:eastAsiaTheme="majorEastAsia" w:hAnsi="Arial" w:cs="Arial"/>
          <w:color w:val="000000"/>
          <w:sz w:val="26"/>
          <w:szCs w:val="26"/>
          <w:lang w:val="en-US"/>
        </w:rPr>
        <w:t> </w:t>
      </w:r>
      <w:r w:rsidRPr="00EF7D8B">
        <w:rPr>
          <w:rStyle w:val="a4"/>
          <w:rFonts w:ascii="Arial" w:hAnsi="Arial" w:cs="Arial"/>
          <w:color w:val="000000"/>
          <w:sz w:val="26"/>
          <w:szCs w:val="26"/>
          <w:lang w:val="en-US"/>
        </w:rPr>
        <w:t>"şehir tanrısı"</w:t>
      </w:r>
      <w:r w:rsidRPr="00EF7D8B">
        <w:rPr>
          <w:rStyle w:val="apple-converted-space"/>
          <w:rFonts w:ascii="Arial" w:eastAsiaTheme="majorEastAsia" w:hAnsi="Arial" w:cs="Arial"/>
          <w:color w:val="000000"/>
          <w:sz w:val="26"/>
          <w:szCs w:val="26"/>
          <w:lang w:val="en-US"/>
        </w:rPr>
        <w:t> </w:t>
      </w:r>
      <w:r w:rsidRPr="00EF7D8B">
        <w:rPr>
          <w:rFonts w:ascii="Arial" w:hAnsi="Arial" w:cs="Arial"/>
          <w:color w:val="000000"/>
          <w:sz w:val="26"/>
          <w:szCs w:val="26"/>
          <w:lang w:val="en-US"/>
        </w:rPr>
        <w:t>vardır. Hatta Sümerli Ludingirra'ya göre, ataları, Mezopotamya'ya göç ederken, bu tanrılar öncülük etmişler ve hazırladıkları şehirlere, onları yerleştirmişlerdir.</w:t>
      </w:r>
    </w:p>
    <w:p w:rsidR="00EF7D8B" w:rsidRPr="00EF7D8B" w:rsidRDefault="00EF7D8B" w:rsidP="00EF7D8B">
      <w:pPr>
        <w:pStyle w:val="a3"/>
        <w:shd w:val="clear" w:color="auto" w:fill="F0F8FF"/>
        <w:rPr>
          <w:rFonts w:ascii="Arial" w:hAnsi="Arial" w:cs="Arial"/>
          <w:color w:val="000000"/>
          <w:sz w:val="26"/>
          <w:szCs w:val="26"/>
          <w:lang w:val="en-US"/>
        </w:rPr>
      </w:pPr>
      <w:r w:rsidRPr="00EF7D8B">
        <w:rPr>
          <w:rFonts w:ascii="Arial" w:hAnsi="Arial" w:cs="Arial"/>
          <w:color w:val="000000"/>
          <w:sz w:val="26"/>
          <w:szCs w:val="26"/>
          <w:lang w:val="en-US"/>
        </w:rPr>
        <w:t>Sümer tanrıları, ne isterlerse yaparlar. Adeta şöyle ifade edebiliriz:</w:t>
      </w:r>
      <w:r w:rsidRPr="00EF7D8B">
        <w:rPr>
          <w:rStyle w:val="apple-converted-space"/>
          <w:rFonts w:ascii="Arial" w:eastAsiaTheme="majorEastAsia" w:hAnsi="Arial" w:cs="Arial"/>
          <w:color w:val="000000"/>
          <w:sz w:val="26"/>
          <w:szCs w:val="26"/>
          <w:lang w:val="en-US"/>
        </w:rPr>
        <w:t> </w:t>
      </w:r>
      <w:r w:rsidRPr="00EF7D8B">
        <w:rPr>
          <w:rStyle w:val="a4"/>
          <w:rFonts w:ascii="Arial" w:hAnsi="Arial" w:cs="Arial"/>
          <w:color w:val="000000"/>
          <w:sz w:val="26"/>
          <w:szCs w:val="26"/>
          <w:lang w:val="en-US"/>
        </w:rPr>
        <w:t>"Onlar tanrıdır, ne isterlerse yaparlar yeridir."</w:t>
      </w:r>
      <w:r w:rsidRPr="00EF7D8B">
        <w:rPr>
          <w:rStyle w:val="apple-converted-space"/>
          <w:rFonts w:ascii="Arial" w:eastAsiaTheme="majorEastAsia" w:hAnsi="Arial" w:cs="Arial"/>
          <w:color w:val="000000"/>
          <w:sz w:val="26"/>
          <w:szCs w:val="26"/>
          <w:lang w:val="en-US"/>
        </w:rPr>
        <w:t> </w:t>
      </w:r>
      <w:r w:rsidRPr="00EF7D8B">
        <w:rPr>
          <w:rFonts w:ascii="Arial" w:hAnsi="Arial" w:cs="Arial"/>
          <w:color w:val="000000"/>
          <w:sz w:val="26"/>
          <w:szCs w:val="26"/>
          <w:lang w:val="en-US"/>
        </w:rPr>
        <w:t>Onlar ne istediklerini söylemez, ancak insanlar onlara, ne arzu ettiklerini sorarak, öğrenirler.</w:t>
      </w:r>
    </w:p>
    <w:p w:rsidR="00EF7D8B" w:rsidRPr="00EF7D8B" w:rsidRDefault="00EF7D8B" w:rsidP="00EF7D8B">
      <w:pPr>
        <w:pStyle w:val="3"/>
        <w:pBdr>
          <w:top w:val="single" w:sz="2" w:space="2" w:color="3B5998"/>
          <w:left w:val="single" w:sz="2" w:space="6" w:color="3B5998"/>
          <w:bottom w:val="single" w:sz="2" w:space="2" w:color="3B5998"/>
          <w:right w:val="single" w:sz="2" w:space="4" w:color="3B5998"/>
        </w:pBdr>
        <w:shd w:val="clear" w:color="auto" w:fill="DFF0FF"/>
        <w:ind w:left="75"/>
        <w:jc w:val="center"/>
        <w:rPr>
          <w:rFonts w:ascii="Arial" w:hAnsi="Arial" w:cs="Arial"/>
          <w:color w:val="3B5998"/>
          <w:sz w:val="30"/>
          <w:szCs w:val="30"/>
          <w:lang w:val="en-US"/>
        </w:rPr>
      </w:pPr>
      <w:r w:rsidRPr="00EF7D8B">
        <w:rPr>
          <w:rFonts w:ascii="Arial" w:hAnsi="Arial" w:cs="Arial"/>
          <w:color w:val="3B5998"/>
          <w:sz w:val="30"/>
          <w:szCs w:val="30"/>
          <w:lang w:val="en-US"/>
        </w:rPr>
        <w:t>TANRILARLA İLETİŞİM</w:t>
      </w:r>
    </w:p>
    <w:p w:rsidR="00EF7D8B" w:rsidRPr="00EF7D8B" w:rsidRDefault="00EF7D8B" w:rsidP="00EF7D8B">
      <w:pPr>
        <w:pStyle w:val="a3"/>
        <w:shd w:val="clear" w:color="auto" w:fill="F0F8FF"/>
        <w:rPr>
          <w:rFonts w:ascii="Arial" w:hAnsi="Arial" w:cs="Arial"/>
          <w:color w:val="000000"/>
          <w:sz w:val="26"/>
          <w:szCs w:val="26"/>
          <w:lang w:val="en-US"/>
        </w:rPr>
      </w:pPr>
      <w:r w:rsidRPr="00EF7D8B">
        <w:rPr>
          <w:rFonts w:ascii="Arial" w:hAnsi="Arial" w:cs="Arial"/>
          <w:color w:val="000000"/>
          <w:sz w:val="26"/>
          <w:szCs w:val="26"/>
          <w:lang w:val="en-US"/>
        </w:rPr>
        <w:lastRenderedPageBreak/>
        <w:t>Bu iletişimin, birkaç yolu vardır. Tanrılık maskesi takmış varlıklar, ya elçileri olan rahiplere-medyumlara, doğrudan fısıldayarak yahut rüya yoluyla istek ve emirlerini bildirirler. Yahut da,</w:t>
      </w:r>
      <w:r w:rsidRPr="00EF7D8B">
        <w:rPr>
          <w:rStyle w:val="apple-converted-space"/>
          <w:rFonts w:ascii="Arial" w:eastAsiaTheme="majorEastAsia" w:hAnsi="Arial" w:cs="Arial"/>
          <w:color w:val="000000"/>
          <w:sz w:val="26"/>
          <w:szCs w:val="26"/>
          <w:lang w:val="en-US"/>
        </w:rPr>
        <w:t> </w:t>
      </w:r>
      <w:r w:rsidRPr="00EF7D8B">
        <w:rPr>
          <w:rStyle w:val="a4"/>
          <w:rFonts w:ascii="Arial" w:hAnsi="Arial" w:cs="Arial"/>
          <w:color w:val="000000"/>
          <w:sz w:val="26"/>
          <w:szCs w:val="26"/>
          <w:lang w:val="en-US"/>
        </w:rPr>
        <w:t>"fal ve büyü aracılığı"</w:t>
      </w:r>
      <w:r w:rsidRPr="00EF7D8B">
        <w:rPr>
          <w:rStyle w:val="apple-converted-space"/>
          <w:rFonts w:ascii="Arial" w:eastAsiaTheme="majorEastAsia" w:hAnsi="Arial" w:cs="Arial"/>
          <w:color w:val="000000"/>
          <w:sz w:val="26"/>
          <w:szCs w:val="26"/>
          <w:lang w:val="en-US"/>
        </w:rPr>
        <w:t> </w:t>
      </w:r>
      <w:r w:rsidRPr="00EF7D8B">
        <w:rPr>
          <w:rFonts w:ascii="Arial" w:hAnsi="Arial" w:cs="Arial"/>
          <w:color w:val="000000"/>
          <w:sz w:val="26"/>
          <w:szCs w:val="26"/>
          <w:lang w:val="en-US"/>
        </w:rPr>
        <w:t>ile bu işi yaparlar.</w:t>
      </w:r>
    </w:p>
    <w:p w:rsidR="00EF7D8B" w:rsidRPr="00EF7D8B" w:rsidRDefault="00EF7D8B" w:rsidP="00EF7D8B">
      <w:pPr>
        <w:pStyle w:val="a3"/>
        <w:shd w:val="clear" w:color="auto" w:fill="F0F8FF"/>
        <w:rPr>
          <w:rFonts w:ascii="Arial" w:hAnsi="Arial" w:cs="Arial"/>
          <w:color w:val="000000"/>
          <w:sz w:val="26"/>
          <w:szCs w:val="26"/>
          <w:lang w:val="en-US"/>
        </w:rPr>
      </w:pPr>
      <w:r w:rsidRPr="00EF7D8B">
        <w:rPr>
          <w:rFonts w:ascii="Arial" w:hAnsi="Arial" w:cs="Arial"/>
          <w:color w:val="000000"/>
          <w:sz w:val="26"/>
          <w:szCs w:val="26"/>
          <w:lang w:val="en-US"/>
        </w:rPr>
        <w:t>Tanrılara kurban edilen hayvanların karaciğerleri, bu iş için kullanılır. Bu tanrılarıyla iletişimi sağlayan bir araçtır. Karaciğerlerdeki bir takım "işaretler"in neyi anlattığını açıklayan, katalog tabletler mevcuttur. Bunlar, sadece</w:t>
      </w:r>
      <w:r w:rsidRPr="00EF7D8B">
        <w:rPr>
          <w:rStyle w:val="apple-converted-space"/>
          <w:rFonts w:ascii="Arial" w:eastAsiaTheme="majorEastAsia" w:hAnsi="Arial" w:cs="Arial"/>
          <w:color w:val="000000"/>
          <w:sz w:val="26"/>
          <w:szCs w:val="26"/>
          <w:lang w:val="en-US"/>
        </w:rPr>
        <w:t> </w:t>
      </w:r>
      <w:r w:rsidRPr="00EF7D8B">
        <w:rPr>
          <w:rStyle w:val="a4"/>
          <w:rFonts w:ascii="Arial" w:hAnsi="Arial" w:cs="Arial"/>
          <w:color w:val="000000"/>
          <w:sz w:val="26"/>
          <w:szCs w:val="26"/>
          <w:lang w:val="en-US"/>
        </w:rPr>
        <w:t>"rahip-medyumların"</w:t>
      </w:r>
      <w:r w:rsidRPr="00EF7D8B">
        <w:rPr>
          <w:rStyle w:val="apple-converted-space"/>
          <w:rFonts w:ascii="Arial" w:eastAsiaTheme="majorEastAsia" w:hAnsi="Arial" w:cs="Arial"/>
          <w:color w:val="000000"/>
          <w:sz w:val="26"/>
          <w:szCs w:val="26"/>
          <w:lang w:val="en-US"/>
        </w:rPr>
        <w:t> </w:t>
      </w:r>
      <w:r w:rsidRPr="00EF7D8B">
        <w:rPr>
          <w:rFonts w:ascii="Arial" w:hAnsi="Arial" w:cs="Arial"/>
          <w:color w:val="000000"/>
          <w:sz w:val="26"/>
          <w:szCs w:val="26"/>
          <w:lang w:val="en-US"/>
        </w:rPr>
        <w:t>anladığı şifreli bir konuşmadır. Bu varlıklar, ruhbanları-medyumları aracı olarak kullanarak, istediklerini yaptırırlar.</w:t>
      </w:r>
    </w:p>
    <w:p w:rsidR="00EF7D8B" w:rsidRPr="00EF7D8B" w:rsidRDefault="00EF7D8B" w:rsidP="00EF7D8B">
      <w:pPr>
        <w:pStyle w:val="3"/>
        <w:pBdr>
          <w:top w:val="single" w:sz="2" w:space="2" w:color="3B5998"/>
          <w:left w:val="single" w:sz="2" w:space="6" w:color="3B5998"/>
          <w:bottom w:val="single" w:sz="2" w:space="2" w:color="3B5998"/>
          <w:right w:val="single" w:sz="2" w:space="4" w:color="3B5998"/>
        </w:pBdr>
        <w:shd w:val="clear" w:color="auto" w:fill="DFF0FF"/>
        <w:ind w:left="75"/>
        <w:jc w:val="center"/>
        <w:rPr>
          <w:rFonts w:ascii="Arial" w:hAnsi="Arial" w:cs="Arial"/>
          <w:color w:val="3B5998"/>
          <w:sz w:val="30"/>
          <w:szCs w:val="30"/>
          <w:lang w:val="en-US"/>
        </w:rPr>
      </w:pPr>
      <w:r w:rsidRPr="00EF7D8B">
        <w:rPr>
          <w:rFonts w:ascii="Arial" w:hAnsi="Arial" w:cs="Arial"/>
          <w:color w:val="3B5998"/>
          <w:sz w:val="30"/>
          <w:szCs w:val="30"/>
          <w:lang w:val="en-US"/>
        </w:rPr>
        <w:t>RAHİPLER - TANRILAR İLİŞKİSİ: "CİĞER - SU - YILDIZ FALI"</w:t>
      </w:r>
    </w:p>
    <w:p w:rsidR="00EF7D8B" w:rsidRPr="00EF7D8B" w:rsidRDefault="00EF7D8B" w:rsidP="00EF7D8B">
      <w:pPr>
        <w:pStyle w:val="a3"/>
        <w:shd w:val="clear" w:color="auto" w:fill="F0F8FF"/>
        <w:rPr>
          <w:rFonts w:ascii="Arial" w:hAnsi="Arial" w:cs="Arial"/>
          <w:color w:val="000000"/>
          <w:sz w:val="26"/>
          <w:szCs w:val="26"/>
          <w:lang w:val="en-US"/>
        </w:rPr>
      </w:pPr>
      <w:r w:rsidRPr="00EF7D8B">
        <w:rPr>
          <w:rFonts w:ascii="Arial" w:hAnsi="Arial" w:cs="Arial"/>
          <w:color w:val="000000"/>
          <w:sz w:val="26"/>
          <w:szCs w:val="26"/>
          <w:lang w:val="en-US"/>
        </w:rPr>
        <w:t>Gerçek vahiy aşamasından kayarak,</w:t>
      </w:r>
      <w:r w:rsidRPr="00EF7D8B">
        <w:rPr>
          <w:rStyle w:val="apple-converted-space"/>
          <w:rFonts w:ascii="Arial" w:eastAsiaTheme="majorEastAsia" w:hAnsi="Arial" w:cs="Arial"/>
          <w:color w:val="000000"/>
          <w:sz w:val="26"/>
          <w:szCs w:val="26"/>
          <w:lang w:val="en-US"/>
        </w:rPr>
        <w:t> </w:t>
      </w:r>
      <w:r w:rsidRPr="00EF7D8B">
        <w:rPr>
          <w:rStyle w:val="a4"/>
          <w:rFonts w:ascii="Arial" w:hAnsi="Arial" w:cs="Arial"/>
          <w:color w:val="000000"/>
          <w:sz w:val="26"/>
          <w:szCs w:val="26"/>
          <w:lang w:val="en-US"/>
        </w:rPr>
        <w:t>"şirk-putperestlik periyodu"</w:t>
      </w:r>
      <w:r w:rsidRPr="00EF7D8B">
        <w:rPr>
          <w:rFonts w:ascii="Arial" w:hAnsi="Arial" w:cs="Arial"/>
          <w:color w:val="000000"/>
          <w:sz w:val="26"/>
          <w:szCs w:val="26"/>
          <w:lang w:val="en-US"/>
        </w:rPr>
        <w:t>na dönüşmüş toplumlarda bilgi kaynağı, sayısız</w:t>
      </w:r>
      <w:r w:rsidRPr="00EF7D8B">
        <w:rPr>
          <w:rStyle w:val="apple-converted-space"/>
          <w:rFonts w:ascii="Arial" w:eastAsiaTheme="majorEastAsia" w:hAnsi="Arial" w:cs="Arial"/>
          <w:color w:val="000000"/>
          <w:sz w:val="26"/>
          <w:szCs w:val="26"/>
          <w:lang w:val="en-US"/>
        </w:rPr>
        <w:t> </w:t>
      </w:r>
      <w:r w:rsidRPr="00EF7D8B">
        <w:rPr>
          <w:rStyle w:val="a4"/>
          <w:rFonts w:ascii="Arial" w:hAnsi="Arial" w:cs="Arial"/>
          <w:color w:val="000000"/>
          <w:sz w:val="26"/>
          <w:szCs w:val="26"/>
          <w:lang w:val="en-US"/>
        </w:rPr>
        <w:t>"tanrı maskeli varlıklara"</w:t>
      </w:r>
      <w:r w:rsidRPr="00EF7D8B">
        <w:rPr>
          <w:rStyle w:val="apple-converted-space"/>
          <w:rFonts w:ascii="Arial" w:eastAsiaTheme="majorEastAsia" w:hAnsi="Arial" w:cs="Arial"/>
          <w:color w:val="000000"/>
          <w:sz w:val="26"/>
          <w:szCs w:val="26"/>
          <w:lang w:val="en-US"/>
        </w:rPr>
        <w:t> </w:t>
      </w:r>
      <w:r w:rsidRPr="00EF7D8B">
        <w:rPr>
          <w:rFonts w:ascii="Arial" w:hAnsi="Arial" w:cs="Arial"/>
          <w:color w:val="000000"/>
          <w:sz w:val="26"/>
          <w:szCs w:val="26"/>
          <w:lang w:val="en-US"/>
        </w:rPr>
        <w:t>dayanmaktadır. Bu konuda Sümerli Ludingirra, şunları aktarmaktadır:</w:t>
      </w:r>
    </w:p>
    <w:p w:rsidR="00EF7D8B" w:rsidRPr="00EF7D8B" w:rsidRDefault="00EF7D8B" w:rsidP="00EF7D8B">
      <w:pPr>
        <w:pStyle w:val="a3"/>
        <w:shd w:val="clear" w:color="auto" w:fill="F0F8FF"/>
        <w:rPr>
          <w:rFonts w:ascii="Arial" w:hAnsi="Arial" w:cs="Arial"/>
          <w:color w:val="000000"/>
          <w:sz w:val="26"/>
          <w:szCs w:val="26"/>
          <w:lang w:val="en-US"/>
        </w:rPr>
      </w:pPr>
      <w:r w:rsidRPr="00EF7D8B">
        <w:rPr>
          <w:rStyle w:val="a4"/>
          <w:rFonts w:ascii="Arial" w:hAnsi="Arial" w:cs="Arial"/>
          <w:color w:val="000000"/>
          <w:sz w:val="26"/>
          <w:szCs w:val="26"/>
          <w:lang w:val="en-US"/>
        </w:rPr>
        <w:t>"Bizde fala çok inanılır. Bu falların başında hayvan ciğerine bakıp onu yorumlamak gelir. Krallarımız, savaşa çıkacakları zaman, uygun olup olmadığını ciğer falıyla saptarlar. Ayrıca suya ve yıldızlara bakılarak gelecek hakkında bilgi alınır. Tapınaklarımızda falcılık görevi yapan rahiplerimiz vardır."</w:t>
      </w:r>
      <w:r w:rsidRPr="00EF7D8B">
        <w:rPr>
          <w:rFonts w:ascii="Arial" w:hAnsi="Arial" w:cs="Arial"/>
          <w:color w:val="000000"/>
          <w:sz w:val="26"/>
          <w:szCs w:val="26"/>
          <w:lang w:val="en-US"/>
        </w:rPr>
        <w:br/>
      </w:r>
      <w:r w:rsidRPr="00EF7D8B">
        <w:rPr>
          <w:rFonts w:ascii="Arial" w:hAnsi="Arial" w:cs="Arial"/>
          <w:color w:val="000000"/>
          <w:sz w:val="26"/>
          <w:szCs w:val="26"/>
          <w:lang w:val="en-US"/>
        </w:rPr>
        <w:br/>
        <w:t>Dikkat edilecek olursa,</w:t>
      </w:r>
      <w:r w:rsidRPr="00EF7D8B">
        <w:rPr>
          <w:rStyle w:val="apple-converted-space"/>
          <w:rFonts w:ascii="Arial" w:eastAsiaTheme="majorEastAsia" w:hAnsi="Arial" w:cs="Arial"/>
          <w:color w:val="000000"/>
          <w:sz w:val="26"/>
          <w:szCs w:val="26"/>
          <w:lang w:val="en-US"/>
        </w:rPr>
        <w:t> </w:t>
      </w:r>
      <w:r w:rsidRPr="00EF7D8B">
        <w:rPr>
          <w:rStyle w:val="a4"/>
          <w:rFonts w:ascii="Arial" w:hAnsi="Arial" w:cs="Arial"/>
          <w:color w:val="000000"/>
          <w:sz w:val="26"/>
          <w:szCs w:val="26"/>
          <w:lang w:val="en-US"/>
        </w:rPr>
        <w:t>"cin - şeytanlar"</w:t>
      </w:r>
      <w:r w:rsidRPr="00EF7D8B">
        <w:rPr>
          <w:rFonts w:ascii="Arial" w:hAnsi="Arial" w:cs="Arial"/>
          <w:color w:val="000000"/>
          <w:sz w:val="26"/>
          <w:szCs w:val="26"/>
          <w:lang w:val="en-US"/>
        </w:rPr>
        <w:t>, insanları yönlendirmek için benzer yöntem ve araçları bugünde yaygın bir şekilde kullanmaktadırlar. Bu konu üzerinde, yazının son bölümünde duracağız.</w:t>
      </w:r>
    </w:p>
    <w:p w:rsidR="00EF7D8B" w:rsidRPr="00EF7D8B" w:rsidRDefault="00EF7D8B" w:rsidP="00EF7D8B">
      <w:pPr>
        <w:pStyle w:val="a3"/>
        <w:shd w:val="clear" w:color="auto" w:fill="F0F8FF"/>
        <w:rPr>
          <w:rFonts w:ascii="Arial" w:hAnsi="Arial" w:cs="Arial"/>
          <w:color w:val="000000"/>
          <w:sz w:val="26"/>
          <w:szCs w:val="26"/>
          <w:lang w:val="en-US"/>
        </w:rPr>
      </w:pPr>
      <w:r w:rsidRPr="00EF7D8B">
        <w:rPr>
          <w:rFonts w:ascii="Arial" w:hAnsi="Arial" w:cs="Arial"/>
          <w:color w:val="000000"/>
          <w:sz w:val="26"/>
          <w:szCs w:val="26"/>
          <w:lang w:val="en-US"/>
        </w:rPr>
        <w:t>Anadolu'daki kavimler ve Hititler de, geçmişten aldıkları bu putçu mirası, akla-hayale gelmez putperestlik ve büyücülük olarak devam ettirmişlerdir.</w:t>
      </w:r>
    </w:p>
    <w:p w:rsidR="00EF7D8B" w:rsidRPr="00EF7D8B" w:rsidRDefault="00EF7D8B" w:rsidP="00EF7D8B">
      <w:pPr>
        <w:pStyle w:val="3"/>
        <w:pBdr>
          <w:top w:val="single" w:sz="2" w:space="2" w:color="3B5998"/>
          <w:left w:val="single" w:sz="2" w:space="6" w:color="3B5998"/>
          <w:bottom w:val="single" w:sz="2" w:space="2" w:color="3B5998"/>
          <w:right w:val="single" w:sz="2" w:space="4" w:color="3B5998"/>
        </w:pBdr>
        <w:shd w:val="clear" w:color="auto" w:fill="DFF0FF"/>
        <w:ind w:left="75"/>
        <w:jc w:val="center"/>
        <w:rPr>
          <w:ins w:id="23" w:author="Unknown"/>
          <w:rFonts w:ascii="Arial" w:hAnsi="Arial" w:cs="Arial"/>
          <w:color w:val="3B5998"/>
          <w:sz w:val="30"/>
          <w:szCs w:val="30"/>
          <w:lang w:val="en-US"/>
        </w:rPr>
      </w:pPr>
      <w:ins w:id="24" w:author="Unknown">
        <w:r w:rsidRPr="00EF7D8B">
          <w:rPr>
            <w:rFonts w:ascii="Arial" w:hAnsi="Arial" w:cs="Arial"/>
            <w:color w:val="3B5998"/>
            <w:sz w:val="30"/>
            <w:szCs w:val="30"/>
            <w:lang w:val="en-US"/>
          </w:rPr>
          <w:t>ŞAHSİ - AİLEVİ TANRILAR ve TANRI TİCARETİ</w:t>
        </w:r>
      </w:ins>
    </w:p>
    <w:p w:rsidR="00EF7D8B" w:rsidRPr="00EF7D8B" w:rsidRDefault="00EF7D8B" w:rsidP="00EF7D8B">
      <w:pPr>
        <w:pStyle w:val="a3"/>
        <w:shd w:val="clear" w:color="auto" w:fill="F0F8FF"/>
        <w:rPr>
          <w:ins w:id="25" w:author="Unknown"/>
          <w:rFonts w:ascii="Arial" w:hAnsi="Arial" w:cs="Arial"/>
          <w:color w:val="000000"/>
          <w:sz w:val="26"/>
          <w:szCs w:val="26"/>
          <w:lang w:val="en-US"/>
        </w:rPr>
      </w:pPr>
      <w:ins w:id="26" w:author="Unknown">
        <w:r w:rsidRPr="00EF7D8B">
          <w:rPr>
            <w:rFonts w:ascii="Arial" w:hAnsi="Arial" w:cs="Arial"/>
            <w:color w:val="000000"/>
            <w:sz w:val="26"/>
            <w:szCs w:val="26"/>
            <w:lang w:val="en-US"/>
          </w:rPr>
          <w:t>Böylece kendilerinin yaptıkları listelerde; 1000-1500'leri bulan tanrılar, Akad-Harran dininde, şahsî-ailevî tanrılarla, on binleri bulmaktadırlar. Öyle ki, put kırıcı İbrahim'in, babası, tanrı ustalığı yaparken; İbrahim bile, çocukluğunda,  istemeyerekte de olsa, bu tanrıların satıcılığını yapmıştır. Bu, bize Akad-Harran toplumundaki put ticaretinin boyutlarını göstermektedir.</w:t>
        </w:r>
        <w:r w:rsidRPr="00EF7D8B">
          <w:rPr>
            <w:rStyle w:val="apple-converted-space"/>
            <w:rFonts w:ascii="Arial" w:eastAsiaTheme="majorEastAsia" w:hAnsi="Arial" w:cs="Arial"/>
            <w:color w:val="000000"/>
            <w:sz w:val="26"/>
            <w:szCs w:val="26"/>
            <w:lang w:val="en-US"/>
          </w:rPr>
          <w:t> </w:t>
        </w:r>
        <w:r w:rsidRPr="00EF7D8B">
          <w:rPr>
            <w:rFonts w:ascii="Arial" w:hAnsi="Arial" w:cs="Arial"/>
            <w:color w:val="000000"/>
            <w:sz w:val="26"/>
            <w:szCs w:val="26"/>
            <w:lang w:val="en-US"/>
          </w:rPr>
          <w:br/>
          <w:t> </w:t>
        </w:r>
        <w:r w:rsidRPr="00EF7D8B">
          <w:rPr>
            <w:rStyle w:val="apple-converted-space"/>
            <w:rFonts w:ascii="Arial" w:eastAsiaTheme="majorEastAsia" w:hAnsi="Arial" w:cs="Arial"/>
            <w:color w:val="000000"/>
            <w:sz w:val="26"/>
            <w:szCs w:val="26"/>
            <w:lang w:val="en-US"/>
          </w:rPr>
          <w:t> </w:t>
        </w:r>
        <w:r w:rsidRPr="00EF7D8B">
          <w:rPr>
            <w:rFonts w:ascii="Arial" w:hAnsi="Arial" w:cs="Arial"/>
            <w:color w:val="000000"/>
            <w:sz w:val="26"/>
            <w:szCs w:val="26"/>
            <w:lang w:val="en-US"/>
          </w:rPr>
          <w:br/>
          <w:t>Cambridge Üniversitesinden Dr. Joan Oates, Babil  dinini, şöyle özetliyor:</w:t>
        </w:r>
        <w:r w:rsidRPr="00EF7D8B">
          <w:rPr>
            <w:rFonts w:ascii="Arial" w:hAnsi="Arial" w:cs="Arial"/>
            <w:color w:val="000000"/>
            <w:sz w:val="26"/>
            <w:szCs w:val="26"/>
            <w:lang w:val="en-US"/>
          </w:rPr>
          <w:br/>
        </w:r>
        <w:r w:rsidRPr="00EF7D8B">
          <w:rPr>
            <w:rFonts w:ascii="Arial" w:hAnsi="Arial" w:cs="Arial"/>
            <w:color w:val="000000"/>
            <w:sz w:val="26"/>
            <w:szCs w:val="26"/>
            <w:lang w:val="en-US"/>
          </w:rPr>
          <w:br/>
        </w:r>
        <w:r w:rsidRPr="00EF7D8B">
          <w:rPr>
            <w:rStyle w:val="a4"/>
            <w:rFonts w:ascii="Arial" w:hAnsi="Arial" w:cs="Arial"/>
            <w:color w:val="000000"/>
            <w:sz w:val="26"/>
            <w:szCs w:val="26"/>
            <w:lang w:val="en-US"/>
          </w:rPr>
          <w:t>"Resmî Babil dininin merkezî unsuru, tanrı imgesiydi. Tanrının heykelde vücut bulduğuna inanılıyordu. Tanrı imgesinin bireysel tapınmada da önemli olduğu, ucuz kil kopyaların her yerde bulunmasından anlaşılmaktadır. Ayrıca oğula, babasının "tanrılarının" miras kalabileceği, kayıtlarda vardır. Tapınaklardaki tanrı heykellerinin çoğu, değerli ahşap türlerinden yapılır, altın işlemeli kumaşlarla giydirilir, göğsü ve boynu takılarla bezenir ve başına taç giydirilirdi. Özel atölyelerde imal edilip onarılır, çok ayrıntılı ve çok gizli kutsama ayinleriyle yaşam kazandırılırdı."</w:t>
        </w:r>
      </w:ins>
    </w:p>
    <w:p w:rsidR="00EF7D8B" w:rsidRPr="00EF7D8B" w:rsidRDefault="00EF7D8B" w:rsidP="00EF7D8B">
      <w:pPr>
        <w:pStyle w:val="3"/>
        <w:pBdr>
          <w:top w:val="single" w:sz="2" w:space="2" w:color="3B5998"/>
          <w:left w:val="single" w:sz="2" w:space="6" w:color="3B5998"/>
          <w:bottom w:val="single" w:sz="2" w:space="2" w:color="3B5998"/>
          <w:right w:val="single" w:sz="2" w:space="4" w:color="3B5998"/>
        </w:pBdr>
        <w:shd w:val="clear" w:color="auto" w:fill="DFF0FF"/>
        <w:ind w:left="75"/>
        <w:jc w:val="center"/>
        <w:rPr>
          <w:ins w:id="27" w:author="Unknown"/>
          <w:rFonts w:ascii="Arial" w:hAnsi="Arial" w:cs="Arial"/>
          <w:color w:val="3B5998"/>
          <w:sz w:val="30"/>
          <w:szCs w:val="30"/>
          <w:lang w:val="en-US"/>
        </w:rPr>
      </w:pPr>
      <w:ins w:id="28" w:author="Unknown">
        <w:r w:rsidRPr="00EF7D8B">
          <w:rPr>
            <w:rFonts w:ascii="Arial" w:hAnsi="Arial" w:cs="Arial"/>
            <w:color w:val="3B5998"/>
            <w:sz w:val="30"/>
            <w:szCs w:val="30"/>
            <w:lang w:val="en-US"/>
          </w:rPr>
          <w:lastRenderedPageBreak/>
          <w:t>İNSANLAR GİBİ YİYEN - İÇEN TANRILAR</w:t>
        </w:r>
      </w:ins>
    </w:p>
    <w:p w:rsidR="00EF7D8B" w:rsidRPr="00EF7D8B" w:rsidRDefault="00EF7D8B" w:rsidP="00EF7D8B">
      <w:pPr>
        <w:pStyle w:val="a3"/>
        <w:shd w:val="clear" w:color="auto" w:fill="F0F8FF"/>
        <w:rPr>
          <w:ins w:id="29" w:author="Unknown"/>
          <w:rFonts w:ascii="Arial" w:hAnsi="Arial" w:cs="Arial"/>
          <w:color w:val="000000"/>
          <w:sz w:val="26"/>
          <w:szCs w:val="26"/>
          <w:lang w:val="en-US"/>
        </w:rPr>
      </w:pPr>
      <w:ins w:id="30" w:author="Unknown">
        <w:r w:rsidRPr="00EF7D8B">
          <w:rPr>
            <w:rFonts w:ascii="Arial" w:hAnsi="Arial" w:cs="Arial"/>
            <w:color w:val="000000"/>
            <w:sz w:val="26"/>
            <w:szCs w:val="26"/>
            <w:lang w:val="en-US"/>
          </w:rPr>
          <w:t>Dr. Oates, tanrıların nasıl yedirilip-giydirildiğini, şöyle anlatıyor:</w:t>
        </w:r>
      </w:ins>
    </w:p>
    <w:p w:rsidR="00EF7D8B" w:rsidRPr="00EF7D8B" w:rsidRDefault="00EF7D8B" w:rsidP="00EF7D8B">
      <w:pPr>
        <w:pStyle w:val="a3"/>
        <w:shd w:val="clear" w:color="auto" w:fill="F0F8FF"/>
        <w:rPr>
          <w:ins w:id="31" w:author="Unknown"/>
          <w:rFonts w:ascii="Arial" w:hAnsi="Arial" w:cs="Arial"/>
          <w:color w:val="000000"/>
          <w:sz w:val="26"/>
          <w:szCs w:val="26"/>
          <w:lang w:val="en-US"/>
        </w:rPr>
      </w:pPr>
      <w:ins w:id="32" w:author="Unknown">
        <w:r w:rsidRPr="00EF7D8B">
          <w:rPr>
            <w:rStyle w:val="a4"/>
            <w:rFonts w:ascii="Arial" w:hAnsi="Arial" w:cs="Arial"/>
            <w:color w:val="000000"/>
            <w:sz w:val="26"/>
            <w:szCs w:val="26"/>
            <w:lang w:val="en-US"/>
          </w:rPr>
          <w:t>"Mezopotamya'da dinsel etkinliklerin merkezinde, insanın, tanrılara hizmet etmek amacıyla yaratıldığı inancı vardı. Harfiyen uygulanan bu görüşe göre, tıpkı maiyetinin krala hizmet etmesi gibi, tanrıya, tapınak görevlileri tarafından bakılır, yemek verilir, giydirilirdi. Tanrı heykeli müzik eşliğinde törenle beslenir; tapınak arazilerinin ve sürülerinin ürünleri ve adak yiyecekleri sunulurdu. Tanrı 'yerken' insanların, hatta rahiplerin 'gözlerinden saklanır'; heykel ve masasının çevresi, keten perdelerle gizlenirdi. Yemek bittiğinde perdeler açılır, ama tanrının elini yıkaması için tekrar kapatılırdı."</w:t>
        </w:r>
        <w:r w:rsidRPr="00EF7D8B">
          <w:rPr>
            <w:rFonts w:ascii="Arial" w:hAnsi="Arial" w:cs="Arial"/>
            <w:i/>
            <w:iCs/>
            <w:color w:val="000000"/>
            <w:sz w:val="26"/>
            <w:szCs w:val="26"/>
            <w:lang w:val="en-US"/>
          </w:rPr>
          <w:br/>
        </w:r>
        <w:r w:rsidRPr="00EF7D8B">
          <w:rPr>
            <w:rFonts w:ascii="Arial" w:hAnsi="Arial" w:cs="Arial"/>
            <w:i/>
            <w:iCs/>
            <w:color w:val="000000"/>
            <w:sz w:val="26"/>
            <w:szCs w:val="26"/>
            <w:lang w:val="en-US"/>
          </w:rPr>
          <w:br/>
        </w:r>
        <w:r w:rsidRPr="00EF7D8B">
          <w:rPr>
            <w:rStyle w:val="a4"/>
            <w:rFonts w:ascii="Arial" w:hAnsi="Arial" w:cs="Arial"/>
            <w:color w:val="000000"/>
            <w:sz w:val="26"/>
            <w:szCs w:val="26"/>
            <w:lang w:val="en-US"/>
          </w:rPr>
          <w:t>"Tanrı, yemeği yedikten sonra, yemekler, krala gönderilirdi. Asıl tanrının, eşinin, çocuklarının ve hizmetkâr tanrıların sofralarına gitmeyen yemeklerse, tapınak yöneticileri ve zanaatçılara dağıtılırdı. Söz konusu yemeklerin miktarı ise çok fazlaydı."</w:t>
        </w:r>
      </w:ins>
    </w:p>
    <w:p w:rsidR="00EF7D8B" w:rsidRPr="00EF7D8B" w:rsidRDefault="00EF7D8B" w:rsidP="00EF7D8B">
      <w:pPr>
        <w:pStyle w:val="3"/>
        <w:pBdr>
          <w:top w:val="single" w:sz="2" w:space="2" w:color="3B5998"/>
          <w:left w:val="single" w:sz="2" w:space="6" w:color="3B5998"/>
          <w:bottom w:val="single" w:sz="2" w:space="2" w:color="3B5998"/>
          <w:right w:val="single" w:sz="2" w:space="4" w:color="3B5998"/>
        </w:pBdr>
        <w:shd w:val="clear" w:color="auto" w:fill="DFF0FF"/>
        <w:ind w:left="75"/>
        <w:jc w:val="center"/>
        <w:rPr>
          <w:ins w:id="33" w:author="Unknown"/>
          <w:rFonts w:ascii="Arial" w:hAnsi="Arial" w:cs="Arial"/>
          <w:color w:val="3B5998"/>
          <w:sz w:val="30"/>
          <w:szCs w:val="30"/>
          <w:lang w:val="en-US"/>
        </w:rPr>
      </w:pPr>
      <w:ins w:id="34" w:author="Unknown">
        <w:r w:rsidRPr="00EF7D8B">
          <w:rPr>
            <w:rFonts w:ascii="Arial" w:hAnsi="Arial" w:cs="Arial"/>
            <w:color w:val="3B5998"/>
            <w:sz w:val="30"/>
            <w:szCs w:val="30"/>
            <w:lang w:val="en-US"/>
          </w:rPr>
          <w:t>HİNT TANRILARINA NE KADAR DA BENZİYOR?</w:t>
        </w:r>
      </w:ins>
    </w:p>
    <w:p w:rsidR="00EF7D8B" w:rsidRPr="00EF7D8B" w:rsidRDefault="00EF7D8B" w:rsidP="00EF7D8B">
      <w:pPr>
        <w:pStyle w:val="a3"/>
        <w:shd w:val="clear" w:color="auto" w:fill="F0F8FF"/>
        <w:rPr>
          <w:ins w:id="35" w:author="Unknown"/>
          <w:rFonts w:ascii="Arial" w:hAnsi="Arial" w:cs="Arial"/>
          <w:color w:val="000000"/>
          <w:sz w:val="26"/>
          <w:szCs w:val="26"/>
          <w:lang w:val="en-US"/>
        </w:rPr>
      </w:pPr>
      <w:ins w:id="36" w:author="Unknown">
        <w:r w:rsidRPr="00EF7D8B">
          <w:rPr>
            <w:rFonts w:ascii="Arial" w:hAnsi="Arial" w:cs="Arial"/>
            <w:color w:val="000000"/>
            <w:sz w:val="26"/>
            <w:szCs w:val="26"/>
            <w:lang w:val="en-US"/>
          </w:rPr>
          <w:t>Bu tanrılaştırılan varlıklar, bugünkü Hint tanrı heykellerine ne kadar da çok benziyor! Onlara da sözde akşamdan süt döküyorlar, sabahleyin sütün içildiğini görerek,</w:t>
        </w:r>
        <w:r w:rsidRPr="00EF7D8B">
          <w:rPr>
            <w:rStyle w:val="apple-converted-space"/>
            <w:rFonts w:ascii="Arial" w:eastAsiaTheme="majorEastAsia" w:hAnsi="Arial" w:cs="Arial"/>
            <w:color w:val="000000"/>
            <w:sz w:val="26"/>
            <w:szCs w:val="26"/>
            <w:lang w:val="en-US"/>
          </w:rPr>
          <w:t> </w:t>
        </w:r>
        <w:r w:rsidRPr="00EF7D8B">
          <w:rPr>
            <w:rStyle w:val="a4"/>
            <w:rFonts w:ascii="Arial" w:hAnsi="Arial" w:cs="Arial"/>
            <w:color w:val="000000"/>
            <w:sz w:val="26"/>
            <w:szCs w:val="26"/>
            <w:lang w:val="en-US"/>
          </w:rPr>
          <w:t>"Bakınız, tanrılarımız süt içmiş!"</w:t>
        </w:r>
        <w:r w:rsidRPr="00EF7D8B">
          <w:rPr>
            <w:rStyle w:val="apple-converted-space"/>
            <w:rFonts w:ascii="Arial" w:eastAsiaTheme="majorEastAsia" w:hAnsi="Arial" w:cs="Arial"/>
            <w:color w:val="000000"/>
            <w:sz w:val="26"/>
            <w:szCs w:val="26"/>
            <w:lang w:val="en-US"/>
          </w:rPr>
          <w:t> </w:t>
        </w:r>
        <w:r w:rsidRPr="00EF7D8B">
          <w:rPr>
            <w:rFonts w:ascii="Arial" w:hAnsi="Arial" w:cs="Arial"/>
            <w:color w:val="000000"/>
            <w:sz w:val="26"/>
            <w:szCs w:val="26"/>
            <w:lang w:val="en-US"/>
          </w:rPr>
          <w:t>diyebiliyorlar.</w:t>
        </w:r>
        <w:r w:rsidRPr="00EF7D8B">
          <w:rPr>
            <w:rFonts w:ascii="Arial" w:hAnsi="Arial" w:cs="Arial"/>
            <w:color w:val="000000"/>
            <w:sz w:val="26"/>
            <w:szCs w:val="26"/>
            <w:lang w:val="en-US"/>
          </w:rPr>
          <w:br/>
        </w:r>
        <w:r w:rsidRPr="00EF7D8B">
          <w:rPr>
            <w:rFonts w:ascii="Arial" w:hAnsi="Arial" w:cs="Arial"/>
            <w:color w:val="000000"/>
            <w:sz w:val="26"/>
            <w:szCs w:val="26"/>
            <w:lang w:val="en-US"/>
          </w:rPr>
          <w:br/>
          <w:t>Bunlar bütün eski putperest dinlerde benzeri oynanmış, varlık(cin-şeytan) oyunlarından başkası değildir. Aynı zamanda, aracı ruhban sınıfı(rahipler, keşişler) bu din ticaretiyle; bir taraftan insanları uyuşturmakta, diğer yandan büyük nüfuz sağlayarak, yönetimi elde tutmaktadır. Krallar da ya baş rahiptir ya da rahiplerin oyuncağıdır.</w:t>
        </w:r>
      </w:ins>
    </w:p>
    <w:p w:rsidR="00EF7D8B" w:rsidRPr="00EF7D8B" w:rsidRDefault="00EF7D8B" w:rsidP="00EF7D8B">
      <w:pPr>
        <w:pStyle w:val="3"/>
        <w:pBdr>
          <w:top w:val="single" w:sz="2" w:space="2" w:color="3B5998"/>
          <w:left w:val="single" w:sz="2" w:space="6" w:color="3B5998"/>
          <w:bottom w:val="single" w:sz="2" w:space="2" w:color="3B5998"/>
          <w:right w:val="single" w:sz="2" w:space="4" w:color="3B5998"/>
        </w:pBdr>
        <w:shd w:val="clear" w:color="auto" w:fill="DFF0FF"/>
        <w:ind w:left="75"/>
        <w:jc w:val="center"/>
        <w:rPr>
          <w:ins w:id="37" w:author="Unknown"/>
          <w:rFonts w:ascii="Arial" w:hAnsi="Arial" w:cs="Arial"/>
          <w:color w:val="3B5998"/>
          <w:sz w:val="30"/>
          <w:szCs w:val="30"/>
          <w:lang w:val="en-US"/>
        </w:rPr>
      </w:pPr>
      <w:ins w:id="38" w:author="Unknown">
        <w:r w:rsidRPr="00EF7D8B">
          <w:rPr>
            <w:rFonts w:ascii="Arial" w:hAnsi="Arial" w:cs="Arial"/>
            <w:color w:val="3B5998"/>
            <w:sz w:val="30"/>
            <w:szCs w:val="30"/>
            <w:lang w:val="en-US"/>
          </w:rPr>
          <w:t>TANRICILIK VE BÜYÜCÜLÜK OYUNU</w:t>
        </w:r>
      </w:ins>
    </w:p>
    <w:p w:rsidR="00EF7D8B" w:rsidRPr="00EF7D8B" w:rsidRDefault="00EF7D8B" w:rsidP="00EF7D8B">
      <w:pPr>
        <w:pStyle w:val="a3"/>
        <w:shd w:val="clear" w:color="auto" w:fill="F0F8FF"/>
        <w:rPr>
          <w:ins w:id="39" w:author="Unknown"/>
          <w:rFonts w:ascii="Arial" w:hAnsi="Arial" w:cs="Arial"/>
          <w:color w:val="000000"/>
          <w:sz w:val="26"/>
          <w:szCs w:val="26"/>
          <w:lang w:val="en-US"/>
        </w:rPr>
      </w:pPr>
      <w:ins w:id="40" w:author="Unknown">
        <w:r w:rsidRPr="00EF7D8B">
          <w:rPr>
            <w:rFonts w:ascii="Arial" w:hAnsi="Arial" w:cs="Arial"/>
            <w:color w:val="000000"/>
            <w:sz w:val="26"/>
            <w:szCs w:val="26"/>
            <w:lang w:val="en-US"/>
          </w:rPr>
          <w:t>Bu tanrılar,</w:t>
        </w:r>
        <w:r w:rsidRPr="00EF7D8B">
          <w:rPr>
            <w:rStyle w:val="apple-converted-space"/>
            <w:rFonts w:ascii="Arial" w:eastAsiaTheme="majorEastAsia" w:hAnsi="Arial" w:cs="Arial"/>
            <w:color w:val="000000"/>
            <w:sz w:val="26"/>
            <w:szCs w:val="26"/>
            <w:lang w:val="en-US"/>
          </w:rPr>
          <w:t> </w:t>
        </w:r>
        <w:r w:rsidRPr="00EF7D8B">
          <w:rPr>
            <w:rStyle w:val="a4"/>
            <w:rFonts w:ascii="Arial" w:hAnsi="Arial" w:cs="Arial"/>
            <w:color w:val="000000"/>
            <w:sz w:val="26"/>
            <w:szCs w:val="26"/>
            <w:lang w:val="en-US"/>
          </w:rPr>
          <w:t>"iyi ruhlar"</w:t>
        </w:r>
        <w:r w:rsidRPr="00EF7D8B">
          <w:rPr>
            <w:rFonts w:ascii="Arial" w:hAnsi="Arial" w:cs="Arial"/>
            <w:color w:val="000000"/>
            <w:sz w:val="26"/>
            <w:szCs w:val="26"/>
            <w:lang w:val="en-US"/>
          </w:rPr>
          <w:t>dır. İyinin karşısında,</w:t>
        </w:r>
        <w:r w:rsidRPr="00EF7D8B">
          <w:rPr>
            <w:rStyle w:val="apple-converted-space"/>
            <w:rFonts w:ascii="Arial" w:eastAsiaTheme="majorEastAsia" w:hAnsi="Arial" w:cs="Arial"/>
            <w:color w:val="000000"/>
            <w:sz w:val="26"/>
            <w:szCs w:val="26"/>
            <w:lang w:val="en-US"/>
          </w:rPr>
          <w:t> </w:t>
        </w:r>
        <w:r w:rsidRPr="00EF7D8B">
          <w:rPr>
            <w:rStyle w:val="a4"/>
            <w:rFonts w:ascii="Arial" w:hAnsi="Arial" w:cs="Arial"/>
            <w:color w:val="000000"/>
            <w:sz w:val="26"/>
            <w:szCs w:val="26"/>
            <w:lang w:val="en-US"/>
          </w:rPr>
          <w:t>"kötü ruhlara - şeytanlara"</w:t>
        </w:r>
        <w:r w:rsidRPr="00EF7D8B">
          <w:rPr>
            <w:rStyle w:val="apple-converted-space"/>
            <w:rFonts w:ascii="Arial" w:eastAsiaTheme="majorEastAsia" w:hAnsi="Arial" w:cs="Arial"/>
            <w:color w:val="000000"/>
            <w:sz w:val="26"/>
            <w:szCs w:val="26"/>
            <w:lang w:val="en-US"/>
          </w:rPr>
          <w:t> </w:t>
        </w:r>
        <w:r w:rsidRPr="00EF7D8B">
          <w:rPr>
            <w:rFonts w:ascii="Arial" w:hAnsi="Arial" w:cs="Arial"/>
            <w:color w:val="000000"/>
            <w:sz w:val="26"/>
            <w:szCs w:val="26"/>
            <w:lang w:val="en-US"/>
          </w:rPr>
          <w:t>ihtiyaç vardır. Böylece bu kötülük yapan varlıklara karşı, bu tanrı varlıklardan yardım istenirdi. Bu nedenle de</w:t>
        </w:r>
        <w:r w:rsidRPr="00EF7D8B">
          <w:rPr>
            <w:rStyle w:val="apple-converted-space"/>
            <w:rFonts w:ascii="Arial" w:eastAsiaTheme="majorEastAsia" w:hAnsi="Arial" w:cs="Arial"/>
            <w:color w:val="000000"/>
            <w:sz w:val="26"/>
            <w:szCs w:val="26"/>
            <w:lang w:val="en-US"/>
          </w:rPr>
          <w:t> </w:t>
        </w:r>
        <w:r w:rsidRPr="00EF7D8B">
          <w:rPr>
            <w:rStyle w:val="a4"/>
            <w:rFonts w:ascii="Arial" w:hAnsi="Arial" w:cs="Arial"/>
            <w:color w:val="000000"/>
            <w:sz w:val="26"/>
            <w:szCs w:val="26"/>
            <w:lang w:val="en-US"/>
          </w:rPr>
          <w:t>"muskalara - büyülere"</w:t>
        </w:r>
        <w:r w:rsidRPr="00EF7D8B">
          <w:rPr>
            <w:rStyle w:val="apple-converted-space"/>
            <w:rFonts w:ascii="Arial" w:eastAsiaTheme="majorEastAsia" w:hAnsi="Arial" w:cs="Arial"/>
            <w:color w:val="000000"/>
            <w:sz w:val="26"/>
            <w:szCs w:val="26"/>
            <w:lang w:val="en-US"/>
          </w:rPr>
          <w:t> </w:t>
        </w:r>
        <w:r w:rsidRPr="00EF7D8B">
          <w:rPr>
            <w:rFonts w:ascii="Arial" w:hAnsi="Arial" w:cs="Arial"/>
            <w:color w:val="000000"/>
            <w:sz w:val="26"/>
            <w:szCs w:val="26"/>
            <w:lang w:val="en-US"/>
          </w:rPr>
          <w:t>ihtiyaç olacaktır. Dr. Oates, bu konuda da şu bilgiyi veriyor:</w:t>
        </w:r>
        <w:r w:rsidRPr="00EF7D8B">
          <w:rPr>
            <w:rFonts w:ascii="Arial" w:hAnsi="Arial" w:cs="Arial"/>
            <w:color w:val="000000"/>
            <w:sz w:val="26"/>
            <w:szCs w:val="26"/>
            <w:lang w:val="en-US"/>
          </w:rPr>
          <w:br/>
        </w:r>
        <w:r w:rsidRPr="00EF7D8B">
          <w:rPr>
            <w:rFonts w:ascii="Arial" w:hAnsi="Arial" w:cs="Arial"/>
            <w:color w:val="000000"/>
            <w:sz w:val="26"/>
            <w:szCs w:val="26"/>
            <w:lang w:val="en-US"/>
          </w:rPr>
          <w:br/>
          <w:t>"Mezopotamya tanrıları, insan görüntüsünde tasarlanırlardı. Daha aşağı varlıkların kusur ve davranış bozukluklarından, yoksun değillerdi. Her Babilli'nin dua ettiği ve adaklar sunduğu kendi kişisel tanrı veya tanrıçası vardı. Bu tanrının görevi, kişiyle diğer tanrıların arasını bulmak ve evrende bolca bulunduğuna, inanılan iblislere ve kötü ruhlara karşı, kişiyi korumaktı. Koruyucu muskalar takılırdı. Görevleri, büyü sözlerini söylemek ve kötü güçleri savacak ayinler yapmak olan</w:t>
        </w:r>
        <w:r w:rsidRPr="00EF7D8B">
          <w:rPr>
            <w:rStyle w:val="a4"/>
            <w:rFonts w:ascii="Arial" w:hAnsi="Arial" w:cs="Arial"/>
            <w:color w:val="000000"/>
            <w:sz w:val="26"/>
            <w:szCs w:val="26"/>
            <w:lang w:val="en-US"/>
          </w:rPr>
          <w:t>"rahipler"(aşipu, maşmaşu) vardı."</w:t>
        </w:r>
      </w:ins>
    </w:p>
    <w:p w:rsidR="00EF7D8B" w:rsidRPr="00EF7D8B" w:rsidRDefault="00EF7D8B" w:rsidP="00EF7D8B">
      <w:pPr>
        <w:pStyle w:val="3"/>
        <w:pBdr>
          <w:top w:val="single" w:sz="2" w:space="2" w:color="3B5998"/>
          <w:left w:val="single" w:sz="2" w:space="6" w:color="3B5998"/>
          <w:bottom w:val="single" w:sz="2" w:space="2" w:color="3B5998"/>
          <w:right w:val="single" w:sz="2" w:space="4" w:color="3B5998"/>
        </w:pBdr>
        <w:shd w:val="clear" w:color="auto" w:fill="DFF0FF"/>
        <w:ind w:left="75"/>
        <w:jc w:val="center"/>
        <w:rPr>
          <w:ins w:id="41" w:author="Unknown"/>
          <w:rFonts w:ascii="Arial" w:hAnsi="Arial" w:cs="Arial"/>
          <w:color w:val="3B5998"/>
          <w:sz w:val="30"/>
          <w:szCs w:val="30"/>
          <w:lang w:val="en-US"/>
        </w:rPr>
      </w:pPr>
      <w:ins w:id="42" w:author="Unknown">
        <w:r w:rsidRPr="00EF7D8B">
          <w:rPr>
            <w:rFonts w:ascii="Arial" w:hAnsi="Arial" w:cs="Arial"/>
            <w:color w:val="3B5998"/>
            <w:sz w:val="30"/>
            <w:szCs w:val="30"/>
            <w:lang w:val="en-US"/>
          </w:rPr>
          <w:t>KÖTÜ RUHLAR - ŞEYTANLAR DA "TANRI ÇOCUKLARIDIR"</w:t>
        </w:r>
      </w:ins>
    </w:p>
    <w:p w:rsidR="00EF7D8B" w:rsidRPr="00EF7D8B" w:rsidRDefault="00EF7D8B" w:rsidP="00EF7D8B">
      <w:pPr>
        <w:pStyle w:val="a3"/>
        <w:shd w:val="clear" w:color="auto" w:fill="F0F8FF"/>
        <w:rPr>
          <w:ins w:id="43" w:author="Unknown"/>
          <w:rFonts w:ascii="Arial" w:hAnsi="Arial" w:cs="Arial"/>
          <w:color w:val="000000"/>
          <w:sz w:val="26"/>
          <w:szCs w:val="26"/>
          <w:lang w:val="en-US"/>
        </w:rPr>
      </w:pPr>
      <w:ins w:id="44" w:author="Unknown">
        <w:r w:rsidRPr="00EF7D8B">
          <w:rPr>
            <w:rStyle w:val="a4"/>
            <w:rFonts w:ascii="Arial" w:hAnsi="Arial" w:cs="Arial"/>
            <w:color w:val="000000"/>
            <w:sz w:val="26"/>
            <w:szCs w:val="26"/>
            <w:lang w:val="en-US"/>
          </w:rPr>
          <w:lastRenderedPageBreak/>
          <w:t>"(Kâhinlik - medyumluk), Babil yaşamının en temel öğelerinden biri olarak ele alınmalıdır. Bu işle uğraşanlar, toplumun en saygın en etkili kişileriydi. Hem bireyler, hem de devlet görevlileri, bütün önemli olaylarda, onlara başvururlardı. Orduya, daima bir bilici(kâhin) eşlik ederdi. Eski Babil döneminde bunların, aynı zaman da bir general oldukları anlaşılıyor."</w:t>
        </w:r>
        <w:r w:rsidRPr="00EF7D8B">
          <w:rPr>
            <w:rFonts w:ascii="Arial" w:hAnsi="Arial" w:cs="Arial"/>
            <w:i/>
            <w:iCs/>
            <w:color w:val="000000"/>
            <w:sz w:val="26"/>
            <w:szCs w:val="26"/>
            <w:lang w:val="en-US"/>
          </w:rPr>
          <w:br/>
        </w:r>
        <w:r w:rsidRPr="00EF7D8B">
          <w:rPr>
            <w:rFonts w:ascii="Arial" w:hAnsi="Arial" w:cs="Arial"/>
            <w:i/>
            <w:iCs/>
            <w:color w:val="000000"/>
            <w:sz w:val="26"/>
            <w:szCs w:val="26"/>
            <w:lang w:val="en-US"/>
          </w:rPr>
          <w:br/>
        </w:r>
        <w:r w:rsidRPr="00EF7D8B">
          <w:rPr>
            <w:rStyle w:val="a4"/>
            <w:rFonts w:ascii="Arial" w:hAnsi="Arial" w:cs="Arial"/>
            <w:color w:val="000000"/>
            <w:sz w:val="26"/>
            <w:szCs w:val="26"/>
            <w:lang w:val="en-US"/>
          </w:rPr>
          <w:t>"Birçok kötü ruhun, iki büyük tanrı Anu ve Enlil'in çocukları olduğuna inanılırdı. Kehanet temelde, tek tek ve toplum olarak bütün insanlığın kaderini belirleyen tanrılarla, bir iletişim tekniğiydi."</w:t>
        </w:r>
        <w:r w:rsidRPr="00EF7D8B">
          <w:rPr>
            <w:rFonts w:ascii="Arial" w:hAnsi="Arial" w:cs="Arial"/>
            <w:color w:val="000000"/>
            <w:sz w:val="26"/>
            <w:szCs w:val="26"/>
            <w:lang w:val="en-US"/>
          </w:rPr>
          <w:br/>
        </w:r>
        <w:r w:rsidRPr="00EF7D8B">
          <w:rPr>
            <w:rFonts w:ascii="Arial" w:hAnsi="Arial" w:cs="Arial"/>
            <w:color w:val="000000"/>
            <w:sz w:val="26"/>
            <w:szCs w:val="26"/>
            <w:lang w:val="en-US"/>
          </w:rPr>
          <w:br/>
          <w:t>Bu</w:t>
        </w:r>
        <w:r w:rsidRPr="00EF7D8B">
          <w:rPr>
            <w:rStyle w:val="apple-converted-space"/>
            <w:rFonts w:ascii="Arial" w:eastAsiaTheme="majorEastAsia" w:hAnsi="Arial" w:cs="Arial"/>
            <w:color w:val="000000"/>
            <w:sz w:val="26"/>
            <w:szCs w:val="26"/>
            <w:lang w:val="en-US"/>
          </w:rPr>
          <w:t> </w:t>
        </w:r>
        <w:r w:rsidRPr="00EF7D8B">
          <w:rPr>
            <w:rStyle w:val="a4"/>
            <w:rFonts w:ascii="Arial" w:hAnsi="Arial" w:cs="Arial"/>
            <w:color w:val="000000"/>
            <w:sz w:val="26"/>
            <w:szCs w:val="26"/>
            <w:lang w:val="en-US"/>
          </w:rPr>
          <w:t>"kötü tanrılar-ruhlar"</w:t>
        </w:r>
        <w:r w:rsidRPr="00EF7D8B">
          <w:rPr>
            <w:rStyle w:val="apple-converted-space"/>
            <w:rFonts w:ascii="Arial" w:eastAsiaTheme="majorEastAsia" w:hAnsi="Arial" w:cs="Arial"/>
            <w:color w:val="000000"/>
            <w:sz w:val="26"/>
            <w:szCs w:val="26"/>
            <w:lang w:val="en-US"/>
          </w:rPr>
          <w:t> </w:t>
        </w:r>
        <w:r w:rsidRPr="00EF7D8B">
          <w:rPr>
            <w:rFonts w:ascii="Arial" w:hAnsi="Arial" w:cs="Arial"/>
            <w:color w:val="000000"/>
            <w:sz w:val="26"/>
            <w:szCs w:val="26"/>
            <w:lang w:val="en-US"/>
          </w:rPr>
          <w:t>ise aslında aynı</w:t>
        </w:r>
        <w:r w:rsidRPr="00EF7D8B">
          <w:rPr>
            <w:rStyle w:val="apple-converted-space"/>
            <w:rFonts w:ascii="Arial" w:eastAsiaTheme="majorEastAsia" w:hAnsi="Arial" w:cs="Arial"/>
            <w:color w:val="000000"/>
            <w:sz w:val="26"/>
            <w:szCs w:val="26"/>
            <w:lang w:val="en-US"/>
          </w:rPr>
          <w:t> </w:t>
        </w:r>
        <w:r w:rsidRPr="00EF7D8B">
          <w:rPr>
            <w:rStyle w:val="a4"/>
            <w:rFonts w:ascii="Arial" w:hAnsi="Arial" w:cs="Arial"/>
            <w:color w:val="000000"/>
            <w:sz w:val="26"/>
            <w:szCs w:val="26"/>
            <w:lang w:val="en-US"/>
          </w:rPr>
          <w:t>"cin-şeytan varlıkları"</w:t>
        </w:r>
        <w:r w:rsidRPr="00EF7D8B">
          <w:rPr>
            <w:rFonts w:ascii="Arial" w:hAnsi="Arial" w:cs="Arial"/>
            <w:color w:val="000000"/>
            <w:sz w:val="26"/>
            <w:szCs w:val="26"/>
            <w:lang w:val="en-US"/>
          </w:rPr>
          <w:t>nın kötü rol üstlenmiş olanlarıydı. Bu insanlık tarihinin başından beri kurgulanan ve sahneye konan bir oyundu. Oyunun baş kahramanı ve figüranları da belliydi.</w:t>
        </w:r>
        <w:r w:rsidRPr="00EF7D8B">
          <w:rPr>
            <w:rFonts w:ascii="Arial" w:hAnsi="Arial" w:cs="Arial"/>
            <w:color w:val="000000"/>
            <w:sz w:val="26"/>
            <w:szCs w:val="26"/>
            <w:lang w:val="en-US"/>
          </w:rPr>
          <w:br/>
        </w:r>
        <w:r w:rsidRPr="00EF7D8B">
          <w:rPr>
            <w:rFonts w:ascii="Arial" w:hAnsi="Arial" w:cs="Arial"/>
            <w:color w:val="000000"/>
            <w:sz w:val="26"/>
            <w:szCs w:val="26"/>
            <w:lang w:val="en-US"/>
          </w:rPr>
          <w:br/>
          <w:t>Maalesef üzerine oyun sergilenenler, insanoğlu ve insan topluluklarıydı!</w:t>
        </w:r>
      </w:ins>
    </w:p>
    <w:p w:rsidR="00EF7D8B" w:rsidRDefault="00EF7D8B" w:rsidP="00EF7D8B">
      <w:pPr>
        <w:pStyle w:val="3"/>
        <w:pBdr>
          <w:top w:val="single" w:sz="2" w:space="2" w:color="3B5998"/>
          <w:left w:val="single" w:sz="2" w:space="6" w:color="3B5998"/>
          <w:bottom w:val="single" w:sz="2" w:space="2" w:color="3B5998"/>
          <w:right w:val="single" w:sz="2" w:space="4" w:color="3B5998"/>
        </w:pBdr>
        <w:shd w:val="clear" w:color="auto" w:fill="DFF0FF"/>
        <w:ind w:left="75"/>
        <w:jc w:val="center"/>
        <w:rPr>
          <w:ins w:id="45" w:author="Unknown"/>
          <w:rFonts w:ascii="Arial" w:hAnsi="Arial" w:cs="Arial"/>
          <w:color w:val="3B5998"/>
          <w:sz w:val="30"/>
          <w:szCs w:val="30"/>
        </w:rPr>
      </w:pPr>
      <w:ins w:id="46" w:author="Unknown">
        <w:r>
          <w:rPr>
            <w:rFonts w:ascii="Arial" w:hAnsi="Arial" w:cs="Arial"/>
            <w:color w:val="3B5998"/>
            <w:sz w:val="30"/>
            <w:szCs w:val="30"/>
          </w:rPr>
          <w:t>Kaynaklar:</w:t>
        </w:r>
      </w:ins>
    </w:p>
    <w:p w:rsidR="00EF7D8B" w:rsidRDefault="00EF7D8B" w:rsidP="00EF7D8B">
      <w:pPr>
        <w:numPr>
          <w:ilvl w:val="0"/>
          <w:numId w:val="1"/>
        </w:numPr>
        <w:shd w:val="clear" w:color="auto" w:fill="F0F8FF"/>
        <w:spacing w:before="100" w:beforeAutospacing="1" w:after="100" w:afterAutospacing="1" w:line="240" w:lineRule="auto"/>
        <w:rPr>
          <w:ins w:id="47" w:author="Unknown"/>
          <w:rFonts w:ascii="Arial" w:hAnsi="Arial" w:cs="Arial"/>
          <w:color w:val="000000"/>
          <w:sz w:val="26"/>
          <w:szCs w:val="26"/>
        </w:rPr>
      </w:pPr>
      <w:ins w:id="48" w:author="Unknown">
        <w:r>
          <w:rPr>
            <w:rFonts w:ascii="Arial" w:hAnsi="Arial" w:cs="Arial"/>
            <w:color w:val="000000"/>
            <w:sz w:val="26"/>
            <w:szCs w:val="26"/>
          </w:rPr>
          <w:t>Kur'an-ı Kerim</w:t>
        </w:r>
      </w:ins>
    </w:p>
    <w:p w:rsidR="00EF7D8B" w:rsidRPr="00EF7D8B" w:rsidRDefault="00EF7D8B" w:rsidP="00EF7D8B">
      <w:pPr>
        <w:numPr>
          <w:ilvl w:val="0"/>
          <w:numId w:val="1"/>
        </w:numPr>
        <w:shd w:val="clear" w:color="auto" w:fill="F0F8FF"/>
        <w:spacing w:before="100" w:beforeAutospacing="1" w:after="100" w:afterAutospacing="1" w:line="240" w:lineRule="auto"/>
        <w:rPr>
          <w:ins w:id="49" w:author="Unknown"/>
          <w:rFonts w:ascii="Arial" w:hAnsi="Arial" w:cs="Arial"/>
          <w:color w:val="000000"/>
          <w:sz w:val="26"/>
          <w:szCs w:val="26"/>
          <w:lang w:val="en-US"/>
        </w:rPr>
      </w:pPr>
      <w:ins w:id="50" w:author="Unknown">
        <w:r w:rsidRPr="00EF7D8B">
          <w:rPr>
            <w:rFonts w:ascii="Arial" w:hAnsi="Arial" w:cs="Arial"/>
            <w:color w:val="000000"/>
            <w:sz w:val="26"/>
            <w:szCs w:val="26"/>
            <w:lang w:val="en-US"/>
          </w:rPr>
          <w:t>Joan Oates, Babil, çev. Fatma Çizmeli, Arkadaş Yy, Ankara,2004.</w:t>
        </w:r>
      </w:ins>
    </w:p>
    <w:p w:rsidR="00EF7D8B" w:rsidRPr="00EF7D8B" w:rsidRDefault="00EF7D8B" w:rsidP="00EF7D8B">
      <w:pPr>
        <w:numPr>
          <w:ilvl w:val="0"/>
          <w:numId w:val="1"/>
        </w:numPr>
        <w:shd w:val="clear" w:color="auto" w:fill="F0F8FF"/>
        <w:spacing w:before="100" w:beforeAutospacing="1" w:after="100" w:afterAutospacing="1" w:line="240" w:lineRule="auto"/>
        <w:rPr>
          <w:ins w:id="51" w:author="Unknown"/>
          <w:rFonts w:ascii="Arial" w:hAnsi="Arial" w:cs="Arial"/>
          <w:color w:val="000000"/>
          <w:sz w:val="26"/>
          <w:szCs w:val="26"/>
          <w:lang w:val="en-US"/>
        </w:rPr>
      </w:pPr>
      <w:ins w:id="52" w:author="Unknown">
        <w:r w:rsidRPr="00EF7D8B">
          <w:rPr>
            <w:rFonts w:ascii="Arial" w:hAnsi="Arial" w:cs="Arial"/>
            <w:color w:val="000000"/>
            <w:sz w:val="26"/>
            <w:szCs w:val="26"/>
            <w:lang w:val="en-US"/>
          </w:rPr>
          <w:t>Egon Friedell, Mısır Ve Antik Yakın Doğunun Kültür Tarihi, Çev. Ersel Kayaoğlu, Dost Yy, Ankara, 2006.</w:t>
        </w:r>
      </w:ins>
    </w:p>
    <w:p w:rsidR="00EF7D8B" w:rsidRPr="00EF7D8B" w:rsidRDefault="00EF7D8B" w:rsidP="00EF7D8B">
      <w:pPr>
        <w:numPr>
          <w:ilvl w:val="0"/>
          <w:numId w:val="1"/>
        </w:numPr>
        <w:shd w:val="clear" w:color="auto" w:fill="F0F8FF"/>
        <w:spacing w:before="100" w:beforeAutospacing="1" w:after="100" w:afterAutospacing="1" w:line="240" w:lineRule="auto"/>
        <w:rPr>
          <w:ins w:id="53" w:author="Unknown"/>
          <w:rFonts w:ascii="Arial" w:hAnsi="Arial" w:cs="Arial"/>
          <w:color w:val="000000"/>
          <w:sz w:val="26"/>
          <w:szCs w:val="26"/>
          <w:lang w:val="en-US"/>
        </w:rPr>
      </w:pPr>
      <w:ins w:id="54" w:author="Unknown">
        <w:r w:rsidRPr="00EF7D8B">
          <w:rPr>
            <w:rFonts w:ascii="Arial" w:hAnsi="Arial" w:cs="Arial"/>
            <w:color w:val="000000"/>
            <w:sz w:val="26"/>
            <w:szCs w:val="26"/>
            <w:lang w:val="en-US"/>
          </w:rPr>
          <w:t>Muazzez İlmiye Çığ, Sümerli Ludingra, Kaynak Yy, İstanbul, 1996.</w:t>
        </w:r>
      </w:ins>
    </w:p>
    <w:p w:rsidR="00EF7D8B" w:rsidRPr="00EF7D8B" w:rsidRDefault="00EF7D8B" w:rsidP="00EF7D8B">
      <w:pPr>
        <w:numPr>
          <w:ilvl w:val="0"/>
          <w:numId w:val="1"/>
        </w:numPr>
        <w:shd w:val="clear" w:color="auto" w:fill="F0F8FF"/>
        <w:spacing w:before="100" w:beforeAutospacing="1" w:after="100" w:afterAutospacing="1" w:line="240" w:lineRule="auto"/>
        <w:rPr>
          <w:ins w:id="55" w:author="Unknown"/>
          <w:rFonts w:ascii="Arial" w:hAnsi="Arial" w:cs="Arial"/>
          <w:color w:val="000000"/>
          <w:sz w:val="26"/>
          <w:szCs w:val="26"/>
          <w:lang w:val="en-US"/>
        </w:rPr>
      </w:pPr>
      <w:ins w:id="56" w:author="Unknown">
        <w:r w:rsidRPr="00EF7D8B">
          <w:rPr>
            <w:rFonts w:ascii="Arial" w:hAnsi="Arial" w:cs="Arial"/>
            <w:color w:val="000000"/>
            <w:sz w:val="26"/>
            <w:szCs w:val="26"/>
            <w:lang w:val="en-US"/>
          </w:rPr>
          <w:t>Muazzez İlmiye Çığ, İbrahim Peygamber, Kaynak Yy, İstanbul, 1997.</w:t>
        </w:r>
      </w:ins>
    </w:p>
    <w:p w:rsidR="00EF7D8B" w:rsidRPr="00EF7D8B" w:rsidRDefault="00EF7D8B" w:rsidP="00EF7D8B">
      <w:pPr>
        <w:numPr>
          <w:ilvl w:val="0"/>
          <w:numId w:val="1"/>
        </w:numPr>
        <w:shd w:val="clear" w:color="auto" w:fill="F0F8FF"/>
        <w:spacing w:before="100" w:beforeAutospacing="1" w:after="100" w:afterAutospacing="1" w:line="240" w:lineRule="auto"/>
        <w:rPr>
          <w:ins w:id="57" w:author="Unknown"/>
          <w:rFonts w:ascii="Arial" w:hAnsi="Arial" w:cs="Arial"/>
          <w:color w:val="000000"/>
          <w:sz w:val="26"/>
          <w:szCs w:val="26"/>
          <w:lang w:val="en-US"/>
        </w:rPr>
      </w:pPr>
      <w:ins w:id="58" w:author="Unknown">
        <w:r w:rsidRPr="00EF7D8B">
          <w:rPr>
            <w:rFonts w:ascii="Arial" w:hAnsi="Arial" w:cs="Arial"/>
            <w:color w:val="000000"/>
            <w:sz w:val="26"/>
            <w:szCs w:val="26"/>
            <w:lang w:val="en-US"/>
          </w:rPr>
          <w:t>Yahudi Ansiklopedisi, "Harran üzerine bir makale",  C. 6, s. 231(Arap coğrafyacısı Yakut'tan alıntı yapmış.)</w:t>
        </w:r>
      </w:ins>
    </w:p>
    <w:p w:rsidR="00EF7D8B" w:rsidRPr="00EF7D8B" w:rsidRDefault="00EF7D8B" w:rsidP="00EF7D8B">
      <w:pPr>
        <w:numPr>
          <w:ilvl w:val="0"/>
          <w:numId w:val="1"/>
        </w:numPr>
        <w:shd w:val="clear" w:color="auto" w:fill="F0F8FF"/>
        <w:spacing w:before="100" w:beforeAutospacing="1" w:after="100" w:afterAutospacing="1" w:line="240" w:lineRule="auto"/>
        <w:rPr>
          <w:ins w:id="59" w:author="Unknown"/>
          <w:rFonts w:ascii="Arial" w:hAnsi="Arial" w:cs="Arial"/>
          <w:color w:val="000000"/>
          <w:sz w:val="26"/>
          <w:szCs w:val="26"/>
          <w:lang w:val="en-US"/>
        </w:rPr>
      </w:pPr>
      <w:ins w:id="60" w:author="Unknown">
        <w:r w:rsidRPr="00EF7D8B">
          <w:rPr>
            <w:rFonts w:ascii="Arial" w:hAnsi="Arial" w:cs="Arial"/>
            <w:color w:val="000000"/>
            <w:sz w:val="26"/>
            <w:szCs w:val="26"/>
            <w:lang w:val="en-US"/>
          </w:rPr>
          <w:t>Barnabas İncili, İng.den Çev. Mehmet Yıldız, Milenyum Yy, İstanbul, 2005.</w:t>
        </w:r>
      </w:ins>
    </w:p>
    <w:p w:rsidR="009E4DFD" w:rsidRPr="00EF7D8B" w:rsidRDefault="009E4DFD">
      <w:pPr>
        <w:rPr>
          <w:lang w:val="en-US"/>
        </w:rPr>
      </w:pPr>
      <w:bookmarkStart w:id="61" w:name="_GoBack"/>
      <w:bookmarkEnd w:id="61"/>
    </w:p>
    <w:sectPr w:rsidR="009E4DFD" w:rsidRPr="00EF7D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D49BA"/>
    <w:multiLevelType w:val="multilevel"/>
    <w:tmpl w:val="65D89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32D"/>
    <w:rsid w:val="009E4DFD"/>
    <w:rsid w:val="00B2732D"/>
    <w:rsid w:val="00EF7D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F7D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EF7D8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F7D8B"/>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EF7D8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EF7D8B"/>
  </w:style>
  <w:style w:type="character" w:customStyle="1" w:styleId="10">
    <w:name w:val="Заголовок 1 Знак"/>
    <w:basedOn w:val="a0"/>
    <w:link w:val="1"/>
    <w:uiPriority w:val="9"/>
    <w:rsid w:val="00EF7D8B"/>
    <w:rPr>
      <w:rFonts w:asciiTheme="majorHAnsi" w:eastAsiaTheme="majorEastAsia" w:hAnsiTheme="majorHAnsi" w:cstheme="majorBidi"/>
      <w:b/>
      <w:bCs/>
      <w:color w:val="365F91" w:themeColor="accent1" w:themeShade="BF"/>
      <w:sz w:val="28"/>
      <w:szCs w:val="28"/>
    </w:rPr>
  </w:style>
  <w:style w:type="character" w:styleId="a4">
    <w:name w:val="Emphasis"/>
    <w:basedOn w:val="a0"/>
    <w:uiPriority w:val="20"/>
    <w:qFormat/>
    <w:rsid w:val="00EF7D8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F7D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EF7D8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F7D8B"/>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EF7D8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EF7D8B"/>
  </w:style>
  <w:style w:type="character" w:customStyle="1" w:styleId="10">
    <w:name w:val="Заголовок 1 Знак"/>
    <w:basedOn w:val="a0"/>
    <w:link w:val="1"/>
    <w:uiPriority w:val="9"/>
    <w:rsid w:val="00EF7D8B"/>
    <w:rPr>
      <w:rFonts w:asciiTheme="majorHAnsi" w:eastAsiaTheme="majorEastAsia" w:hAnsiTheme="majorHAnsi" w:cstheme="majorBidi"/>
      <w:b/>
      <w:bCs/>
      <w:color w:val="365F91" w:themeColor="accent1" w:themeShade="BF"/>
      <w:sz w:val="28"/>
      <w:szCs w:val="28"/>
    </w:rPr>
  </w:style>
  <w:style w:type="character" w:styleId="a4">
    <w:name w:val="Emphasis"/>
    <w:basedOn w:val="a0"/>
    <w:uiPriority w:val="20"/>
    <w:qFormat/>
    <w:rsid w:val="00EF7D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894391">
      <w:bodyDiv w:val="1"/>
      <w:marLeft w:val="0"/>
      <w:marRight w:val="0"/>
      <w:marTop w:val="0"/>
      <w:marBottom w:val="0"/>
      <w:divBdr>
        <w:top w:val="none" w:sz="0" w:space="0" w:color="auto"/>
        <w:left w:val="none" w:sz="0" w:space="0" w:color="auto"/>
        <w:bottom w:val="none" w:sz="0" w:space="0" w:color="auto"/>
        <w:right w:val="none" w:sz="0" w:space="0" w:color="auto"/>
      </w:divBdr>
    </w:div>
    <w:div w:id="76514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4130</Words>
  <Characters>23543</Characters>
  <Application>Microsoft Office Word</Application>
  <DocSecurity>0</DocSecurity>
  <Lines>196</Lines>
  <Paragraphs>55</Paragraphs>
  <ScaleCrop>false</ScaleCrop>
  <Company>SPecialiST RePack</Company>
  <LinksUpToDate>false</LinksUpToDate>
  <CharactersWithSpaces>27618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dc:creator>
  <cp:keywords/>
  <dc:description/>
  <cp:lastModifiedBy>Ismet</cp:lastModifiedBy>
  <cp:revision>3</cp:revision>
  <dcterms:created xsi:type="dcterms:W3CDTF">2015-07-26T14:26:00Z</dcterms:created>
  <dcterms:modified xsi:type="dcterms:W3CDTF">2015-07-26T14:33:00Z</dcterms:modified>
</cp:coreProperties>
</file>