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640" w:type="dxa"/>
        <w:tblCellSpacing w:w="0" w:type="dxa"/>
        <w:shd w:val="clear" w:color="auto" w:fill="F0F8FF"/>
        <w:tblCellMar>
          <w:left w:w="0" w:type="dxa"/>
          <w:right w:w="0" w:type="dxa"/>
        </w:tblCellMar>
        <w:tblLook w:val="04A0" w:firstRow="1" w:lastRow="0" w:firstColumn="1" w:lastColumn="0" w:noHBand="0" w:noVBand="1"/>
      </w:tblPr>
      <w:tblGrid>
        <w:gridCol w:w="14640"/>
      </w:tblGrid>
      <w:tr w:rsidR="00AA01DD" w:rsidRPr="00AA01DD" w:rsidTr="00AA01DD">
        <w:trPr>
          <w:trHeight w:val="570"/>
          <w:tblCellSpacing w:w="0" w:type="dxa"/>
        </w:trPr>
        <w:tc>
          <w:tcPr>
            <w:tcW w:w="14640" w:type="dxa"/>
            <w:shd w:val="clear" w:color="auto" w:fill="F0F8FF"/>
            <w:vAlign w:val="center"/>
            <w:hideMark/>
          </w:tcPr>
          <w:tbl>
            <w:tblPr>
              <w:tblW w:w="8520" w:type="dxa"/>
              <w:tblCellSpacing w:w="0" w:type="dxa"/>
              <w:tblCellMar>
                <w:left w:w="0" w:type="dxa"/>
                <w:right w:w="0" w:type="dxa"/>
              </w:tblCellMar>
              <w:tblLook w:val="04A0" w:firstRow="1" w:lastRow="0" w:firstColumn="1" w:lastColumn="0" w:noHBand="0" w:noVBand="1"/>
            </w:tblPr>
            <w:tblGrid>
              <w:gridCol w:w="8520"/>
            </w:tblGrid>
            <w:tr w:rsidR="00AA01DD" w:rsidRPr="00AA01DD">
              <w:trPr>
                <w:tblCellSpacing w:w="0" w:type="dxa"/>
              </w:trPr>
              <w:tc>
                <w:tcPr>
                  <w:tcW w:w="0" w:type="auto"/>
                  <w:tcMar>
                    <w:top w:w="45" w:type="dxa"/>
                    <w:left w:w="45" w:type="dxa"/>
                    <w:bottom w:w="45" w:type="dxa"/>
                    <w:right w:w="45" w:type="dxa"/>
                  </w:tcMar>
                  <w:vAlign w:val="center"/>
                  <w:hideMark/>
                </w:tcPr>
                <w:p w:rsidR="00AA01DD" w:rsidRPr="00AA01DD" w:rsidRDefault="00AA01DD" w:rsidP="00AA01DD">
                  <w:pPr>
                    <w:spacing w:after="0" w:line="240" w:lineRule="auto"/>
                    <w:ind w:left="300"/>
                    <w:rPr>
                      <w:rFonts w:ascii="Tahoma" w:eastAsia="Times New Roman" w:hAnsi="Tahoma" w:cs="Tahoma"/>
                      <w:color w:val="000000"/>
                      <w:sz w:val="17"/>
                      <w:szCs w:val="17"/>
                      <w:lang w:eastAsia="ru-RU"/>
                    </w:rPr>
                  </w:pPr>
                  <w:r w:rsidRPr="00AA01DD">
                    <w:rPr>
                      <w:rFonts w:ascii="Tahoma" w:eastAsia="Times New Roman" w:hAnsi="Tahoma" w:cs="Tahoma"/>
                      <w:color w:val="000000"/>
                      <w:sz w:val="17"/>
                      <w:szCs w:val="17"/>
                      <w:lang w:eastAsia="ru-RU"/>
                    </w:rPr>
                    <w:t>Gladio (Gladyo)</w:t>
                  </w:r>
                </w:p>
              </w:tc>
            </w:tr>
          </w:tbl>
          <w:p w:rsidR="00AA01DD" w:rsidRPr="00AA01DD" w:rsidRDefault="00AA01DD" w:rsidP="00AA01DD">
            <w:pPr>
              <w:spacing w:after="0" w:line="240" w:lineRule="auto"/>
              <w:rPr>
                <w:rFonts w:ascii="Arial" w:eastAsia="Times New Roman" w:hAnsi="Arial" w:cs="Arial"/>
                <w:color w:val="000000"/>
                <w:sz w:val="21"/>
                <w:szCs w:val="21"/>
                <w:lang w:eastAsia="ru-RU"/>
              </w:rPr>
            </w:pPr>
          </w:p>
        </w:tc>
      </w:tr>
      <w:tr w:rsidR="00AA01DD" w:rsidRPr="00AA01DD" w:rsidTr="00AA01DD">
        <w:trPr>
          <w:trHeight w:val="1500"/>
          <w:tblCellSpacing w:w="0" w:type="dxa"/>
        </w:trPr>
        <w:tc>
          <w:tcPr>
            <w:tcW w:w="0" w:type="auto"/>
            <w:shd w:val="clear" w:color="auto" w:fill="F0F8FF"/>
            <w:hideMark/>
          </w:tcPr>
          <w:tbl>
            <w:tblPr>
              <w:tblW w:w="5000" w:type="pct"/>
              <w:tblCellSpacing w:w="0" w:type="dxa"/>
              <w:tblCellMar>
                <w:left w:w="0" w:type="dxa"/>
                <w:right w:w="0" w:type="dxa"/>
              </w:tblCellMar>
              <w:tblLook w:val="04A0" w:firstRow="1" w:lastRow="0" w:firstColumn="1" w:lastColumn="0" w:noHBand="0" w:noVBand="1"/>
            </w:tblPr>
            <w:tblGrid>
              <w:gridCol w:w="14640"/>
            </w:tblGrid>
            <w:tr w:rsidR="00AA01DD" w:rsidRPr="00AA01DD">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4640"/>
                  </w:tblGrid>
                  <w:tr w:rsidR="00AA01DD" w:rsidRPr="00AA01DD">
                    <w:trPr>
                      <w:tblCellSpacing w:w="0" w:type="dxa"/>
                    </w:trPr>
                    <w:tc>
                      <w:tcPr>
                        <w:tcW w:w="4700" w:type="pct"/>
                        <w:vAlign w:val="center"/>
                        <w:hideMark/>
                      </w:tcPr>
                      <w:p w:rsidR="00AA01DD" w:rsidRPr="00AA01DD" w:rsidRDefault="00AA01DD" w:rsidP="00AA01DD">
                        <w:pPr>
                          <w:spacing w:after="0" w:line="240" w:lineRule="auto"/>
                          <w:rPr>
                            <w:rFonts w:ascii="Arial" w:eastAsia="Times New Roman" w:hAnsi="Arial" w:cs="Arial"/>
                            <w:color w:val="000000"/>
                            <w:sz w:val="26"/>
                            <w:szCs w:val="26"/>
                            <w:lang w:eastAsia="ru-RU"/>
                          </w:rPr>
                        </w:pPr>
                        <w:r w:rsidRPr="00AA01DD">
                          <w:rPr>
                            <w:rFonts w:ascii="Arial" w:eastAsia="Times New Roman" w:hAnsi="Arial" w:cs="Arial"/>
                            <w:color w:val="000000"/>
                            <w:sz w:val="26"/>
                            <w:szCs w:val="26"/>
                            <w:lang w:eastAsia="ru-RU"/>
                          </w:rPr>
                          <w:br/>
                        </w:r>
                        <w:r>
                          <w:rPr>
                            <w:rFonts w:ascii="Arial" w:eastAsia="Times New Roman" w:hAnsi="Arial" w:cs="Arial"/>
                            <w:noProof/>
                            <w:color w:val="000000"/>
                            <w:sz w:val="26"/>
                            <w:szCs w:val="26"/>
                            <w:lang w:eastAsia="ru-RU"/>
                          </w:rPr>
                          <w:lastRenderedPageBreak/>
                          <w:drawing>
                            <wp:inline distT="0" distB="0" distL="0" distR="0" wp14:anchorId="2EAC80A8" wp14:editId="2AD07D22">
                              <wp:extent cx="5711825" cy="8857615"/>
                              <wp:effectExtent l="0" t="0" r="3175" b="635"/>
                              <wp:docPr id="1" name="Рисунок 1" descr="http://img.webme.com/pic/g/gizliilimler/180px-glad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webme.com/pic/g/gizliilimler/180px-gladi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1825" cy="8857615"/>
                                      </a:xfrm>
                                      <a:prstGeom prst="rect">
                                        <a:avLst/>
                                      </a:prstGeom>
                                      <a:noFill/>
                                      <a:ln>
                                        <a:noFill/>
                                      </a:ln>
                                    </pic:spPr>
                                  </pic:pic>
                                </a:graphicData>
                              </a:graphic>
                            </wp:inline>
                          </w:drawing>
                        </w:r>
                      </w:p>
                      <w:p w:rsidR="00AA01DD" w:rsidRPr="00AA01DD" w:rsidRDefault="00AA01DD" w:rsidP="00AA01DD">
                        <w:pPr>
                          <w:shd w:val="clear" w:color="auto" w:fill="3B5998"/>
                          <w:spacing w:before="100" w:beforeAutospacing="1" w:after="100" w:afterAutospacing="1" w:line="240" w:lineRule="auto"/>
                          <w:ind w:left="195"/>
                          <w:jc w:val="center"/>
                          <w:outlineLvl w:val="0"/>
                          <w:rPr>
                            <w:rFonts w:ascii="Arial" w:eastAsia="Times New Roman" w:hAnsi="Arial" w:cs="Arial"/>
                            <w:b/>
                            <w:bCs/>
                            <w:color w:val="F0F8FF"/>
                            <w:kern w:val="36"/>
                            <w:sz w:val="38"/>
                            <w:szCs w:val="38"/>
                            <w:lang w:eastAsia="ru-RU"/>
                          </w:rPr>
                        </w:pPr>
                        <w:r w:rsidRPr="00AA01DD">
                          <w:rPr>
                            <w:rFonts w:ascii="Arial" w:eastAsia="Times New Roman" w:hAnsi="Arial" w:cs="Arial"/>
                            <w:b/>
                            <w:bCs/>
                            <w:color w:val="F0F8FF"/>
                            <w:kern w:val="36"/>
                            <w:sz w:val="38"/>
                            <w:szCs w:val="38"/>
                            <w:lang w:eastAsia="ru-RU"/>
                          </w:rPr>
                          <w:lastRenderedPageBreak/>
                          <w:t>Gladio (Gladyo)</w:t>
                        </w:r>
                      </w:p>
                      <w:p w:rsidR="00AA01DD" w:rsidRPr="00AA01DD" w:rsidRDefault="00AA01DD" w:rsidP="00AA01DD">
                        <w:pPr>
                          <w:spacing w:after="0" w:line="240" w:lineRule="auto"/>
                          <w:rPr>
                            <w:rFonts w:ascii="Arial" w:eastAsia="Times New Roman" w:hAnsi="Arial" w:cs="Arial"/>
                            <w:color w:val="000000"/>
                            <w:sz w:val="26"/>
                            <w:szCs w:val="26"/>
                            <w:lang w:eastAsia="ru-RU"/>
                          </w:rPr>
                        </w:pPr>
                        <w:r w:rsidRPr="00AA01DD">
                          <w:rPr>
                            <w:rFonts w:ascii="Arial" w:eastAsia="Times New Roman" w:hAnsi="Arial" w:cs="Arial"/>
                            <w:color w:val="000000"/>
                            <w:sz w:val="26"/>
                            <w:szCs w:val="26"/>
                            <w:lang w:eastAsia="ru-RU"/>
                          </w:rPr>
                          <w:t>Gladio, daha çok İtalya'daki siyasi cinayetleriyle adını duyurmuş bir gizli örgüttür. Ancak bu örgütün NATO'nun gözetiminde çalışan bir özel tim olduğu kesindir. NATO'nun doğrudan düşman ilan edemediği kişilere veya siyasi mekanizmalara karşı Gladio kullanılmıştır. Örgüt sadece siyasi cinayetler gerçekleştirmekle kalmamış, zaman zaman askeri darbelerin zeminlerini ve şartlarını da hazırlamış, hatta bu tür darbeleri yönlendirmiştir.</w:t>
                        </w:r>
                      </w:p>
                      <w:p w:rsidR="00AA01DD" w:rsidRPr="00AA01DD" w:rsidRDefault="00AA01DD" w:rsidP="00AA01DD">
                        <w:pPr>
                          <w:spacing w:before="100" w:beforeAutospacing="1" w:after="100" w:afterAutospacing="1" w:line="240" w:lineRule="auto"/>
                          <w:rPr>
                            <w:rFonts w:ascii="Arial" w:eastAsia="Times New Roman" w:hAnsi="Arial" w:cs="Arial"/>
                            <w:color w:val="000000"/>
                            <w:sz w:val="26"/>
                            <w:szCs w:val="26"/>
                            <w:lang w:val="en-US" w:eastAsia="ru-RU"/>
                          </w:rPr>
                        </w:pPr>
                        <w:r w:rsidRPr="00AA01DD">
                          <w:rPr>
                            <w:rFonts w:ascii="Arial" w:eastAsia="Times New Roman" w:hAnsi="Arial" w:cs="Arial"/>
                            <w:color w:val="000000"/>
                            <w:sz w:val="26"/>
                            <w:szCs w:val="26"/>
                            <w:lang w:eastAsia="ru-RU"/>
                          </w:rPr>
                          <w:t xml:space="preserve">Gladio NATO ile paralel kurulmuştur ve görünüşte amacı herhangi bir komünist saldırı karşısında gerilla savaşını organize etmekti. Örgütün finansmanı ise büyük ölçüde ABD tarafından sağlanmıştır. </w:t>
                        </w:r>
                        <w:r w:rsidRPr="00AA01DD">
                          <w:rPr>
                            <w:rFonts w:ascii="Arial" w:eastAsia="Times New Roman" w:hAnsi="Arial" w:cs="Arial"/>
                            <w:color w:val="000000"/>
                            <w:sz w:val="26"/>
                            <w:szCs w:val="26"/>
                            <w:lang w:val="en-US" w:eastAsia="ru-RU"/>
                          </w:rPr>
                          <w:t>Bu arada bir yandan da medya kanalıyla anti-komünist propaganda faaliyetlerini organize edecekti. Yöneticileri NATO üyesi ülkelerde eğitim görüyordu.</w:t>
                        </w:r>
                      </w:p>
                      <w:p w:rsidR="00AA01DD" w:rsidRPr="00AA01DD" w:rsidRDefault="00AA01DD" w:rsidP="00AA01DD">
                        <w:pPr>
                          <w:spacing w:before="100" w:beforeAutospacing="1" w:after="100" w:afterAutospacing="1" w:line="240" w:lineRule="auto"/>
                          <w:rPr>
                            <w:rFonts w:ascii="Arial" w:eastAsia="Times New Roman" w:hAnsi="Arial" w:cs="Arial"/>
                            <w:color w:val="000000"/>
                            <w:sz w:val="26"/>
                            <w:szCs w:val="26"/>
                            <w:lang w:val="en-US" w:eastAsia="ru-RU"/>
                          </w:rPr>
                        </w:pPr>
                        <w:r w:rsidRPr="00AA01DD">
                          <w:rPr>
                            <w:rFonts w:ascii="Arial" w:eastAsia="Times New Roman" w:hAnsi="Arial" w:cs="Arial"/>
                            <w:color w:val="000000"/>
                            <w:sz w:val="26"/>
                            <w:szCs w:val="26"/>
                            <w:lang w:val="en-US" w:eastAsia="ru-RU"/>
                          </w:rPr>
                          <w:t>Faaliyetlerini genellikle gizlice yürüten Gladio sadece NATO üyesi ülkelerde değil, Avusturya, İsveç, Norveç gibi NATO üyesi olmayan ülkelerde de örgütlenmiştir. Farklı ülkelerde farklı kod adlarıyla çalışma yapıyordu. Örneğin İtalya'da Gladio, Yunanistan'da B-8 ya da Sheep Skin (Koyun Postu), Belçika'da SDRA-8, Hollanda'da NATO Command, Almanya'da Gehlen harekatı (kurucusu General Reinhard Gehlen'e nispetle), Avusturya'da Schwert, İngiltere'de Secret British Network kod adıyla çalışma yapıyordu. Türkiye'deki kontrgerillanın da bir Gladio uzantısı olduğu iddia edilmektedir.</w:t>
                        </w:r>
                      </w:p>
                      <w:p w:rsidR="00AA01DD" w:rsidRPr="00AA01DD" w:rsidRDefault="00AA01DD" w:rsidP="00AA01DD">
                        <w:pPr>
                          <w:spacing w:before="100" w:beforeAutospacing="1" w:after="100" w:afterAutospacing="1" w:line="240" w:lineRule="auto"/>
                          <w:rPr>
                            <w:rFonts w:ascii="Arial" w:eastAsia="Times New Roman" w:hAnsi="Arial" w:cs="Arial"/>
                            <w:color w:val="000000"/>
                            <w:sz w:val="26"/>
                            <w:szCs w:val="26"/>
                            <w:lang w:val="en-US" w:eastAsia="ru-RU"/>
                          </w:rPr>
                        </w:pPr>
                        <w:r w:rsidRPr="00AA01DD">
                          <w:rPr>
                            <w:rFonts w:ascii="Arial" w:eastAsia="Times New Roman" w:hAnsi="Arial" w:cs="Arial"/>
                            <w:color w:val="000000"/>
                            <w:sz w:val="26"/>
                            <w:szCs w:val="26"/>
                            <w:lang w:val="en-US" w:eastAsia="ru-RU"/>
                          </w:rPr>
                          <w:t>Gladio'nun şekillendirilmesinde rol oynayan önemli şahıslardan General Reinhard Gehlen aynı zamanda bir Naziydi. İşin ilginç tarafı ise bu kişinin İsrail'in gizli servisi MOSSAD'la da bağlantısının olmasıydı. Bütün bu bağlantılar Gizli Dünya Devleti'nin geri plandaki faaliyetleri hakkında önemli ip uçları veriyor olmalı. General Gehlen, Gladio'nun oluşturulması ve şekillendirilmesi merhalesinde önemli rol oynadı ve bu konuda Hitler'in yanında edindiği tecrübeden yararlandığı tahmin edilmektedir.</w:t>
                        </w:r>
                      </w:p>
                      <w:p w:rsidR="00AA01DD" w:rsidRPr="00AA01DD" w:rsidRDefault="00AA01DD" w:rsidP="00AA01DD">
                        <w:pPr>
                          <w:spacing w:before="100" w:beforeAutospacing="1" w:after="100" w:afterAutospacing="1" w:line="240" w:lineRule="auto"/>
                          <w:rPr>
                            <w:ins w:id="0" w:author="Unknown"/>
                            <w:rFonts w:ascii="Arial" w:eastAsia="Times New Roman" w:hAnsi="Arial" w:cs="Arial"/>
                            <w:color w:val="000000"/>
                            <w:sz w:val="26"/>
                            <w:szCs w:val="26"/>
                            <w:lang w:val="en-US" w:eastAsia="ru-RU"/>
                          </w:rPr>
                        </w:pPr>
                        <w:ins w:id="1" w:author="Unknown">
                          <w:r w:rsidRPr="00AA01DD">
                            <w:rPr>
                              <w:rFonts w:ascii="Arial" w:eastAsia="Times New Roman" w:hAnsi="Arial" w:cs="Arial"/>
                              <w:color w:val="000000"/>
                              <w:sz w:val="26"/>
                              <w:szCs w:val="26"/>
                              <w:lang w:val="en-US" w:eastAsia="ru-RU"/>
                            </w:rPr>
                            <w:t>Gladio'nun siyonizmle bağlantısı hakkında Richard Deacon, The Israeli Secret Service adlı eserinde şu işaretleri veriyor: "Almanya'daki kontrgerilla hareketi Gehlen Organizasyonu savaş sonrası dönemde istihbarat toplamak üzere kurulan bir örgüt. Örgütün başı Reinhard Gehlen, CIA yoluyla ABD'den destek alıyor. Bu örgüt için çalışan Alman yetkililerden biri Nasır'ın (Mısır'ın eski cumhurbaşkanı Abdünnasır'ın) danışmanlığını yapıyor. Gereken bilgileri yetkililere aktarıyor. Organizasyonda İsrail'le bağlantıdan haberi olan çok az kişi vardı. Bağlantılar daha ileriki safhalarda Fransız istihbarat servisindeki MOSSAD ajanına haber verilerek Paris'te yürütüldü. Fransa bir NATO üyesiydi ve bu MOSSAD ajanının da NATO ülkeleri arasında askeri istihbarat edinme yolları vardı." Aynı eserde General Reinhard Gehlen'in MOSSAD hesabına çalıştığı da özellikle vurgulanmaktadır. Richard Deacon'a göre Gehlen 1950'lerde soğuk savaş konusunda Amerika'nın en önemli elemanlarından biriydi.</w:t>
                          </w:r>
                        </w:ins>
                      </w:p>
                      <w:p w:rsidR="00AA01DD" w:rsidRPr="00AA01DD" w:rsidRDefault="00AA01DD" w:rsidP="00AA01DD">
                        <w:pPr>
                          <w:spacing w:before="100" w:beforeAutospacing="1" w:after="100" w:afterAutospacing="1" w:line="240" w:lineRule="auto"/>
                          <w:rPr>
                            <w:ins w:id="2" w:author="Unknown"/>
                            <w:rFonts w:ascii="Arial" w:eastAsia="Times New Roman" w:hAnsi="Arial" w:cs="Arial"/>
                            <w:color w:val="000000"/>
                            <w:sz w:val="26"/>
                            <w:szCs w:val="26"/>
                            <w:lang w:val="en-US" w:eastAsia="ru-RU"/>
                          </w:rPr>
                        </w:pPr>
                        <w:ins w:id="3" w:author="Unknown">
                          <w:r w:rsidRPr="00AA01DD">
                            <w:rPr>
                              <w:rFonts w:ascii="Arial" w:eastAsia="Times New Roman" w:hAnsi="Arial" w:cs="Arial"/>
                              <w:color w:val="000000"/>
                              <w:sz w:val="26"/>
                              <w:szCs w:val="26"/>
                              <w:lang w:val="en-US" w:eastAsia="ru-RU"/>
                            </w:rPr>
                            <w:t>Gladio'nun İtalya kanadının ise bu ülkenin en çok ismini duyuran P-2 Mason locasıyla yakın irtibat içinde olduğu, hukuki soruşturmalar neticesinde ortaya çıkmıştır. Bu locanın üstad-ı azamı Licio Gelli aynı zamanda İspanya iç savaşında faşistler adına savaşmış bir isimdi. İtalya'nın mafyayla ve Gladio ile yakın irtibatı olduğu tespit edilen eski başbakanı Giulio Andreotti de bu locanın üyesiydi. Meşhur Temiz Eller Operasyonu'nda sorguya çekilen Andreotti başbakanlığı döneminde Gladio'yu savunmuştu. P-2 locasının Gladio ve mafya bağlantısı araştırıldığında bu locanın üyeleri arasında 43 parlamenter, 54 üst düzey devlet görevlisi, başta Genelkurmay başkanı Amiral Giovanni Torrisi olmak üzere 8'i amiral 30'u general 183 askeri yetkili, 19 hakim, avukatlar, polis komiserleri, bankerler, gazete sahipleri, yazarlar, baş yazarlar, 58 profesör, siyasi parti liderleri ve haber alma servisinin 3 eski başkanı olduğu tespit edilmişti. Bu durum ülkede Gladio'ya destek veren mason locasının ne kadar geniş bir alana yayıldığını ortaya koyuyordu.</w:t>
                          </w:r>
                        </w:ins>
                      </w:p>
                      <w:p w:rsidR="00AA01DD" w:rsidRPr="00AA01DD" w:rsidRDefault="00AA01DD" w:rsidP="00AA01DD">
                        <w:pPr>
                          <w:spacing w:before="100" w:beforeAutospacing="1" w:after="100" w:afterAutospacing="1" w:line="240" w:lineRule="auto"/>
                          <w:rPr>
                            <w:ins w:id="4" w:author="Unknown"/>
                            <w:rFonts w:ascii="Arial" w:eastAsia="Times New Roman" w:hAnsi="Arial" w:cs="Arial"/>
                            <w:color w:val="000000"/>
                            <w:sz w:val="26"/>
                            <w:szCs w:val="26"/>
                            <w:lang w:val="en-US" w:eastAsia="ru-RU"/>
                          </w:rPr>
                        </w:pPr>
                        <w:ins w:id="5" w:author="Unknown">
                          <w:r w:rsidRPr="00AA01DD">
                            <w:rPr>
                              <w:rFonts w:ascii="Arial" w:eastAsia="Times New Roman" w:hAnsi="Arial" w:cs="Arial"/>
                              <w:color w:val="000000"/>
                              <w:sz w:val="26"/>
                              <w:szCs w:val="26"/>
                              <w:lang w:val="en-US" w:eastAsia="ru-RU"/>
                            </w:rPr>
                            <w:t>P2-Mafya-Gladio bağlantısının gün yüzüne çıkması sebebiyle başlatılan hukuki soruşturmada birtakım ilginç gerçeklerle de karşılaşıldı. Locanın başkanı Gelli, İtalya seçimlerinde Hıristiyan Demokrat Parti'nin seçimi kazanması için naylon operasyonlar düzenlemiş ve bunun için CIA'den yardım almıştı.</w:t>
                          </w:r>
                        </w:ins>
                      </w:p>
                      <w:p w:rsidR="00AA01DD" w:rsidRPr="00AA01DD" w:rsidRDefault="00AA01DD" w:rsidP="00AA01DD">
                        <w:pPr>
                          <w:spacing w:before="100" w:beforeAutospacing="1" w:after="100" w:afterAutospacing="1" w:line="240" w:lineRule="auto"/>
                          <w:rPr>
                            <w:rFonts w:ascii="Arial" w:eastAsia="Times New Roman" w:hAnsi="Arial" w:cs="Arial"/>
                            <w:color w:val="000000"/>
                            <w:sz w:val="26"/>
                            <w:szCs w:val="26"/>
                            <w:lang w:eastAsia="ru-RU"/>
                          </w:rPr>
                        </w:pPr>
                        <w:ins w:id="6" w:author="Unknown">
                          <w:r w:rsidRPr="00AA01DD">
                            <w:rPr>
                              <w:rFonts w:ascii="Arial" w:eastAsia="Times New Roman" w:hAnsi="Arial" w:cs="Arial"/>
                              <w:color w:val="000000"/>
                              <w:sz w:val="18"/>
                              <w:szCs w:val="18"/>
                              <w:vertAlign w:val="superscript"/>
                              <w:lang w:eastAsia="ru-RU"/>
                            </w:rPr>
                            <w:t>KAYNAK BELİRTİLMELİ</w:t>
                          </w:r>
                        </w:ins>
                      </w:p>
                    </w:tc>
                  </w:tr>
                </w:tbl>
                <w:p w:rsidR="00AA01DD" w:rsidRPr="00AA01DD" w:rsidRDefault="00AA01DD" w:rsidP="00AA01DD">
                  <w:pPr>
                    <w:spacing w:after="0" w:line="240" w:lineRule="auto"/>
                    <w:rPr>
                      <w:rFonts w:ascii="Arial" w:eastAsia="Times New Roman" w:hAnsi="Arial" w:cs="Arial"/>
                      <w:color w:val="000000"/>
                      <w:sz w:val="23"/>
                      <w:szCs w:val="23"/>
                      <w:lang w:eastAsia="ru-RU"/>
                    </w:rPr>
                  </w:pPr>
                </w:p>
              </w:tc>
            </w:tr>
          </w:tbl>
          <w:p w:rsidR="00AA01DD" w:rsidRPr="00AA01DD" w:rsidRDefault="00AA01DD" w:rsidP="00AA01DD">
            <w:pPr>
              <w:spacing w:after="0" w:line="240" w:lineRule="auto"/>
              <w:rPr>
                <w:rFonts w:ascii="Arial" w:eastAsia="Times New Roman" w:hAnsi="Arial" w:cs="Arial"/>
                <w:color w:val="000000"/>
                <w:sz w:val="21"/>
                <w:szCs w:val="21"/>
                <w:lang w:eastAsia="ru-RU"/>
              </w:rPr>
            </w:pPr>
          </w:p>
        </w:tc>
      </w:tr>
    </w:tbl>
    <w:p w:rsidR="00AA01DD" w:rsidRPr="00AA01DD" w:rsidRDefault="00AA01DD" w:rsidP="00AA01DD">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AA01DD">
        <w:rPr>
          <w:rFonts w:ascii="Arial" w:eastAsia="Times New Roman" w:hAnsi="Arial" w:cs="Arial"/>
          <w:color w:val="000000"/>
          <w:sz w:val="26"/>
          <w:szCs w:val="26"/>
          <w:lang w:eastAsia="ru-RU"/>
        </w:rPr>
        <w:lastRenderedPageBreak/>
        <w:t>Latince'de kılıç anlamına gelen Gladio sözcüğünü isim olarak kullanan örgüt, Amerikan ve İngiliz kontrgerilla örgütlenmesi olan Stay Behind tarafından 1952 yılında kuruldu. CIA tarafından yönetilen ve finanse edilen örgüt, 1956 yılında ABD ile işbirliği içinde, casusluk ve gerilla savaşı yapmak üzere örgütlendi. Sardunya'da örgütün ilk eğitim kampı kuruldu ve Kuzey İtalya'da 139 yerde silah ve mühimmat depoları oluşturuldu. Resmi adı Müttefik Koordinasyon Komitesi (Allied Coordination Committee) idi.</w:t>
      </w:r>
    </w:p>
    <w:p w:rsidR="00AA01DD" w:rsidRPr="00AA01DD" w:rsidRDefault="00AA01DD" w:rsidP="00AA01DD">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AA01DD">
        <w:rPr>
          <w:rFonts w:ascii="Arial" w:eastAsia="Times New Roman" w:hAnsi="Arial" w:cs="Arial"/>
          <w:color w:val="000000"/>
          <w:sz w:val="26"/>
          <w:szCs w:val="26"/>
          <w:lang w:eastAsia="ru-RU"/>
        </w:rPr>
        <w:t>1956 sonrasında ikisi kadın 622 kişi ABD ve İngiliz gizli servisleri tarafından eğitildi. 1990 yılında Gladio'yu ortaya çıkaran soruşturmalar esnasında bu 622 kişinin grup liderleri oldukları, her bir grup liderinin belli sayıda kişiyi idare ettiği, böylece toplam sayının 15.000′e yaklaştığı ortaya çıktı.</w:t>
      </w:r>
    </w:p>
    <w:p w:rsidR="00AA01DD" w:rsidRPr="00AA01DD" w:rsidRDefault="00AA01DD" w:rsidP="00AA01DD">
      <w:pPr>
        <w:rPr>
          <w:rFonts w:ascii="Times New Roman" w:eastAsia="Times New Roman" w:hAnsi="Times New Roman" w:cs="Times New Roman"/>
          <w:sz w:val="24"/>
          <w:szCs w:val="24"/>
          <w:lang w:eastAsia="ru-RU"/>
        </w:rPr>
      </w:pPr>
      <w:ins w:id="7" w:author="Unknown">
        <w:r w:rsidRPr="00AA01DD">
          <w:rPr>
            <w:rFonts w:ascii="Arial" w:eastAsia="Times New Roman" w:hAnsi="Arial" w:cs="Arial"/>
            <w:color w:val="000000"/>
            <w:sz w:val="26"/>
            <w:szCs w:val="26"/>
            <w:shd w:val="clear" w:color="auto" w:fill="F0F8FF"/>
            <w:lang w:eastAsia="ru-RU"/>
          </w:rPr>
          <w:t>Örgütün İtalya'daki adı Gladio (Kılıç) idi. Yunanistan'da B-8 ya da SheepSkin (Koyun Postu), Belçika'da SDRA-8, Hollanda'da NATO Command, Batı Almanya'da Gehlen Harekatı, Stay Behind ya da Sword, Avusturya'da Schwert, Fransa'da Rüzgar Gülü, İspanya'da Anti-Terör Kurtarma Grubu (GAL), İngiltere'de ise Secret British Network olarak bilindiği bu ülkelerin yetkililerince açıklandı. Örgüt, Türkiye'de Kontrgerilla olarak biliniyor. Soruşturmaların ünlü yargıcı Felice Casson, gizli servis arşivinde yaptığı incelemelerde, 1972 yılındaki bir bombalamanın kesinlikle NATO destekli bazı gizli örgütlerce yapıldığı sonucuna ulaştı. Yargıç Başbakan Andreotti'nin bilgisine başvurdu, 1972′de bu olay tespit edildiği için Başbakan örgütün varlığını kabul etti, ancak 1972′de kapatıldığını söyledi. Araştırmalara devam edilince Gladio'nun faaliyete devam ettiği ortaya çıktı. Eylemlerin en büyüğü 1980 Ağustos ayında Bologna tren istasyonunda patlayan bomba ile 85 kişinin ölümü idi.</w:t>
        </w:r>
        <w:r w:rsidRPr="00AA01DD">
          <w:rPr>
            <w:rFonts w:ascii="Arial" w:eastAsia="Times New Roman" w:hAnsi="Arial" w:cs="Arial"/>
            <w:color w:val="000000"/>
            <w:sz w:val="26"/>
            <w:szCs w:val="26"/>
            <w:lang w:eastAsia="ru-RU"/>
          </w:rPr>
          <w:br/>
        </w:r>
        <w:r w:rsidRPr="00AA01DD">
          <w:rPr>
            <w:rFonts w:ascii="Arial" w:eastAsia="Times New Roman" w:hAnsi="Arial" w:cs="Arial"/>
            <w:color w:val="000000"/>
            <w:sz w:val="26"/>
            <w:szCs w:val="26"/>
            <w:lang w:eastAsia="ru-RU"/>
          </w:rPr>
          <w:br/>
        </w:r>
        <w:r w:rsidRPr="00AA01DD">
          <w:rPr>
            <w:rFonts w:ascii="Arial" w:eastAsia="Times New Roman" w:hAnsi="Arial" w:cs="Arial"/>
            <w:color w:val="000000"/>
            <w:sz w:val="26"/>
            <w:szCs w:val="26"/>
            <w:shd w:val="clear" w:color="auto" w:fill="F0F8FF"/>
            <w:lang w:eastAsia="ru-RU"/>
          </w:rPr>
          <w:t>İtalya'da 1969-80 arasında 4.298 terör olayı meydana gelmiştir. Yapılan soruşturmalar sonucu, bunların önemli bir bölümünden Gladio sorumlu gösterilmiştir. Bazı eylemleri bizzat yapmakla, bazısında patlayıcı ve silah sağlamakla, bazısında da tahrik ve yönlendirme yapmakla suçlanmıştır.</w:t>
        </w:r>
        <w:r w:rsidRPr="00AA01DD">
          <w:rPr>
            <w:rFonts w:ascii="Arial" w:eastAsia="Times New Roman" w:hAnsi="Arial" w:cs="Arial"/>
            <w:color w:val="000000"/>
            <w:sz w:val="26"/>
            <w:szCs w:val="26"/>
            <w:lang w:eastAsia="ru-RU"/>
          </w:rPr>
          <w:br/>
        </w:r>
        <w:r w:rsidRPr="00AA01DD">
          <w:rPr>
            <w:rFonts w:ascii="Arial" w:eastAsia="Times New Roman" w:hAnsi="Arial" w:cs="Arial"/>
            <w:color w:val="000000"/>
            <w:sz w:val="26"/>
            <w:szCs w:val="26"/>
            <w:shd w:val="clear" w:color="auto" w:fill="F0F8FF"/>
            <w:lang w:eastAsia="ru-RU"/>
          </w:rPr>
          <w:t>kaynak</w:t>
        </w:r>
        <w:r w:rsidRPr="00AA01DD">
          <w:rPr>
            <w:rFonts w:ascii="Arial" w:eastAsia="Times New Roman" w:hAnsi="Arial" w:cs="Arial"/>
            <w:color w:val="000000"/>
            <w:sz w:val="26"/>
            <w:szCs w:val="26"/>
            <w:lang w:eastAsia="ru-RU"/>
          </w:rPr>
          <w:br/>
        </w:r>
        <w:r w:rsidRPr="00AA01DD">
          <w:rPr>
            <w:rFonts w:ascii="Arial" w:eastAsia="Times New Roman" w:hAnsi="Arial" w:cs="Arial"/>
            <w:color w:val="000000"/>
            <w:sz w:val="26"/>
            <w:szCs w:val="26"/>
            <w:lang w:eastAsia="ru-RU"/>
          </w:rPr>
          <w:br/>
        </w:r>
        <w:r w:rsidRPr="00AA01DD">
          <w:rPr>
            <w:rFonts w:ascii="Arial" w:eastAsia="Times New Roman" w:hAnsi="Arial" w:cs="Arial"/>
            <w:color w:val="000000"/>
            <w:sz w:val="26"/>
            <w:szCs w:val="26"/>
            <w:shd w:val="clear" w:color="auto" w:fill="F0F8FF"/>
            <w:lang w:eastAsia="ru-RU"/>
          </w:rPr>
          <w:t>Avrupa Parlamentosu bile sorunla ilgili karar tasarısında şu sözlere yer vermek durumunda kalmıştır: </w:t>
        </w:r>
        <w:r w:rsidRPr="00AA01DD">
          <w:rPr>
            <w:rFonts w:ascii="Arial" w:eastAsia="Times New Roman" w:hAnsi="Arial" w:cs="Arial"/>
            <w:i/>
            <w:iCs/>
            <w:color w:val="000000"/>
            <w:sz w:val="26"/>
            <w:szCs w:val="26"/>
            <w:shd w:val="clear" w:color="auto" w:fill="F0F8FF"/>
            <w:lang w:eastAsia="ru-RU"/>
          </w:rPr>
          <w:t>“Avrupa Topluluğu'na üye pek çok ülkede gizli, paralel istihbarat ve silahlı operasyon örgütlerinin 40 yıldır var olduğu Avrupa hükümetleri tarafından ortaya çıkarılmıştır. Kırk yıldır bu örgütlerin demokratik kontrolden kurtulduğu ve NATO ile işbirliği halinde ABD gizli servislerince yönetildiği anlaşılmıştır.”</w:t>
        </w:r>
      </w:ins>
      <w:r w:rsidRPr="00AA01DD">
        <w:rPr>
          <w:rFonts w:ascii="Arial" w:hAnsi="Arial" w:cs="Arial"/>
          <w:color w:val="000000"/>
          <w:sz w:val="26"/>
          <w:szCs w:val="26"/>
          <w:shd w:val="clear" w:color="auto" w:fill="F0F8FF"/>
        </w:rPr>
        <w:t xml:space="preserve"> </w:t>
      </w:r>
      <w:r w:rsidRPr="00AA01DD">
        <w:rPr>
          <w:rFonts w:ascii="Arial" w:eastAsia="Times New Roman" w:hAnsi="Arial" w:cs="Arial"/>
          <w:color w:val="000000"/>
          <w:sz w:val="26"/>
          <w:szCs w:val="26"/>
          <w:shd w:val="clear" w:color="auto" w:fill="F0F8FF"/>
          <w:lang w:eastAsia="ru-RU"/>
        </w:rPr>
        <w:t>CIA, 1947 Ulusal Güvenlik Yasası ile kuruldu. Daha yasanın mürekkebi kurumadan, hortlaklar ordusu yasanın temel boşluğundan sökün etti. Yasada, CIA </w:t>
      </w:r>
      <w:r w:rsidRPr="00AA01DD">
        <w:rPr>
          <w:rFonts w:ascii="Arial" w:eastAsia="Times New Roman" w:hAnsi="Arial" w:cs="Arial"/>
          <w:i/>
          <w:iCs/>
          <w:color w:val="000000"/>
          <w:sz w:val="26"/>
          <w:szCs w:val="26"/>
          <w:shd w:val="clear" w:color="auto" w:fill="F0F8FF"/>
          <w:lang w:eastAsia="ru-RU"/>
        </w:rPr>
        <w:t>"Zaman zaman Ulusal Güvenlik Konseyi'nin talimatları doğrultusunda başka görevler yapabilir, başka işlevler görebilir"</w:t>
      </w:r>
      <w:r w:rsidRPr="00AA01DD">
        <w:rPr>
          <w:rFonts w:ascii="Arial" w:eastAsia="Times New Roman" w:hAnsi="Arial" w:cs="Arial"/>
          <w:color w:val="000000"/>
          <w:sz w:val="26"/>
          <w:szCs w:val="26"/>
          <w:shd w:val="clear" w:color="auto" w:fill="F0F8FF"/>
          <w:lang w:eastAsia="ru-RU"/>
        </w:rPr>
        <w:t> deniyordu. Bu kasıtlı muğlak ifade, </w:t>
      </w:r>
      <w:r w:rsidRPr="00AA01DD">
        <w:rPr>
          <w:rFonts w:ascii="Arial" w:eastAsia="Times New Roman" w:hAnsi="Arial" w:cs="Arial"/>
          <w:i/>
          <w:iCs/>
          <w:color w:val="000000"/>
          <w:sz w:val="26"/>
          <w:szCs w:val="26"/>
          <w:shd w:val="clear" w:color="auto" w:fill="F0F8FF"/>
          <w:lang w:eastAsia="ru-RU"/>
        </w:rPr>
        <w:t>"ulusal güvenlik"</w:t>
      </w:r>
      <w:r w:rsidRPr="00AA01DD">
        <w:rPr>
          <w:rFonts w:ascii="Arial" w:eastAsia="Times New Roman" w:hAnsi="Arial" w:cs="Arial"/>
          <w:color w:val="000000"/>
          <w:sz w:val="26"/>
          <w:szCs w:val="26"/>
          <w:shd w:val="clear" w:color="auto" w:fill="F0F8FF"/>
          <w:lang w:eastAsia="ru-RU"/>
        </w:rPr>
        <w:t> adına, yarım yüzyıl, canice faaliyetlerin yürütülmesinin kapısını açtı. </w:t>
      </w:r>
      <w:r w:rsidRPr="00AA01DD">
        <w:rPr>
          <w:rFonts w:ascii="Arial" w:eastAsia="Times New Roman" w:hAnsi="Arial" w:cs="Arial"/>
          <w:color w:val="000000"/>
          <w:sz w:val="26"/>
          <w:szCs w:val="26"/>
          <w:lang w:eastAsia="ru-RU"/>
        </w:rPr>
        <w:br/>
      </w:r>
      <w:r w:rsidRPr="00AA01DD">
        <w:rPr>
          <w:rFonts w:ascii="Arial" w:eastAsia="Times New Roman" w:hAnsi="Arial" w:cs="Arial"/>
          <w:color w:val="000000"/>
          <w:sz w:val="26"/>
          <w:szCs w:val="26"/>
          <w:lang w:eastAsia="ru-RU"/>
        </w:rPr>
        <w:lastRenderedPageBreak/>
        <w:br/>
      </w:r>
      <w:r w:rsidRPr="00AA01DD">
        <w:rPr>
          <w:rFonts w:ascii="Arial" w:eastAsia="Times New Roman" w:hAnsi="Arial" w:cs="Arial"/>
          <w:color w:val="000000"/>
          <w:sz w:val="26"/>
          <w:szCs w:val="26"/>
          <w:shd w:val="clear" w:color="auto" w:fill="F0F8FF"/>
          <w:lang w:eastAsia="ru-RU"/>
        </w:rPr>
        <w:t>Ulusal Güvenlik Konseyi'nin zorunlu gördüğü ilk görevlerden biri, İtalyan demokrasisini yıkmak oldu; elbette demokrasi adına... İtalya, 1948 seçimlerinde solcu bir yönetimi işbaşına getirecek gibi görünüyordu. Milyonlarca dolar, Washington'un istediği adaylara, Mussolini'nin partisinin kahverengi gömleklilerinden arta kalan haydutlara ve öteki Nazi işbirlikçilerine İtalyanların oy vermelerini sağlamak amacıyla propaganda yapmak ve oy satın almak için dağıtıldı. Ayrıca, seçimin sonuçları ABD'nin istekleriyle bağdaşmadığı takdirde, yiyecek yardımının kesileceği dedikodusu yayıldı. </w:t>
      </w:r>
      <w:r w:rsidRPr="00AA01DD">
        <w:rPr>
          <w:rFonts w:ascii="Arial" w:eastAsia="Times New Roman" w:hAnsi="Arial" w:cs="Arial"/>
          <w:color w:val="000000"/>
          <w:sz w:val="26"/>
          <w:szCs w:val="26"/>
          <w:lang w:eastAsia="ru-RU"/>
        </w:rPr>
        <w:br/>
      </w:r>
      <w:r w:rsidRPr="00AA01DD">
        <w:rPr>
          <w:rFonts w:ascii="Arial" w:eastAsia="Times New Roman" w:hAnsi="Arial" w:cs="Arial"/>
          <w:color w:val="000000"/>
          <w:sz w:val="26"/>
          <w:szCs w:val="26"/>
          <w:lang w:eastAsia="ru-RU"/>
        </w:rPr>
        <w:br/>
      </w:r>
      <w:r w:rsidRPr="00AA01DD">
        <w:rPr>
          <w:rFonts w:ascii="Arial" w:eastAsia="Times New Roman" w:hAnsi="Arial" w:cs="Arial"/>
          <w:color w:val="000000"/>
          <w:sz w:val="26"/>
          <w:szCs w:val="26"/>
          <w:shd w:val="clear" w:color="auto" w:fill="F0F8FF"/>
          <w:lang w:eastAsia="ru-RU"/>
        </w:rPr>
        <w:t>ABD, 1948 seçimlerinde, şiddete başvurmak zorunda kalmadan istediğini elde etti. Fakat, 1990'da ortaya çıktığı gibi, CIA, savaş sonrası İtalya'sında, haritalarda işaretli örtülü silah ve patlayıcı depoları bulunan gizli bir yan askeri ordu kurmuştu. Gladio Operasyonu (</w:t>
      </w:r>
      <w:r w:rsidRPr="00AA01DD">
        <w:rPr>
          <w:rFonts w:ascii="Arial" w:eastAsia="Times New Roman" w:hAnsi="Arial" w:cs="Arial"/>
          <w:i/>
          <w:iCs/>
          <w:color w:val="000000"/>
          <w:sz w:val="26"/>
          <w:szCs w:val="26"/>
          <w:shd w:val="clear" w:color="auto" w:fill="F0F8FF"/>
          <w:lang w:eastAsia="ru-RU"/>
        </w:rPr>
        <w:t>"gladius"</w:t>
      </w:r>
      <w:r w:rsidRPr="00AA01DD">
        <w:rPr>
          <w:rFonts w:ascii="Arial" w:eastAsia="Times New Roman" w:hAnsi="Arial" w:cs="Arial"/>
          <w:color w:val="000000"/>
          <w:sz w:val="26"/>
          <w:szCs w:val="26"/>
          <w:shd w:val="clear" w:color="auto" w:fill="F0F8FF"/>
          <w:lang w:eastAsia="ru-RU"/>
        </w:rPr>
        <w:t>, Latincede kılıç demektir) adlı bu harekât için ileri sürülen bahane gülünçtü: Sovyet işgali tehdidi... Fakat gerçek amaç hiç de öyle eğlenceli değildi: Gladio'nun 15 bin askeri, hizadan çıktığı takdirde İtalyan hükümetini devirmek üzere eğitildi.</w:t>
      </w:r>
    </w:p>
    <w:p w:rsidR="00AA01DD" w:rsidRPr="00AA01DD" w:rsidRDefault="00AA01DD" w:rsidP="00AA01DD">
      <w:pPr>
        <w:spacing w:after="0" w:line="240" w:lineRule="auto"/>
        <w:rPr>
          <w:ins w:id="8" w:author="Unknown"/>
          <w:rFonts w:ascii="Times New Roman" w:eastAsia="Times New Roman" w:hAnsi="Times New Roman" w:cs="Times New Roman"/>
          <w:sz w:val="24"/>
          <w:szCs w:val="24"/>
          <w:lang w:val="en-US" w:eastAsia="ru-RU"/>
        </w:rPr>
      </w:pPr>
      <w:ins w:id="9" w:author="Unknown">
        <w:r w:rsidRPr="00AA01DD">
          <w:rPr>
            <w:rFonts w:ascii="Arial" w:eastAsia="Times New Roman" w:hAnsi="Arial" w:cs="Arial"/>
            <w:color w:val="000000"/>
            <w:sz w:val="26"/>
            <w:szCs w:val="26"/>
            <w:shd w:val="clear" w:color="auto" w:fill="F0F8FF"/>
            <w:lang w:eastAsia="ru-RU"/>
          </w:rPr>
          <w:t>Benzer gizli ordular, çoğunlukla ve doğal olarak eski SS subaylarının komutasında Fransa, Belçika, Hollanda ve Batı Almanya'da da oluşturuldu.* Bu ordular salt Rusların yollarını gözlemedi. Büyük bölümü hâlâ açıklanmayan dev cephanelikler kurdular, solcuların kara listelerini çıkardılar, Fransa'da Cumhurbaşkanı De Gaulle'ü öldürme komplosuna katıldılar. </w:t>
        </w:r>
        <w:r w:rsidRPr="00AA01DD">
          <w:rPr>
            <w:rFonts w:ascii="Arial" w:eastAsia="Times New Roman" w:hAnsi="Arial" w:cs="Arial"/>
            <w:color w:val="000000"/>
            <w:sz w:val="26"/>
            <w:szCs w:val="26"/>
            <w:lang w:eastAsia="ru-RU"/>
          </w:rPr>
          <w:br/>
        </w:r>
        <w:r w:rsidRPr="00AA01DD">
          <w:rPr>
            <w:rFonts w:ascii="Arial" w:eastAsia="Times New Roman" w:hAnsi="Arial" w:cs="Arial"/>
            <w:color w:val="000000"/>
            <w:sz w:val="26"/>
            <w:szCs w:val="26"/>
            <w:lang w:eastAsia="ru-RU"/>
          </w:rPr>
          <w:br/>
        </w:r>
        <w:r w:rsidRPr="00AA01DD">
          <w:rPr>
            <w:rFonts w:ascii="Arial" w:eastAsia="Times New Roman" w:hAnsi="Arial" w:cs="Arial"/>
            <w:color w:val="000000"/>
            <w:sz w:val="26"/>
            <w:szCs w:val="26"/>
            <w:shd w:val="clear" w:color="auto" w:fill="F0F8FF"/>
            <w:lang w:eastAsia="ru-RU"/>
          </w:rPr>
          <w:t xml:space="preserve">Gladio'nun pek çok üyesi, P-2 diye bilinen bir başka gizli örgütün mensubuydu. </w:t>
        </w:r>
        <w:r w:rsidRPr="00AA01DD">
          <w:rPr>
            <w:rFonts w:ascii="Arial" w:eastAsia="Times New Roman" w:hAnsi="Arial" w:cs="Arial"/>
            <w:color w:val="000000"/>
            <w:sz w:val="26"/>
            <w:szCs w:val="26"/>
            <w:shd w:val="clear" w:color="auto" w:fill="F0F8FF"/>
            <w:lang w:val="en-US" w:eastAsia="ru-RU"/>
          </w:rPr>
          <w:t>P-2 de CIA tarafından finanse ediliyordu. P-2, Vatikan, Mafya ve Dünya Antikomünist Birliği (World Anti-Communist League) adlı uluslararası faşist şemsiye örgütüyle de bağlantılıydı.</w:t>
        </w:r>
        <w:r w:rsidRPr="00AA01DD">
          <w:rPr>
            <w:rFonts w:ascii="Arial" w:eastAsia="Times New Roman" w:hAnsi="Arial" w:cs="Arial"/>
            <w:color w:val="000000"/>
            <w:sz w:val="26"/>
            <w:szCs w:val="26"/>
            <w:lang w:val="en-US" w:eastAsia="ru-RU"/>
          </w:rPr>
          <w:br/>
        </w:r>
        <w:r w:rsidRPr="00AA01DD">
          <w:rPr>
            <w:rFonts w:ascii="Arial" w:eastAsia="Times New Roman" w:hAnsi="Arial" w:cs="Arial"/>
            <w:color w:val="000000"/>
            <w:sz w:val="26"/>
            <w:szCs w:val="26"/>
            <w:lang w:val="en-US" w:eastAsia="ru-RU"/>
          </w:rPr>
          <w:br/>
        </w:r>
        <w:r w:rsidRPr="00AA01DD">
          <w:rPr>
            <w:rFonts w:ascii="Arial" w:eastAsia="Times New Roman" w:hAnsi="Arial" w:cs="Arial"/>
            <w:color w:val="000000"/>
            <w:sz w:val="26"/>
            <w:szCs w:val="26"/>
            <w:shd w:val="clear" w:color="auto" w:fill="F0F8FF"/>
            <w:lang w:val="en-US" w:eastAsia="ru-RU"/>
          </w:rPr>
          <w:t>P-2'nin uzmanlık alanlarından biri provokasyon tertiplemekti. Kızıl Tugaylar gibi solcu örgütlere ya sızıldı ya bu örgütler finanse edildi ya da kuruldu. Sonuç, solun suçlanmasına neden olan, 1978'de İtalya Başbakanı Aldo Moro'nun öldürülmesi ya da 1980'de Bologna tren istasyonunun bombalanması gibi terör eylemleri oldu. Gerginliği tırmandırma stratejisinin amacı, şiddet eylemlerini kışkırtarak, İtalyanları, solun tehlikeli ve şiddet yanlısı olduğuna inandırmaktı. </w:t>
        </w:r>
        <w:r w:rsidRPr="00AA01DD">
          <w:rPr>
            <w:rFonts w:ascii="Arial" w:eastAsia="Times New Roman" w:hAnsi="Arial" w:cs="Arial"/>
            <w:color w:val="000000"/>
            <w:sz w:val="26"/>
            <w:szCs w:val="26"/>
            <w:lang w:val="en-US" w:eastAsia="ru-RU"/>
          </w:rPr>
          <w:br/>
        </w:r>
        <w:r w:rsidRPr="00AA01DD">
          <w:rPr>
            <w:rFonts w:ascii="Arial" w:eastAsia="Times New Roman" w:hAnsi="Arial" w:cs="Arial"/>
            <w:color w:val="000000"/>
            <w:sz w:val="26"/>
            <w:szCs w:val="26"/>
            <w:lang w:val="en-US" w:eastAsia="ru-RU"/>
          </w:rPr>
          <w:br/>
        </w:r>
        <w:r w:rsidRPr="00AA01DD">
          <w:rPr>
            <w:rFonts w:ascii="Arial" w:eastAsia="Times New Roman" w:hAnsi="Arial" w:cs="Arial"/>
            <w:color w:val="000000"/>
            <w:sz w:val="26"/>
            <w:szCs w:val="26"/>
            <w:shd w:val="clear" w:color="auto" w:fill="F0F8FF"/>
            <w:lang w:val="en-US" w:eastAsia="ru-RU"/>
          </w:rPr>
          <w:t xml:space="preserve">* Gladio örgütleri, yalnızca NATO üyesi ülkelerde değil; Avustralya, İsveç, Norveç gibi Avrupa ülkelerinde de kuruldu. Merkezi, Brüksel'deki NATO Karargâhı. Gladio, İtalya'daki örgütün kod adı. Yunanistan'dakinin B-8 veya Sheep Skin (Koyun Postu), Belçika'dakinin SDRA-8, Hollanda'dakinin NATO Command, Batı Almanya'dakinin Gehlen Harekâtı veya Stay Behind ya da Sword, Avusturya'dakinin Schwert, Fransa'dakinin Rüzgâr Gülü, İngiltere'dekinin Secret British Network olduğu bu ülkelerin yöneticileri tarafından açıklandı. Bu örgüt, Türkiye'de ise Kontrgerilla diye anılıyor. Türkiye'deki Gladio örgütü, Türkiye'nin NATO'ya girdiği 1952 Mart'ından 6 ay sonra, 27 Eylül 1952'de Seferberlik Tetkik Kurulu adı altında kuruldu. ABD'nin 1974'teki silah ambargosuna kadar, bu </w:t>
        </w:r>
        <w:r w:rsidRPr="00AA01DD">
          <w:rPr>
            <w:rFonts w:ascii="Arial" w:eastAsia="Times New Roman" w:hAnsi="Arial" w:cs="Arial"/>
            <w:color w:val="000000"/>
            <w:sz w:val="26"/>
            <w:szCs w:val="26"/>
            <w:shd w:val="clear" w:color="auto" w:fill="F0F8FF"/>
            <w:lang w:val="en-US" w:eastAsia="ru-RU"/>
          </w:rPr>
          <w:lastRenderedPageBreak/>
          <w:t>örgütün giderlerinin ABD tarafından karşılandığını hükümetler bilmiyordu. Türkiye'deki Gladio örgütü, 1965'te Özel Harp Dairesi adını aldığında, hâlâ ABD askeri yardım örgütü JUSMMAT ile aynı binada faaliyet yürütüyordu. 12 Mart ve 12 Eylül darbelerinin düzenlenmesinde başrolü oynayan ÖHD, kamuoyunda Kontrgerilla olarak anılıyor. ÖHD, 1991'de tümen seviyesine yükseltildi ve Özel Kuvvetler Komutanlığı adını aldı.</w:t>
        </w:r>
      </w:ins>
    </w:p>
    <w:p w:rsidR="00AA01DD" w:rsidRPr="00AA01DD" w:rsidRDefault="00AA01DD" w:rsidP="00AA01DD">
      <w:pPr>
        <w:shd w:val="clear" w:color="auto" w:fill="F0F8FF"/>
        <w:spacing w:before="100" w:beforeAutospacing="1" w:after="100" w:afterAutospacing="1" w:line="240" w:lineRule="auto"/>
        <w:rPr>
          <w:ins w:id="10" w:author="Unknown"/>
          <w:rFonts w:ascii="Arial" w:eastAsia="Times New Roman" w:hAnsi="Arial" w:cs="Arial"/>
          <w:color w:val="000000"/>
          <w:sz w:val="26"/>
          <w:szCs w:val="26"/>
          <w:lang w:eastAsia="ru-RU"/>
        </w:rPr>
      </w:pPr>
      <w:ins w:id="11" w:author="Unknown">
        <w:r w:rsidRPr="00AA01DD">
          <w:rPr>
            <w:rFonts w:ascii="Arial" w:eastAsia="Times New Roman" w:hAnsi="Arial" w:cs="Arial"/>
            <w:color w:val="000000"/>
            <w:sz w:val="18"/>
            <w:szCs w:val="18"/>
            <w:vertAlign w:val="superscript"/>
            <w:lang w:eastAsia="ru-RU"/>
          </w:rPr>
          <w:t>KAYNAK BELİRTİLMELİ</w:t>
        </w:r>
      </w:ins>
    </w:p>
    <w:p w:rsidR="005B2BD7" w:rsidRDefault="005B2BD7" w:rsidP="00AA01DD">
      <w:bookmarkStart w:id="12" w:name="_GoBack"/>
      <w:bookmarkEnd w:id="12"/>
    </w:p>
    <w:sectPr w:rsidR="005B2B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9B6"/>
    <w:rsid w:val="005B2BD7"/>
    <w:rsid w:val="00AA01DD"/>
    <w:rsid w:val="00E229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A01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A01DD"/>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AA01D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AA01D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A01DD"/>
    <w:rPr>
      <w:rFonts w:ascii="Tahoma" w:hAnsi="Tahoma" w:cs="Tahoma"/>
      <w:sz w:val="16"/>
      <w:szCs w:val="16"/>
    </w:rPr>
  </w:style>
  <w:style w:type="character" w:customStyle="1" w:styleId="apple-converted-space">
    <w:name w:val="apple-converted-space"/>
    <w:basedOn w:val="a0"/>
    <w:rsid w:val="00AA01DD"/>
  </w:style>
  <w:style w:type="character" w:styleId="a6">
    <w:name w:val="Emphasis"/>
    <w:basedOn w:val="a0"/>
    <w:uiPriority w:val="20"/>
    <w:qFormat/>
    <w:rsid w:val="00AA01D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A01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A01DD"/>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AA01D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AA01D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A01DD"/>
    <w:rPr>
      <w:rFonts w:ascii="Tahoma" w:hAnsi="Tahoma" w:cs="Tahoma"/>
      <w:sz w:val="16"/>
      <w:szCs w:val="16"/>
    </w:rPr>
  </w:style>
  <w:style w:type="character" w:customStyle="1" w:styleId="apple-converted-space">
    <w:name w:val="apple-converted-space"/>
    <w:basedOn w:val="a0"/>
    <w:rsid w:val="00AA01DD"/>
  </w:style>
  <w:style w:type="character" w:styleId="a6">
    <w:name w:val="Emphasis"/>
    <w:basedOn w:val="a0"/>
    <w:uiPriority w:val="20"/>
    <w:qFormat/>
    <w:rsid w:val="00AA01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26003">
      <w:bodyDiv w:val="1"/>
      <w:marLeft w:val="0"/>
      <w:marRight w:val="0"/>
      <w:marTop w:val="0"/>
      <w:marBottom w:val="0"/>
      <w:divBdr>
        <w:top w:val="none" w:sz="0" w:space="0" w:color="auto"/>
        <w:left w:val="none" w:sz="0" w:space="0" w:color="auto"/>
        <w:bottom w:val="none" w:sz="0" w:space="0" w:color="auto"/>
        <w:right w:val="none" w:sz="0" w:space="0" w:color="auto"/>
      </w:divBdr>
    </w:div>
    <w:div w:id="111825033">
      <w:bodyDiv w:val="1"/>
      <w:marLeft w:val="0"/>
      <w:marRight w:val="0"/>
      <w:marTop w:val="0"/>
      <w:marBottom w:val="0"/>
      <w:divBdr>
        <w:top w:val="none" w:sz="0" w:space="0" w:color="auto"/>
        <w:left w:val="none" w:sz="0" w:space="0" w:color="auto"/>
        <w:bottom w:val="none" w:sz="0" w:space="0" w:color="auto"/>
        <w:right w:val="none" w:sz="0" w:space="0" w:color="auto"/>
      </w:divBdr>
    </w:div>
    <w:div w:id="371999151">
      <w:bodyDiv w:val="1"/>
      <w:marLeft w:val="0"/>
      <w:marRight w:val="0"/>
      <w:marTop w:val="0"/>
      <w:marBottom w:val="0"/>
      <w:divBdr>
        <w:top w:val="none" w:sz="0" w:space="0" w:color="auto"/>
        <w:left w:val="none" w:sz="0" w:space="0" w:color="auto"/>
        <w:bottom w:val="none" w:sz="0" w:space="0" w:color="auto"/>
        <w:right w:val="none" w:sz="0" w:space="0" w:color="auto"/>
      </w:divBdr>
      <w:divsChild>
        <w:div w:id="1659074581">
          <w:marLeft w:val="1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1575</Words>
  <Characters>8984</Characters>
  <Application>Microsoft Office Word</Application>
  <DocSecurity>0</DocSecurity>
  <Lines>74</Lines>
  <Paragraphs>21</Paragraphs>
  <ScaleCrop>false</ScaleCrop>
  <Company>SPecialiST RePack</Company>
  <LinksUpToDate>false</LinksUpToDate>
  <CharactersWithSpaces>10538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Ismet</cp:lastModifiedBy>
  <cp:revision>3</cp:revision>
  <dcterms:created xsi:type="dcterms:W3CDTF">2015-08-03T09:11:00Z</dcterms:created>
  <dcterms:modified xsi:type="dcterms:W3CDTF">2015-08-03T09:13:00Z</dcterms:modified>
</cp:coreProperties>
</file>