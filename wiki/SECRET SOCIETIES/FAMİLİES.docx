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879" w:rsidRPr="00A87879" w:rsidRDefault="00A87879" w:rsidP="00A87879">
      <w:pPr>
        <w:shd w:val="clear" w:color="auto" w:fill="3B5998"/>
        <w:spacing w:before="100" w:beforeAutospacing="1" w:after="100" w:afterAutospacing="1" w:line="240" w:lineRule="auto"/>
        <w:ind w:left="75"/>
        <w:jc w:val="center"/>
        <w:outlineLvl w:val="0"/>
        <w:rPr>
          <w:rFonts w:ascii="Arial" w:eastAsia="Times New Roman" w:hAnsi="Arial" w:cs="Arial"/>
          <w:b/>
          <w:bCs/>
          <w:color w:val="F0F8FF"/>
          <w:kern w:val="36"/>
          <w:sz w:val="38"/>
          <w:szCs w:val="38"/>
          <w:lang w:eastAsia="ru-RU"/>
        </w:rPr>
      </w:pPr>
      <w:r w:rsidRPr="00A87879">
        <w:rPr>
          <w:rFonts w:ascii="Arial" w:eastAsia="Times New Roman" w:hAnsi="Arial" w:cs="Arial"/>
          <w:b/>
          <w:bCs/>
          <w:color w:val="F0F8FF"/>
          <w:kern w:val="36"/>
          <w:sz w:val="38"/>
          <w:szCs w:val="38"/>
          <w:lang w:eastAsia="ru-RU"/>
        </w:rPr>
        <w:t>Dünyayı Yöneten 13 Şeytânî Aile</w:t>
      </w:r>
    </w:p>
    <w:p w:rsidR="00A87879" w:rsidRPr="00A87879" w:rsidRDefault="00A87879" w:rsidP="00A8787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857500" cy="4124325"/>
            <wp:effectExtent l="0" t="0" r="0" b="9525"/>
            <wp:docPr id="21" name="Рисунок 21" descr="http://www.texemarrs.com/images/john_jacob_as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xemarrs.com/images/john_jacob_asto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4124325"/>
                    </a:xfrm>
                    <a:prstGeom prst="rect">
                      <a:avLst/>
                    </a:prstGeom>
                    <a:noFill/>
                    <a:ln>
                      <a:noFill/>
                    </a:ln>
                  </pic:spPr>
                </pic:pic>
              </a:graphicData>
            </a:graphic>
          </wp:inline>
        </w:drawing>
      </w:r>
      <w:r w:rsidRPr="00A87879">
        <w:rPr>
          <w:rFonts w:ascii="Arial" w:eastAsia="Times New Roman" w:hAnsi="Arial" w:cs="Arial"/>
          <w:color w:val="000000"/>
          <w:sz w:val="26"/>
          <w:szCs w:val="26"/>
          <w:shd w:val="clear" w:color="auto" w:fill="F0F8FF"/>
          <w:lang w:eastAsia="ru-RU"/>
        </w:rPr>
        <w:t> </w:t>
      </w:r>
      <w:r>
        <w:rPr>
          <w:rFonts w:ascii="Times New Roman" w:eastAsia="Times New Roman" w:hAnsi="Times New Roman" w:cs="Times New Roman"/>
          <w:noProof/>
          <w:sz w:val="24"/>
          <w:szCs w:val="24"/>
          <w:lang w:eastAsia="ru-RU"/>
        </w:rPr>
        <w:drawing>
          <wp:inline distT="0" distB="0" distL="0" distR="0">
            <wp:extent cx="2743200" cy="4124325"/>
            <wp:effectExtent l="0" t="0" r="0" b="9525"/>
            <wp:docPr id="20" name="Рисунок 20" descr="Brooke A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oke As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4124325"/>
                    </a:xfrm>
                    <a:prstGeom prst="rect">
                      <a:avLst/>
                    </a:prstGeom>
                    <a:noFill/>
                    <a:ln>
                      <a:noFill/>
                    </a:ln>
                  </pic:spPr>
                </pic:pic>
              </a:graphicData>
            </a:graphic>
          </wp:inline>
        </w:drawing>
      </w:r>
    </w:p>
    <w:p w:rsidR="00A87879" w:rsidRPr="00A87879" w:rsidRDefault="00A87879" w:rsidP="00A87879">
      <w:pPr>
        <w:pBdr>
          <w:top w:val="single" w:sz="12" w:space="2" w:color="0067CE"/>
          <w:left w:val="single" w:sz="12" w:space="2" w:color="0067CE"/>
          <w:bottom w:val="single" w:sz="12" w:space="2" w:color="0067CE"/>
          <w:right w:val="single" w:sz="12" w:space="2" w:color="0067CE"/>
        </w:pBdr>
        <w:shd w:val="clear" w:color="auto" w:fill="99CCFF"/>
        <w:spacing w:before="100" w:beforeAutospacing="1" w:after="100" w:afterAutospacing="1" w:line="240" w:lineRule="auto"/>
        <w:rPr>
          <w:rFonts w:ascii="Arial" w:eastAsia="Times New Roman" w:hAnsi="Arial" w:cs="Arial"/>
          <w:color w:val="0067CE"/>
          <w:sz w:val="26"/>
          <w:szCs w:val="26"/>
          <w:lang w:eastAsia="ru-RU"/>
        </w:rPr>
      </w:pPr>
      <w:r w:rsidRPr="00A87879">
        <w:rPr>
          <w:rFonts w:ascii="Arial" w:eastAsia="Times New Roman" w:hAnsi="Arial" w:cs="Arial"/>
          <w:color w:val="0067CE"/>
          <w:sz w:val="18"/>
          <w:szCs w:val="18"/>
          <w:vertAlign w:val="superscript"/>
          <w:lang w:eastAsia="ru-RU"/>
        </w:rPr>
        <w:t>The family of New York Illuminist John Jacob Astor (left, in costume for a party) (Sol) Brooke Astor (Sağ)</w:t>
      </w:r>
    </w:p>
    <w:p w:rsidR="00A87879" w:rsidRPr="00A87879" w:rsidRDefault="00A87879" w:rsidP="00A87879">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A87879">
        <w:rPr>
          <w:rFonts w:ascii="Arial" w:eastAsia="Times New Roman" w:hAnsi="Arial" w:cs="Arial"/>
          <w:b/>
          <w:bCs/>
          <w:color w:val="3B5998"/>
          <w:sz w:val="30"/>
          <w:szCs w:val="30"/>
          <w:lang w:eastAsia="ru-RU"/>
        </w:rPr>
        <w:t>1. Astor Ailesi</w:t>
      </w:r>
    </w:p>
    <w:p w:rsidR="00A87879" w:rsidRPr="00A87879" w:rsidRDefault="00A87879" w:rsidP="00A87879">
      <w:pPr>
        <w:shd w:val="clear" w:color="auto" w:fill="FFFFFF"/>
        <w:spacing w:before="100" w:beforeAutospacing="1" w:after="100" w:afterAutospacing="1" w:line="240" w:lineRule="auto"/>
        <w:rPr>
          <w:rFonts w:ascii="Arial" w:eastAsia="Times New Roman" w:hAnsi="Arial" w:cs="Arial"/>
          <w:color w:val="000000"/>
          <w:sz w:val="26"/>
          <w:szCs w:val="26"/>
          <w:lang w:eastAsia="ru-RU"/>
        </w:rPr>
      </w:pPr>
      <w:r w:rsidRPr="00A87879">
        <w:rPr>
          <w:rFonts w:ascii="Arial" w:eastAsia="Times New Roman" w:hAnsi="Arial" w:cs="Arial"/>
          <w:color w:val="000000"/>
          <w:sz w:val="26"/>
          <w:szCs w:val="26"/>
          <w:lang w:eastAsia="ru-RU"/>
        </w:rPr>
        <w:t>CFR'nin İngiltere kolu olan RIIA (Royal Institute of International Affairs / Uluslararası İlişkiler Kraliyet Kurumu), Astor ailesi tarafından kuruldu. Kuruluş kayıtlarda </w:t>
      </w:r>
      <w:r w:rsidRPr="00A87879">
        <w:rPr>
          <w:rFonts w:ascii="Arial" w:eastAsia="Times New Roman" w:hAnsi="Arial" w:cs="Arial"/>
          <w:i/>
          <w:iCs/>
          <w:color w:val="000000"/>
          <w:sz w:val="26"/>
          <w:szCs w:val="26"/>
          <w:lang w:eastAsia="ru-RU"/>
        </w:rPr>
        <w:t>"hayır kurumu"</w:t>
      </w:r>
      <w:r w:rsidRPr="00A87879">
        <w:rPr>
          <w:rFonts w:ascii="Arial" w:eastAsia="Times New Roman" w:hAnsi="Arial" w:cs="Arial"/>
          <w:color w:val="000000"/>
          <w:sz w:val="26"/>
          <w:szCs w:val="26"/>
          <w:lang w:eastAsia="ru-RU"/>
        </w:rPr>
        <w:t> olarak geçer; fakat zengin tabakanın isteklerinin hükümetlerin politikalarıyla uyuşmasını sağlar. Rounda Table kuruluşu Cecil Rhodes tarafından kurulmuştur ve Association of Helpers (Yardımseverler Birliği)'le beraber çalışan bir kuruluştur ve Clinton gibi ABD başkanlarına burs vermekle tanınır. Oxford Üniversitesi'nde verilen Rhodes Bursu'nun sağladığı eğitimle tek dünya hükümetinin nasıl kurulacağı öğretilir. Astor ailesi, özellikle uyuşturucu ticaretiyle ilgilenir ve CIA, MI5, MI6 ve MOSSAD'dan büyük destek görür.</w:t>
      </w:r>
      <w:r w:rsidRPr="00A87879">
        <w:rPr>
          <w:rFonts w:ascii="Arial" w:eastAsia="Times New Roman" w:hAnsi="Arial" w:cs="Arial"/>
          <w:color w:val="000000"/>
          <w:sz w:val="18"/>
          <w:szCs w:val="18"/>
          <w:vertAlign w:val="superscript"/>
          <w:lang w:eastAsia="ru-RU"/>
        </w:rPr>
        <w:t>[1][2]</w:t>
      </w:r>
    </w:p>
    <w:p w:rsidR="00A87879" w:rsidRPr="00A87879" w:rsidRDefault="00A87879" w:rsidP="00A8787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mc:AlternateContent>
          <mc:Choice Requires="wps">
            <w:drawing>
              <wp:inline distT="0" distB="0" distL="0" distR="0">
                <wp:extent cx="2038350" cy="2886075"/>
                <wp:effectExtent l="0" t="0" r="0" b="0"/>
                <wp:docPr id="19" name="Прямоугольник 19" descr="William Putnam Bund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38350" cy="288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9" o:spid="_x0000_s1026" alt="Описание: William Putnam Bundy" style="width:160.5pt;height:22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" filled="f" stroked="f">
                <o:lock v:ext="edit" aspectratio="t"/>
                <w10:anchorlock/>
              </v:rect>
            </w:pict>
          </mc:Fallback>
        </mc:AlternateContent>
      </w:r>
    </w:p>
    <w:p w:rsidR="00A87879" w:rsidRPr="00A87879" w:rsidRDefault="00A87879" w:rsidP="00A87879">
      <w:pPr>
        <w:pBdr>
          <w:top w:val="single" w:sz="12" w:space="2" w:color="0067CE"/>
          <w:left w:val="single" w:sz="12" w:space="2" w:color="0067CE"/>
          <w:bottom w:val="single" w:sz="12" w:space="2" w:color="0067CE"/>
          <w:right w:val="single" w:sz="12" w:space="2" w:color="0067CE"/>
        </w:pBdr>
        <w:shd w:val="clear" w:color="auto" w:fill="99CCFF"/>
        <w:spacing w:before="100" w:beforeAutospacing="1" w:after="100" w:afterAutospacing="1" w:line="240" w:lineRule="auto"/>
        <w:rPr>
          <w:rFonts w:ascii="Arial" w:eastAsia="Times New Roman" w:hAnsi="Arial" w:cs="Arial"/>
          <w:color w:val="0067CE"/>
          <w:sz w:val="26"/>
          <w:szCs w:val="26"/>
          <w:lang w:eastAsia="ru-RU"/>
        </w:rPr>
      </w:pPr>
      <w:r w:rsidRPr="00A87879">
        <w:rPr>
          <w:rFonts w:ascii="Arial" w:eastAsia="Times New Roman" w:hAnsi="Arial" w:cs="Arial"/>
          <w:color w:val="0067CE"/>
          <w:sz w:val="18"/>
          <w:szCs w:val="18"/>
          <w:vertAlign w:val="superscript"/>
          <w:lang w:eastAsia="ru-RU"/>
        </w:rPr>
        <w:t>William Putnam Bundy</w:t>
      </w:r>
    </w:p>
    <w:p w:rsidR="00A87879" w:rsidRPr="00A87879" w:rsidRDefault="00A87879" w:rsidP="00A87879">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A87879">
        <w:rPr>
          <w:rFonts w:ascii="Arial" w:eastAsia="Times New Roman" w:hAnsi="Arial" w:cs="Arial"/>
          <w:b/>
          <w:bCs/>
          <w:color w:val="3B5998"/>
          <w:sz w:val="30"/>
          <w:szCs w:val="30"/>
          <w:lang w:eastAsia="ru-RU"/>
        </w:rPr>
        <w:t>2. Bundy Ailesi</w:t>
      </w:r>
    </w:p>
    <w:p w:rsidR="00A87879" w:rsidRPr="00A87879" w:rsidRDefault="00A87879" w:rsidP="00A87879">
      <w:pPr>
        <w:shd w:val="clear" w:color="auto" w:fill="FFFFFF"/>
        <w:spacing w:before="100" w:beforeAutospacing="1" w:after="100" w:afterAutospacing="1" w:line="240" w:lineRule="auto"/>
        <w:rPr>
          <w:rFonts w:ascii="Arial" w:eastAsia="Times New Roman" w:hAnsi="Arial" w:cs="Arial"/>
          <w:color w:val="000000"/>
          <w:sz w:val="26"/>
          <w:szCs w:val="26"/>
          <w:lang w:eastAsia="ru-RU"/>
        </w:rPr>
      </w:pPr>
      <w:r w:rsidRPr="00A87879">
        <w:rPr>
          <w:rFonts w:ascii="Arial" w:eastAsia="Times New Roman" w:hAnsi="Arial" w:cs="Arial"/>
          <w:color w:val="000000"/>
          <w:sz w:val="26"/>
          <w:szCs w:val="26"/>
          <w:lang w:eastAsia="ru-RU"/>
        </w:rPr>
        <w:t>16. yüzyılda Amerika'ya göç eden Püriten </w:t>
      </w:r>
      <w:r w:rsidRPr="00A87879">
        <w:rPr>
          <w:rFonts w:ascii="Arial" w:eastAsia="Times New Roman" w:hAnsi="Arial" w:cs="Arial"/>
          <w:color w:val="000000"/>
          <w:sz w:val="18"/>
          <w:szCs w:val="18"/>
          <w:vertAlign w:val="superscript"/>
          <w:lang w:eastAsia="ru-RU"/>
        </w:rPr>
        <w:t>[3]</w:t>
      </w:r>
      <w:r w:rsidRPr="00A87879">
        <w:rPr>
          <w:rFonts w:ascii="Arial" w:eastAsia="Times New Roman" w:hAnsi="Arial" w:cs="Arial"/>
          <w:color w:val="000000"/>
          <w:sz w:val="26"/>
          <w:szCs w:val="26"/>
          <w:lang w:eastAsia="ru-RU"/>
        </w:rPr>
        <w:t> bir ailedir.</w:t>
      </w:r>
      <w:r w:rsidRPr="00A87879">
        <w:rPr>
          <w:rFonts w:ascii="Arial" w:eastAsia="Times New Roman" w:hAnsi="Arial" w:cs="Arial"/>
          <w:i/>
          <w:iCs/>
          <w:color w:val="000000"/>
          <w:sz w:val="26"/>
          <w:szCs w:val="26"/>
          <w:lang w:eastAsia="ru-RU"/>
        </w:rPr>
        <w:t> "Skulls and Bones Society"</w:t>
      </w:r>
      <w:r w:rsidRPr="00A87879">
        <w:rPr>
          <w:rFonts w:ascii="Arial" w:eastAsia="Times New Roman" w:hAnsi="Arial" w:cs="Arial"/>
          <w:color w:val="000000"/>
          <w:sz w:val="26"/>
          <w:szCs w:val="26"/>
          <w:lang w:eastAsia="ru-RU"/>
        </w:rPr>
        <w:t> (Kurukafa ve Kemik Tarikatı)'ye </w:t>
      </w:r>
      <w:r w:rsidRPr="00A87879">
        <w:rPr>
          <w:rFonts w:ascii="Arial" w:eastAsia="Times New Roman" w:hAnsi="Arial" w:cs="Arial"/>
          <w:color w:val="000000"/>
          <w:sz w:val="18"/>
          <w:szCs w:val="18"/>
          <w:vertAlign w:val="superscript"/>
          <w:lang w:eastAsia="ru-RU"/>
        </w:rPr>
        <w:t>[4][5]</w:t>
      </w:r>
      <w:r w:rsidRPr="00A87879">
        <w:rPr>
          <w:rFonts w:ascii="Arial" w:eastAsia="Times New Roman" w:hAnsi="Arial" w:cs="Arial"/>
          <w:color w:val="000000"/>
          <w:sz w:val="26"/>
          <w:szCs w:val="26"/>
          <w:lang w:eastAsia="ru-RU"/>
        </w:rPr>
        <w:t> birçok üye veren bu aile, ABD yönetiminde önemli görevler üstlenmişlerdir. Bunlar, Harvey Hollister Bundy, William Putnam Bundy ve McGeorge Bundy'dir. Harvey Hollister Bundy Müsteşar, Hazine Bakanı, Savaş Sekreteri'ydi ve atom bombasının yapımında Manhattan Projesi'nde görev almıştı. William Putnam Bundy, CIA, Ulusal Hedefler Başkanlık Komisyonu, Uluslararası Güvenlik Savunma Bakanı Yardımcısı, Vietnam Savaşı döneminde Doğu Asya ve Pasifik Sekreteri, CFR Foreign Affairs Editörü, Amerikan Meclisi üyesi görevlerini üstlenmişti. McGeorge Bundy Dış İşleri Politikaso Analisti, CFR Analisti, Savaş Sekreteri Yardımcısı, Ulusal Güvenlik Özel Yardımcısı, Ulusal Güvenlik Danışmanı, Ford Vakfı başkanı olarak üst düzey konumlarda çalışmıştır.</w:t>
      </w:r>
      <w:r w:rsidRPr="00A87879">
        <w:rPr>
          <w:rFonts w:ascii="Arial" w:eastAsia="Times New Roman" w:hAnsi="Arial" w:cs="Arial"/>
          <w:color w:val="000000"/>
          <w:sz w:val="18"/>
          <w:szCs w:val="18"/>
          <w:vertAlign w:val="superscript"/>
          <w:lang w:eastAsia="ru-RU"/>
        </w:rPr>
        <w:t>[1]</w:t>
      </w:r>
      <w:r w:rsidRPr="00A87879">
        <w:rPr>
          <w:rFonts w:ascii="Arial" w:eastAsia="Times New Roman" w:hAnsi="Arial" w:cs="Arial"/>
          <w:color w:val="000000"/>
          <w:sz w:val="26"/>
          <w:szCs w:val="26"/>
          <w:lang w:eastAsia="ru-RU"/>
        </w:rPr>
        <w:t> Danışmanlık şirketleri, bunların kontrolündedir ve bu sayede gücün yüksek kademelerinde yer alırlar.</w:t>
      </w:r>
      <w:r w:rsidRPr="00A87879">
        <w:rPr>
          <w:rFonts w:ascii="Arial" w:eastAsia="Times New Roman" w:hAnsi="Arial" w:cs="Arial"/>
          <w:color w:val="000000"/>
          <w:sz w:val="18"/>
          <w:szCs w:val="18"/>
          <w:vertAlign w:val="superscript"/>
          <w:lang w:eastAsia="ru-RU"/>
        </w:rPr>
        <w:t>[1][6]</w:t>
      </w:r>
    </w:p>
    <w:p w:rsidR="00A87879" w:rsidRPr="00A87879" w:rsidRDefault="00A87879" w:rsidP="00A8787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mc:AlternateContent>
          <mc:Choice Requires="wps">
            <w:drawing>
              <wp:inline distT="0" distB="0" distL="0" distR="0">
                <wp:extent cx="5238750" cy="3028950"/>
                <wp:effectExtent l="0" t="0" r="0" b="0"/>
                <wp:docPr id="18" name="Прямоугольник 18" descr="Collins Fami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38750" cy="302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8" o:spid="_x0000_s1026" alt="Описание: Collins Family" style="width:412.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" filled="f" stroked="f">
                <o:lock v:ext="edit" aspectratio="t"/>
                <w10:anchorlock/>
              </v:rect>
            </w:pict>
          </mc:Fallback>
        </mc:AlternateContent>
      </w:r>
    </w:p>
    <w:p w:rsidR="00A87879" w:rsidRPr="00A87879" w:rsidRDefault="00A87879" w:rsidP="00A87879">
      <w:pPr>
        <w:pBdr>
          <w:top w:val="single" w:sz="12" w:space="2" w:color="0067CE"/>
          <w:left w:val="single" w:sz="12" w:space="2" w:color="0067CE"/>
          <w:bottom w:val="single" w:sz="12" w:space="2" w:color="0067CE"/>
          <w:right w:val="single" w:sz="12" w:space="2" w:color="0067CE"/>
        </w:pBdr>
        <w:shd w:val="clear" w:color="auto" w:fill="99CCFF"/>
        <w:spacing w:before="100" w:beforeAutospacing="1" w:after="100" w:afterAutospacing="1" w:line="240" w:lineRule="auto"/>
        <w:rPr>
          <w:rFonts w:ascii="Arial" w:eastAsia="Times New Roman" w:hAnsi="Arial" w:cs="Arial"/>
          <w:color w:val="0067CE"/>
          <w:sz w:val="26"/>
          <w:szCs w:val="26"/>
          <w:lang w:eastAsia="ru-RU"/>
        </w:rPr>
      </w:pPr>
      <w:r w:rsidRPr="00A87879">
        <w:rPr>
          <w:rFonts w:ascii="Arial" w:eastAsia="Times New Roman" w:hAnsi="Arial" w:cs="Arial"/>
          <w:color w:val="0067CE"/>
          <w:sz w:val="18"/>
          <w:szCs w:val="18"/>
          <w:vertAlign w:val="superscript"/>
          <w:lang w:eastAsia="ru-RU"/>
        </w:rPr>
        <w:t>Collins Ailesi</w:t>
      </w:r>
    </w:p>
    <w:p w:rsidR="00A87879" w:rsidRPr="00A87879" w:rsidRDefault="00A87879" w:rsidP="00A87879">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A87879">
        <w:rPr>
          <w:rFonts w:ascii="Arial" w:eastAsia="Times New Roman" w:hAnsi="Arial" w:cs="Arial"/>
          <w:b/>
          <w:bCs/>
          <w:color w:val="3B5998"/>
          <w:sz w:val="30"/>
          <w:szCs w:val="30"/>
          <w:lang w:eastAsia="ru-RU"/>
        </w:rPr>
        <w:t>3. Collins Ailesi</w:t>
      </w:r>
    </w:p>
    <w:p w:rsidR="00A87879" w:rsidRPr="00A87879" w:rsidRDefault="00A87879" w:rsidP="00A87879">
      <w:pPr>
        <w:shd w:val="clear" w:color="auto" w:fill="FFFFFF"/>
        <w:spacing w:before="100" w:beforeAutospacing="1" w:after="100" w:afterAutospacing="1" w:line="240" w:lineRule="auto"/>
        <w:rPr>
          <w:rFonts w:ascii="Arial" w:eastAsia="Times New Roman" w:hAnsi="Arial" w:cs="Arial"/>
          <w:color w:val="000000"/>
          <w:sz w:val="26"/>
          <w:szCs w:val="26"/>
          <w:lang w:eastAsia="ru-RU"/>
        </w:rPr>
      </w:pPr>
      <w:r w:rsidRPr="00A87879">
        <w:rPr>
          <w:rFonts w:ascii="Arial" w:eastAsia="Times New Roman" w:hAnsi="Arial" w:cs="Arial"/>
          <w:color w:val="000000"/>
          <w:sz w:val="26"/>
          <w:szCs w:val="26"/>
          <w:lang w:eastAsia="ru-RU"/>
        </w:rPr>
        <w:t>Collins ailesi, New England'tan gelen çok köklü bir ailedir. Satanist bir kulüp olan </w:t>
      </w:r>
      <w:r w:rsidRPr="00A87879">
        <w:rPr>
          <w:rFonts w:ascii="Arial" w:eastAsia="Times New Roman" w:hAnsi="Arial" w:cs="Arial"/>
          <w:i/>
          <w:iCs/>
          <w:color w:val="000000"/>
          <w:sz w:val="26"/>
          <w:szCs w:val="26"/>
          <w:lang w:eastAsia="ru-RU"/>
        </w:rPr>
        <w:t>"Hell Fire Club"</w:t>
      </w:r>
      <w:r w:rsidRPr="00A87879">
        <w:rPr>
          <w:rFonts w:ascii="Arial" w:eastAsia="Times New Roman" w:hAnsi="Arial" w:cs="Arial"/>
          <w:color w:val="000000"/>
          <w:sz w:val="26"/>
          <w:szCs w:val="26"/>
          <w:lang w:eastAsia="ru-RU"/>
        </w:rPr>
        <w:t> (Cehennem Ateşi Kulübü) </w:t>
      </w:r>
      <w:r w:rsidRPr="00A87879">
        <w:rPr>
          <w:rFonts w:ascii="Arial" w:eastAsia="Times New Roman" w:hAnsi="Arial" w:cs="Arial"/>
          <w:color w:val="000000"/>
          <w:sz w:val="18"/>
          <w:szCs w:val="18"/>
          <w:vertAlign w:val="superscript"/>
          <w:lang w:eastAsia="ru-RU"/>
        </w:rPr>
        <w:t>[7]</w:t>
      </w:r>
      <w:r w:rsidRPr="00A87879">
        <w:rPr>
          <w:rFonts w:ascii="Arial" w:eastAsia="Times New Roman" w:hAnsi="Arial" w:cs="Arial"/>
          <w:color w:val="000000"/>
          <w:sz w:val="26"/>
          <w:szCs w:val="26"/>
          <w:lang w:eastAsia="ru-RU"/>
        </w:rPr>
        <w:t> üyesidirler.</w:t>
      </w:r>
      <w:r w:rsidRPr="00A87879">
        <w:rPr>
          <w:rFonts w:ascii="Arial" w:eastAsia="Times New Roman" w:hAnsi="Arial" w:cs="Arial"/>
          <w:color w:val="000000"/>
          <w:sz w:val="18"/>
          <w:szCs w:val="18"/>
          <w:vertAlign w:val="superscript"/>
          <w:lang w:eastAsia="ru-RU"/>
        </w:rPr>
        <w:t>[3]</w:t>
      </w:r>
      <w:r w:rsidRPr="00A87879">
        <w:rPr>
          <w:rFonts w:ascii="Arial" w:eastAsia="Times New Roman" w:hAnsi="Arial" w:cs="Arial"/>
          <w:color w:val="000000"/>
          <w:sz w:val="26"/>
          <w:szCs w:val="26"/>
          <w:lang w:eastAsia="ru-RU"/>
        </w:rPr>
        <w:t> Bu kulübe üyelik, Britanya hükümeti'nin yüksek çevrelerinde itibarlıdır. Satanist akımları dünyaya yayarak beyin kontrollü köle yaratmak için kullanmaktadır.</w:t>
      </w:r>
      <w:r w:rsidRPr="00A87879">
        <w:rPr>
          <w:rFonts w:ascii="Arial" w:eastAsia="Times New Roman" w:hAnsi="Arial" w:cs="Arial"/>
          <w:color w:val="000000"/>
          <w:sz w:val="18"/>
          <w:szCs w:val="18"/>
          <w:vertAlign w:val="superscript"/>
          <w:lang w:eastAsia="ru-RU"/>
        </w:rPr>
        <w:t>[8]</w:t>
      </w:r>
      <w:r w:rsidRPr="00A87879">
        <w:rPr>
          <w:rFonts w:ascii="Arial" w:eastAsia="Times New Roman" w:hAnsi="Arial" w:cs="Arial"/>
          <w:color w:val="000000"/>
          <w:sz w:val="26"/>
          <w:szCs w:val="26"/>
          <w:lang w:eastAsia="ru-RU"/>
        </w:rPr>
        <w:t> Bu kulüp üyeleri arasında ABD başkanları, İngiliz bakanlar, lordlar ve prensler de vardır. Bu kulüp üyeleri gizli cinsel ritüelleri yapmaktadırlar. Ailenin geçmişinde bazı aile mensupları (Jane Collins, 1650'li yıllar) cadılıkla ve büyücülükle suçlanmışlardır. Ailenin Amerika'daki kolu, Amerika İç Savaşı'ndan hemen önce Todd soyadını aldı. Ailenin damatları arasında eski Amerikan başkanları Madison ve Lincoln vardır.</w:t>
      </w:r>
      <w:r w:rsidRPr="00A87879">
        <w:rPr>
          <w:rFonts w:ascii="Arial" w:eastAsia="Times New Roman" w:hAnsi="Arial" w:cs="Arial"/>
          <w:color w:val="000000"/>
          <w:sz w:val="18"/>
          <w:szCs w:val="18"/>
          <w:vertAlign w:val="superscript"/>
          <w:lang w:eastAsia="ru-RU"/>
        </w:rPr>
        <w:t>[1][9]</w:t>
      </w:r>
    </w:p>
    <w:p w:rsidR="00A87879" w:rsidRPr="00A87879" w:rsidRDefault="00A87879" w:rsidP="00A8787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mc:AlternateContent>
          <mc:Choice Requires="wps">
            <w:drawing>
              <wp:inline distT="0" distB="0" distL="0" distR="0">
                <wp:extent cx="5238750" cy="3733800"/>
                <wp:effectExtent l="0" t="0" r="0" b="0"/>
                <wp:docPr id="17" name="Прямоугольник 17" descr="DuPont Fami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38750" cy="373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7" o:spid="_x0000_s1026" alt="Описание: DuPont Family" style="width:412.5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" filled="f" stroked="f">
                <o:lock v:ext="edit" aspectratio="t"/>
                <w10:anchorlock/>
              </v:rect>
            </w:pict>
          </mc:Fallback>
        </mc:AlternateContent>
      </w:r>
    </w:p>
    <w:p w:rsidR="00A87879" w:rsidRPr="00A87879" w:rsidRDefault="00A87879" w:rsidP="00A87879">
      <w:pPr>
        <w:pBdr>
          <w:top w:val="single" w:sz="12" w:space="2" w:color="0067CE"/>
          <w:left w:val="single" w:sz="12" w:space="2" w:color="0067CE"/>
          <w:bottom w:val="single" w:sz="12" w:space="2" w:color="0067CE"/>
          <w:right w:val="single" w:sz="12" w:space="2" w:color="0067CE"/>
        </w:pBdr>
        <w:shd w:val="clear" w:color="auto" w:fill="99CCFF"/>
        <w:spacing w:before="100" w:beforeAutospacing="1" w:after="100" w:afterAutospacing="1" w:line="240" w:lineRule="auto"/>
        <w:rPr>
          <w:rFonts w:ascii="Arial" w:eastAsia="Times New Roman" w:hAnsi="Arial" w:cs="Arial"/>
          <w:color w:val="0067CE"/>
          <w:sz w:val="26"/>
          <w:szCs w:val="26"/>
          <w:lang w:eastAsia="ru-RU"/>
        </w:rPr>
      </w:pPr>
      <w:r w:rsidRPr="00A87879">
        <w:rPr>
          <w:rFonts w:ascii="Arial" w:eastAsia="Times New Roman" w:hAnsi="Arial" w:cs="Arial"/>
          <w:color w:val="0067CE"/>
          <w:sz w:val="18"/>
          <w:szCs w:val="18"/>
          <w:vertAlign w:val="superscript"/>
          <w:lang w:eastAsia="ru-RU"/>
        </w:rPr>
        <w:t>DuPont ailesi.</w:t>
      </w:r>
    </w:p>
    <w:p w:rsidR="00A87879" w:rsidRPr="00A87879" w:rsidRDefault="00A87879" w:rsidP="00A87879">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A87879">
        <w:rPr>
          <w:rFonts w:ascii="Arial" w:eastAsia="Times New Roman" w:hAnsi="Arial" w:cs="Arial"/>
          <w:b/>
          <w:bCs/>
          <w:color w:val="3B5998"/>
          <w:sz w:val="30"/>
          <w:szCs w:val="30"/>
          <w:lang w:eastAsia="ru-RU"/>
        </w:rPr>
        <w:t>4. DuPont Ailesi</w:t>
      </w:r>
    </w:p>
    <w:p w:rsidR="00A87879" w:rsidRPr="00A87879" w:rsidRDefault="00A87879" w:rsidP="00A87879">
      <w:pPr>
        <w:shd w:val="clear" w:color="auto" w:fill="FFFFFF"/>
        <w:spacing w:before="100" w:beforeAutospacing="1" w:after="100" w:afterAutospacing="1" w:line="240" w:lineRule="auto"/>
        <w:rPr>
          <w:rFonts w:ascii="Arial" w:eastAsia="Times New Roman" w:hAnsi="Arial" w:cs="Arial"/>
          <w:color w:val="000000"/>
          <w:sz w:val="26"/>
          <w:szCs w:val="26"/>
          <w:lang w:eastAsia="ru-RU"/>
        </w:rPr>
      </w:pPr>
      <w:r w:rsidRPr="00A87879">
        <w:rPr>
          <w:rFonts w:ascii="Arial" w:eastAsia="Times New Roman" w:hAnsi="Arial" w:cs="Arial"/>
          <w:color w:val="000000"/>
          <w:sz w:val="26"/>
          <w:szCs w:val="26"/>
          <w:lang w:eastAsia="ru-RU"/>
        </w:rPr>
        <w:t>Kimyasal ürünlerin bir numaralı ismi, Dupont ailesidir. Bütün dünyada her evde birkaç tane Dupont ürünü kullanılır. Özellikle de barut ve patlayıcılarda tekel oluşturmuşlardır.</w:t>
      </w:r>
      <w:r w:rsidRPr="00A87879">
        <w:rPr>
          <w:rFonts w:ascii="Arial" w:eastAsia="Times New Roman" w:hAnsi="Arial" w:cs="Arial"/>
          <w:color w:val="000000"/>
          <w:sz w:val="18"/>
          <w:szCs w:val="18"/>
          <w:vertAlign w:val="superscript"/>
          <w:lang w:eastAsia="ru-RU"/>
        </w:rPr>
        <w:t>[1]</w:t>
      </w:r>
      <w:r w:rsidRPr="00A87879">
        <w:rPr>
          <w:rFonts w:ascii="Arial" w:eastAsia="Times New Roman" w:hAnsi="Arial" w:cs="Arial"/>
          <w:color w:val="000000"/>
          <w:sz w:val="26"/>
          <w:szCs w:val="26"/>
          <w:lang w:eastAsia="ru-RU"/>
        </w:rPr>
        <w:t> Amerika'nın ilk barut fabrikasını kurmuşlardır.</w:t>
      </w:r>
      <w:r w:rsidRPr="00A87879">
        <w:rPr>
          <w:rFonts w:ascii="Arial" w:eastAsia="Times New Roman" w:hAnsi="Arial" w:cs="Arial"/>
          <w:color w:val="000000"/>
          <w:sz w:val="18"/>
          <w:szCs w:val="18"/>
          <w:vertAlign w:val="superscript"/>
          <w:lang w:eastAsia="ru-RU"/>
        </w:rPr>
        <w:t>[8]</w:t>
      </w:r>
      <w:r w:rsidRPr="00A87879">
        <w:rPr>
          <w:rFonts w:ascii="Arial" w:eastAsia="Times New Roman" w:hAnsi="Arial" w:cs="Arial"/>
          <w:color w:val="000000"/>
          <w:sz w:val="26"/>
          <w:szCs w:val="26"/>
          <w:lang w:eastAsia="ru-RU"/>
        </w:rPr>
        <w:t> 1799 yılında Amerika'ya göç eden Pierre Samuel Dupont, illuminatik sistem ile bağlantısı olan ilk Dupont'tu. ABD Başkanı Jefferson'ın yakın arkadaşıydı ve ABD hükümeti ordunun barut ihtiyacının karşılanmasını bu yakın arkadaşına vermişti. Dupont ailesi Freeman, Astor, Rockefeller, Rothschild ve Russell aileleri gibi uyuşturucu ticaretinden yüklü kazanç elde etmişlerdir. Dupont ailesi, II. Dünya Savaşı'nda, Adolf Hitler'e askeri malzeme ve cephane yardımı yapmıştır. </w:t>
      </w:r>
      <w:r w:rsidRPr="00A87879">
        <w:rPr>
          <w:rFonts w:ascii="Arial" w:eastAsia="Times New Roman" w:hAnsi="Arial" w:cs="Arial"/>
          <w:color w:val="000000"/>
          <w:sz w:val="18"/>
          <w:szCs w:val="18"/>
          <w:vertAlign w:val="superscript"/>
          <w:lang w:eastAsia="ru-RU"/>
        </w:rPr>
        <w:t>[1][10]</w:t>
      </w:r>
    </w:p>
    <w:p w:rsidR="00A87879" w:rsidRPr="00A87879" w:rsidRDefault="00A87879" w:rsidP="00A8787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mc:AlternateContent>
          <mc:Choice Requires="wps">
            <w:drawing>
              <wp:inline distT="0" distB="0" distL="0" distR="0">
                <wp:extent cx="4286250" cy="3400425"/>
                <wp:effectExtent l="0" t="0" r="0" b="0"/>
                <wp:docPr id="16" name="Прямоугольник 16" descr="Freema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3400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6" o:spid="_x0000_s1026" alt="Описание: Freemans" style="width:337.5pt;height:26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" filled="f" stroked="f">
                <o:lock v:ext="edit" aspectratio="t"/>
                <w10:anchorlock/>
              </v:rect>
            </w:pict>
          </mc:Fallback>
        </mc:AlternateContent>
      </w:r>
      <w:r w:rsidRPr="00A87879">
        <w:rPr>
          <w:rFonts w:ascii="Arial" w:eastAsia="Times New Roman" w:hAnsi="Arial" w:cs="Arial"/>
          <w:color w:val="000000"/>
          <w:sz w:val="26"/>
          <w:szCs w:val="26"/>
          <w:lang w:eastAsia="ru-RU"/>
        </w:rPr>
        <w:br/>
      </w:r>
      <w:r w:rsidRPr="00A87879">
        <w:rPr>
          <w:rFonts w:ascii="Arial" w:eastAsia="Times New Roman" w:hAnsi="Arial" w:cs="Arial"/>
          <w:color w:val="000000"/>
          <w:sz w:val="26"/>
          <w:szCs w:val="26"/>
          <w:lang w:eastAsia="ru-RU"/>
        </w:rPr>
        <w:br/>
      </w:r>
      <w:r>
        <w:rPr>
          <w:rFonts w:ascii="Times New Roman" w:eastAsia="Times New Roman" w:hAnsi="Times New Roman" w:cs="Times New Roman"/>
          <w:noProof/>
          <w:sz w:val="24"/>
          <w:szCs w:val="24"/>
          <w:lang w:eastAsia="ru-RU"/>
        </w:rPr>
        <mc:AlternateContent>
          <mc:Choice Requires="wps">
            <w:drawing>
              <wp:inline distT="0" distB="0" distL="0" distR="0">
                <wp:extent cx="4286250" cy="2962275"/>
                <wp:effectExtent l="0" t="0" r="0" b="0"/>
                <wp:docPr id="15" name="Прямоугольник 15" descr="The Freeman Blood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296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5" o:spid="_x0000_s1026" alt="Описание: The Freeman Bloodline" style="width:337.5pt;height:2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" filled="f" stroked="f">
                <o:lock v:ext="edit" aspectratio="t"/>
                <w10:anchorlock/>
              </v:rect>
            </w:pict>
          </mc:Fallback>
        </mc:AlternateContent>
      </w:r>
    </w:p>
    <w:p w:rsidR="00A87879" w:rsidRPr="00A87879" w:rsidRDefault="00A87879" w:rsidP="00A87879">
      <w:pPr>
        <w:pBdr>
          <w:top w:val="single" w:sz="12" w:space="2" w:color="0067CE"/>
          <w:left w:val="single" w:sz="12" w:space="2" w:color="0067CE"/>
          <w:bottom w:val="single" w:sz="12" w:space="2" w:color="0067CE"/>
          <w:right w:val="single" w:sz="12" w:space="2" w:color="0067CE"/>
        </w:pBdr>
        <w:shd w:val="clear" w:color="auto" w:fill="99CCFF"/>
        <w:spacing w:before="100" w:beforeAutospacing="1" w:after="100" w:afterAutospacing="1" w:line="240" w:lineRule="auto"/>
        <w:rPr>
          <w:rFonts w:ascii="Arial" w:eastAsia="Times New Roman" w:hAnsi="Arial" w:cs="Arial"/>
          <w:color w:val="0067CE"/>
          <w:sz w:val="26"/>
          <w:szCs w:val="26"/>
          <w:lang w:eastAsia="ru-RU"/>
        </w:rPr>
      </w:pPr>
      <w:r w:rsidRPr="00A87879">
        <w:rPr>
          <w:rFonts w:ascii="Arial" w:eastAsia="Times New Roman" w:hAnsi="Arial" w:cs="Arial"/>
          <w:color w:val="0067CE"/>
          <w:sz w:val="18"/>
          <w:szCs w:val="18"/>
          <w:vertAlign w:val="superscript"/>
          <w:lang w:eastAsia="ru-RU"/>
        </w:rPr>
        <w:t>Freemanlar.</w:t>
      </w:r>
    </w:p>
    <w:p w:rsidR="00A87879" w:rsidRPr="00A87879" w:rsidRDefault="00A87879" w:rsidP="00A87879">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A87879">
        <w:rPr>
          <w:rFonts w:ascii="Arial" w:eastAsia="Times New Roman" w:hAnsi="Arial" w:cs="Arial"/>
          <w:b/>
          <w:bCs/>
          <w:color w:val="3B5998"/>
          <w:sz w:val="30"/>
          <w:szCs w:val="30"/>
          <w:lang w:eastAsia="ru-RU"/>
        </w:rPr>
        <w:t>5. Freeman Ailesi</w:t>
      </w:r>
    </w:p>
    <w:p w:rsidR="00A87879" w:rsidRPr="00A87879" w:rsidRDefault="00A87879" w:rsidP="00A87879">
      <w:pPr>
        <w:shd w:val="clear" w:color="auto" w:fill="FFFFFF"/>
        <w:spacing w:before="100" w:beforeAutospacing="1" w:after="100" w:afterAutospacing="1" w:line="240" w:lineRule="auto"/>
        <w:rPr>
          <w:rFonts w:ascii="Arial" w:eastAsia="Times New Roman" w:hAnsi="Arial" w:cs="Arial"/>
          <w:color w:val="000000"/>
          <w:sz w:val="26"/>
          <w:szCs w:val="26"/>
          <w:lang w:eastAsia="ru-RU"/>
        </w:rPr>
      </w:pPr>
      <w:r w:rsidRPr="00A87879">
        <w:rPr>
          <w:rFonts w:ascii="Arial" w:eastAsia="Times New Roman" w:hAnsi="Arial" w:cs="Arial"/>
          <w:color w:val="000000"/>
          <w:sz w:val="26"/>
          <w:szCs w:val="26"/>
          <w:lang w:eastAsia="ru-RU"/>
        </w:rPr>
        <w:t>Bundy ailesi gibi ABD danışmanlarının arasındadırlar. Gaylord Freeman, Roger A. Freeman, birçok başkan ve kongre üyesine tavsiyelerini ya da doğru bir tabirle emirlerini uygulatmıştır ama nedense hiç kimse onların adlarını duymamıştır. Gaylord Freeman, aynı zamanda Sion Tarikatı'nın liderlerindedir. Stephen M. Freeman, Amerikan kongresinde etkin bir Yahudi lobisi olan Anti Defamation League (Yahudi Aklam Birliği)'nin Kişi Hakları Bölümü'nü yürütmektedir. James D. Freeman Birlik Okulu denilen ve Hıristiyan Birliği için çalışan bir okula liderlik yapmaktadır.</w:t>
      </w:r>
      <w:r w:rsidRPr="00A87879">
        <w:rPr>
          <w:rFonts w:ascii="Arial" w:eastAsia="Times New Roman" w:hAnsi="Arial" w:cs="Arial"/>
          <w:color w:val="000000"/>
          <w:sz w:val="18"/>
          <w:szCs w:val="18"/>
          <w:vertAlign w:val="superscript"/>
          <w:lang w:eastAsia="ru-RU"/>
        </w:rPr>
        <w:t>[1][11]</w:t>
      </w:r>
    </w:p>
    <w:p w:rsidR="00A87879" w:rsidRPr="00A87879" w:rsidRDefault="00A87879" w:rsidP="00A8787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mc:AlternateContent>
          <mc:Choice Requires="wps">
            <w:drawing>
              <wp:inline distT="0" distB="0" distL="0" distR="0">
                <wp:extent cx="5238750" cy="3257550"/>
                <wp:effectExtent l="0" t="0" r="0" b="0"/>
                <wp:docPr id="14" name="Прямоугольник 14" descr="http://i192.photobucket.com/albums/z242/sjashideout/fams/page3_habsburg_news80e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38750" cy="325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4" o:spid="_x0000_s1026" alt="Описание: http://i192.photobucket.com/albums/z242/sjashideout/fams/page3_habsburg_news80er.jpg" style="width:412.5pt;height:2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" filled="f" stroked="f">
                <o:lock v:ext="edit" aspectratio="t"/>
                <w10:anchorlock/>
              </v:rect>
            </w:pict>
          </mc:Fallback>
        </mc:AlternateContent>
      </w:r>
    </w:p>
    <w:p w:rsidR="00A87879" w:rsidRPr="00A87879" w:rsidRDefault="00A87879" w:rsidP="00A87879">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A87879">
        <w:rPr>
          <w:rFonts w:ascii="Arial" w:eastAsia="Times New Roman" w:hAnsi="Arial" w:cs="Arial"/>
          <w:b/>
          <w:bCs/>
          <w:color w:val="3B5998"/>
          <w:sz w:val="30"/>
          <w:szCs w:val="30"/>
          <w:lang w:eastAsia="ru-RU"/>
        </w:rPr>
        <w:t>6. Habsburg Ailesi</w:t>
      </w:r>
    </w:p>
    <w:p w:rsidR="00A87879" w:rsidRPr="00A87879" w:rsidRDefault="00A87879" w:rsidP="00A87879">
      <w:pPr>
        <w:shd w:val="clear" w:color="auto" w:fill="FFFFFF"/>
        <w:spacing w:before="100" w:beforeAutospacing="1" w:after="100" w:afterAutospacing="1" w:line="240" w:lineRule="auto"/>
        <w:rPr>
          <w:rFonts w:ascii="Arial" w:eastAsia="Times New Roman" w:hAnsi="Arial" w:cs="Arial"/>
          <w:color w:val="000000"/>
          <w:sz w:val="26"/>
          <w:szCs w:val="26"/>
          <w:lang w:eastAsia="ru-RU"/>
        </w:rPr>
      </w:pPr>
      <w:r w:rsidRPr="00A87879">
        <w:rPr>
          <w:rFonts w:ascii="Arial" w:eastAsia="Times New Roman" w:hAnsi="Arial" w:cs="Arial"/>
          <w:color w:val="000000"/>
          <w:sz w:val="26"/>
          <w:szCs w:val="26"/>
          <w:lang w:eastAsia="ru-RU"/>
        </w:rPr>
        <w:t>Avrupa'nın gizli kralı denilen ve Roma İmparatorluğu'nun imparatorlarından 5. Charles'in soyundan geldiğini iddia eden, Avusturya İmparatoriçesinin oğlu 98 yaşındaki Otto Von Habsburg, ailenin en yaşlı üyesidir. Habsburg ailesi, Hıristiyanlık inançlarına ters düşen, Hz. İsa'nın karısı ve çocuğuyla birlikte çarmıha gerilmekten kurtularak Fransa'ya kaçtığı ve meşhur Merovengian (Merovenj) Hanedanlığı'yla karışarak soylarını devam ettirdiğini savunmaktadırlar.</w:t>
      </w:r>
      <w:r w:rsidRPr="00A87879">
        <w:rPr>
          <w:rFonts w:ascii="Arial" w:eastAsia="Times New Roman" w:hAnsi="Arial" w:cs="Arial"/>
          <w:color w:val="000000"/>
          <w:sz w:val="18"/>
          <w:szCs w:val="18"/>
          <w:vertAlign w:val="superscript"/>
          <w:lang w:eastAsia="ru-RU"/>
        </w:rPr>
        <w:t>[1]</w:t>
      </w:r>
      <w:r w:rsidRPr="00A87879">
        <w:rPr>
          <w:rFonts w:ascii="Arial" w:eastAsia="Times New Roman" w:hAnsi="Arial" w:cs="Arial"/>
          <w:color w:val="000000"/>
          <w:sz w:val="26"/>
          <w:szCs w:val="26"/>
          <w:lang w:eastAsia="ru-RU"/>
        </w:rPr>
        <w:t>Bu sebeple 94 yaşındaki Otto von Habsburg, Kudüs Kralı olmaya aday olduğunu açıklamıştı.</w:t>
      </w:r>
      <w:r w:rsidRPr="00A87879">
        <w:rPr>
          <w:rFonts w:ascii="Arial" w:eastAsia="Times New Roman" w:hAnsi="Arial" w:cs="Arial"/>
          <w:color w:val="000000"/>
          <w:sz w:val="18"/>
          <w:szCs w:val="18"/>
          <w:vertAlign w:val="superscript"/>
          <w:lang w:eastAsia="ru-RU"/>
        </w:rPr>
        <w:t>[12]</w:t>
      </w:r>
      <w:r w:rsidRPr="00A87879">
        <w:rPr>
          <w:rFonts w:ascii="Arial" w:eastAsia="Times New Roman" w:hAnsi="Arial" w:cs="Arial"/>
          <w:color w:val="000000"/>
          <w:sz w:val="26"/>
          <w:szCs w:val="26"/>
          <w:lang w:eastAsia="ru-RU"/>
        </w:rPr>
        <w:br/>
      </w:r>
      <w:r w:rsidRPr="00A87879">
        <w:rPr>
          <w:rFonts w:ascii="Arial" w:eastAsia="Times New Roman" w:hAnsi="Arial" w:cs="Arial"/>
          <w:color w:val="000000"/>
          <w:sz w:val="26"/>
          <w:szCs w:val="26"/>
          <w:lang w:eastAsia="ru-RU"/>
        </w:rPr>
        <w:br/>
        <w:t>Ayrıca Otto Von Habsburg, kurulması planlanan Büyük İsrail Devleti'nde Kudüs Kralı olmaya aday olduğunu açıklamıştır. Habsburg ailesinin bir önemli özelliği ise Hz. İsa'nın soyunu korumaya adadıkları bilinen </w:t>
      </w:r>
      <w:r w:rsidRPr="00A87879">
        <w:rPr>
          <w:rFonts w:ascii="Arial" w:eastAsia="Times New Roman" w:hAnsi="Arial" w:cs="Arial"/>
          <w:i/>
          <w:iCs/>
          <w:color w:val="000000"/>
          <w:sz w:val="26"/>
          <w:szCs w:val="26"/>
          <w:lang w:eastAsia="ru-RU"/>
        </w:rPr>
        <w:t>"Sion Manastırı"</w:t>
      </w:r>
      <w:r w:rsidRPr="00A87879">
        <w:rPr>
          <w:rFonts w:ascii="Arial" w:eastAsia="Times New Roman" w:hAnsi="Arial" w:cs="Arial"/>
          <w:color w:val="000000"/>
          <w:sz w:val="26"/>
          <w:szCs w:val="26"/>
          <w:lang w:eastAsia="ru-RU"/>
        </w:rPr>
        <w:t>isimli örgütle çok yakın ilişkileri oldukları ve bu örgütü finanse ettikleridir.</w:t>
      </w:r>
      <w:r w:rsidRPr="00A87879">
        <w:rPr>
          <w:rFonts w:ascii="Arial" w:eastAsia="Times New Roman" w:hAnsi="Arial" w:cs="Arial"/>
          <w:color w:val="000000"/>
          <w:sz w:val="18"/>
          <w:szCs w:val="18"/>
          <w:vertAlign w:val="superscript"/>
          <w:lang w:eastAsia="ru-RU"/>
        </w:rPr>
        <w:t>[1]</w:t>
      </w:r>
    </w:p>
    <w:p w:rsidR="00A87879" w:rsidRPr="00A87879" w:rsidRDefault="00A87879" w:rsidP="00A8787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1905000" cy="2238375"/>
                <wp:effectExtent l="0" t="0" r="0" b="0"/>
                <wp:docPr id="13" name="Прямоугольник 13" descr="http://gizlitarih.files.wordpress.com/2011/11/200px-winston_lord.jpg?w=5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2238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3" o:spid="_x0000_s1026" alt="Описание: http://gizlitarih.files.wordpress.com/2011/11/200px-winston_lord.jpg?w=549" style="width:150pt;height:1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" filled="f" stroked="f">
                <o:lock v:ext="edit" aspectratio="t"/>
                <w10:anchorlock/>
              </v:rect>
            </w:pict>
          </mc:Fallback>
        </mc:AlternateContent>
      </w:r>
    </w:p>
    <w:p w:rsidR="00A87879" w:rsidRPr="00A87879" w:rsidRDefault="00A87879" w:rsidP="00A87879">
      <w:pPr>
        <w:pBdr>
          <w:top w:val="single" w:sz="12" w:space="2" w:color="0067CE"/>
          <w:left w:val="single" w:sz="12" w:space="2" w:color="0067CE"/>
          <w:bottom w:val="single" w:sz="12" w:space="2" w:color="0067CE"/>
          <w:right w:val="single" w:sz="12" w:space="2" w:color="0067CE"/>
        </w:pBdr>
        <w:shd w:val="clear" w:color="auto" w:fill="99CCFF"/>
        <w:spacing w:before="100" w:beforeAutospacing="1" w:after="100" w:afterAutospacing="1" w:line="240" w:lineRule="auto"/>
        <w:rPr>
          <w:rFonts w:ascii="Arial" w:eastAsia="Times New Roman" w:hAnsi="Arial" w:cs="Arial"/>
          <w:color w:val="0067CE"/>
          <w:sz w:val="26"/>
          <w:szCs w:val="26"/>
          <w:lang w:eastAsia="ru-RU"/>
        </w:rPr>
      </w:pPr>
      <w:r w:rsidRPr="00A87879">
        <w:rPr>
          <w:rFonts w:ascii="Arial" w:eastAsia="Times New Roman" w:hAnsi="Arial" w:cs="Arial"/>
          <w:color w:val="0067CE"/>
          <w:sz w:val="18"/>
          <w:szCs w:val="18"/>
          <w:vertAlign w:val="superscript"/>
          <w:lang w:eastAsia="ru-RU"/>
        </w:rPr>
        <w:t>Winston Lord</w:t>
      </w:r>
    </w:p>
    <w:p w:rsidR="00A87879" w:rsidRPr="00A87879" w:rsidRDefault="00A87879" w:rsidP="00A87879">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A87879">
        <w:rPr>
          <w:rFonts w:ascii="Arial" w:eastAsia="Times New Roman" w:hAnsi="Arial" w:cs="Arial"/>
          <w:b/>
          <w:bCs/>
          <w:color w:val="3B5998"/>
          <w:sz w:val="30"/>
          <w:szCs w:val="30"/>
          <w:lang w:eastAsia="ru-RU"/>
        </w:rPr>
        <w:lastRenderedPageBreak/>
        <w:t>7. Lord Ailesi</w:t>
      </w:r>
    </w:p>
    <w:p w:rsidR="00A87879" w:rsidRPr="00A87879" w:rsidRDefault="00A87879" w:rsidP="00A87879">
      <w:pPr>
        <w:shd w:val="clear" w:color="auto" w:fill="FFFFFF"/>
        <w:spacing w:before="100" w:beforeAutospacing="1" w:after="100" w:afterAutospacing="1" w:line="240" w:lineRule="auto"/>
        <w:rPr>
          <w:rFonts w:ascii="Arial" w:eastAsia="Times New Roman" w:hAnsi="Arial" w:cs="Arial"/>
          <w:color w:val="000000"/>
          <w:sz w:val="26"/>
          <w:szCs w:val="26"/>
          <w:lang w:eastAsia="ru-RU"/>
        </w:rPr>
      </w:pPr>
      <w:r w:rsidRPr="00A87879">
        <w:rPr>
          <w:rFonts w:ascii="Arial" w:eastAsia="Times New Roman" w:hAnsi="Arial" w:cs="Arial"/>
          <w:color w:val="000000"/>
          <w:sz w:val="26"/>
          <w:szCs w:val="26"/>
          <w:lang w:eastAsia="ru-RU"/>
        </w:rPr>
        <w:t>ABD'ye 16. yüzyılda gelen ve bireyleri örgüt için üst düzey görevler yapmış köklü bir ailedir. Nathan Lord ve Thomas Lord aileleri, ABD yönetiminde etkin roller üstlenmişlerdir. </w:t>
      </w:r>
      <w:r w:rsidRPr="00A87879">
        <w:rPr>
          <w:rFonts w:ascii="Arial" w:eastAsia="Times New Roman" w:hAnsi="Arial" w:cs="Arial"/>
          <w:i/>
          <w:iCs/>
          <w:color w:val="000000"/>
          <w:sz w:val="26"/>
          <w:szCs w:val="26"/>
          <w:lang w:eastAsia="ru-RU"/>
        </w:rPr>
        <w:t>"Skulls and Bones Society"</w:t>
      </w:r>
      <w:r w:rsidRPr="00A87879">
        <w:rPr>
          <w:rFonts w:ascii="Arial" w:eastAsia="Times New Roman" w:hAnsi="Arial" w:cs="Arial"/>
          <w:color w:val="000000"/>
          <w:sz w:val="26"/>
          <w:szCs w:val="26"/>
          <w:lang w:eastAsia="ru-RU"/>
        </w:rPr>
        <w:t> </w:t>
      </w:r>
      <w:r w:rsidRPr="00A87879">
        <w:rPr>
          <w:rFonts w:ascii="Arial" w:eastAsia="Times New Roman" w:hAnsi="Arial" w:cs="Arial"/>
          <w:color w:val="000000"/>
          <w:sz w:val="18"/>
          <w:szCs w:val="18"/>
          <w:vertAlign w:val="superscript"/>
          <w:lang w:eastAsia="ru-RU"/>
        </w:rPr>
        <w:t>[5]</w:t>
      </w:r>
      <w:r w:rsidRPr="00A87879">
        <w:rPr>
          <w:rFonts w:ascii="Arial" w:eastAsia="Times New Roman" w:hAnsi="Arial" w:cs="Arial"/>
          <w:color w:val="000000"/>
          <w:sz w:val="26"/>
          <w:szCs w:val="26"/>
          <w:lang w:eastAsia="ru-RU"/>
        </w:rPr>
        <w:t>'nin üyeleri arasında; Franklin Atkins Lord, William Galey Lord, Oswald Bates Lord, II. Charles Edwins Lord ve Winston Lord vardır. Winston Lord, 1977-1985 yılları arasında CFR Yönetim Kurulu Başkanlığı yapmıştı. Charles Edwin Lord döviz kontrolörlüğü yapmıştır.</w:t>
      </w:r>
      <w:r w:rsidRPr="00A87879">
        <w:rPr>
          <w:rFonts w:ascii="Arial" w:eastAsia="Times New Roman" w:hAnsi="Arial" w:cs="Arial"/>
          <w:color w:val="000000"/>
          <w:sz w:val="18"/>
          <w:szCs w:val="18"/>
          <w:vertAlign w:val="superscript"/>
          <w:lang w:eastAsia="ru-RU"/>
        </w:rPr>
        <w:t>[1]</w:t>
      </w:r>
      <w:r w:rsidRPr="00A87879">
        <w:rPr>
          <w:rFonts w:ascii="Arial" w:eastAsia="Times New Roman" w:hAnsi="Arial" w:cs="Arial"/>
          <w:color w:val="000000"/>
          <w:sz w:val="26"/>
          <w:szCs w:val="26"/>
          <w:lang w:eastAsia="ru-RU"/>
        </w:rPr>
        <w:br/>
      </w:r>
      <w:r w:rsidRPr="00A87879">
        <w:rPr>
          <w:rFonts w:ascii="Arial" w:eastAsia="Times New Roman" w:hAnsi="Arial" w:cs="Arial"/>
          <w:color w:val="000000"/>
          <w:sz w:val="26"/>
          <w:szCs w:val="26"/>
          <w:lang w:eastAsia="ru-RU"/>
        </w:rPr>
        <w:br/>
        <w:t>Winston Lord örgütün köklü aileden gelen bir üyesiydi. Kendi ailesiyle birlikte Amerika Birleşik Devletleri’ne 16. yüzyılda gelen ve bireyleri örgüt içinde üst düzey görevler yapmış olan Harriman, Bundy, Whitney, DuPont, Russell, Freeman, Astor, Collins, Stimson ailelerini temsil ediyordu.</w:t>
      </w:r>
      <w:r w:rsidRPr="00A87879">
        <w:rPr>
          <w:rFonts w:ascii="Arial" w:eastAsia="Times New Roman" w:hAnsi="Arial" w:cs="Arial"/>
          <w:color w:val="000000"/>
          <w:sz w:val="18"/>
          <w:szCs w:val="18"/>
          <w:vertAlign w:val="superscript"/>
          <w:lang w:eastAsia="ru-RU"/>
        </w:rPr>
        <w:t>[12]</w:t>
      </w:r>
    </w:p>
    <w:p w:rsidR="00A87879" w:rsidRPr="00A87879" w:rsidRDefault="00A87879" w:rsidP="00A87879">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A87879">
        <w:rPr>
          <w:rFonts w:ascii="Arial" w:eastAsia="Times New Roman" w:hAnsi="Arial" w:cs="Arial"/>
          <w:b/>
          <w:bCs/>
          <w:color w:val="3B5998"/>
          <w:sz w:val="30"/>
          <w:szCs w:val="30"/>
          <w:lang w:eastAsia="ru-RU"/>
        </w:rPr>
        <w:t>8. Morgan Ailesi</w:t>
      </w:r>
    </w:p>
    <w:p w:rsidR="00A87879" w:rsidRPr="00A87879" w:rsidRDefault="00A87879" w:rsidP="00A87879">
      <w:pPr>
        <w:shd w:val="clear" w:color="auto" w:fill="FFFFFF"/>
        <w:spacing w:before="100" w:beforeAutospacing="1" w:after="100" w:afterAutospacing="1" w:line="240" w:lineRule="auto"/>
        <w:rPr>
          <w:rFonts w:ascii="Arial" w:eastAsia="Times New Roman" w:hAnsi="Arial" w:cs="Arial"/>
          <w:color w:val="000000"/>
          <w:sz w:val="26"/>
          <w:szCs w:val="26"/>
          <w:lang w:eastAsia="ru-RU"/>
        </w:rPr>
      </w:pPr>
      <w:r w:rsidRPr="00A87879">
        <w:rPr>
          <w:rFonts w:ascii="Arial" w:eastAsia="Times New Roman" w:hAnsi="Arial" w:cs="Arial"/>
          <w:color w:val="000000"/>
          <w:sz w:val="26"/>
          <w:szCs w:val="26"/>
          <w:lang w:eastAsia="ru-RU"/>
        </w:rPr>
        <w:t>Rothschild ailesinin ABD'deki, Rockefeller ile beraber en büyük ortaklarıdırlar. Kurucu aile üyesi J. P. Morgan(John Pierpont), Rockefeller Hanedanlığı'nın kurucusu John Davidson Rockefeller ile 1800'lü yıllarda ABD'nin para politikasını yönlendirmek üzere planlar yapmışlardır. J. P. Morgan'ın babası Junius Spencer Morgan, İngiltere'ye iş seyahatleri yapardı. George Peabody adlı bir yatırımcıyla ortak daha sonra adı </w:t>
      </w:r>
      <w:r w:rsidRPr="00A87879">
        <w:rPr>
          <w:rFonts w:ascii="Arial" w:eastAsia="Times New Roman" w:hAnsi="Arial" w:cs="Arial"/>
          <w:i/>
          <w:iCs/>
          <w:color w:val="000000"/>
          <w:sz w:val="26"/>
          <w:szCs w:val="26"/>
          <w:lang w:eastAsia="ru-RU"/>
        </w:rPr>
        <w:t>"Morgan &amp; Company"</w:t>
      </w:r>
      <w:r w:rsidRPr="00A87879">
        <w:rPr>
          <w:rFonts w:ascii="Arial" w:eastAsia="Times New Roman" w:hAnsi="Arial" w:cs="Arial"/>
          <w:color w:val="000000"/>
          <w:sz w:val="26"/>
          <w:szCs w:val="26"/>
          <w:lang w:eastAsia="ru-RU"/>
        </w:rPr>
        <w:t> olarak değişecek olan bir finans şirketi kurmuşlardı. Rothschild ailesinin Amerika ayağı olarak beraber çalışmaya başladılar ve Rothschild ailesiyse Morgan ailesinin Avrupa yatırımlarını kontrol ediyorlardı. Morgan ailesi 1900'lü yılların başında Rothschild'lerden sonra dünyanın en büyük bankacılık devlerinden biri oldu. </w:t>
      </w:r>
      <w:r w:rsidRPr="00A87879">
        <w:rPr>
          <w:rFonts w:ascii="Arial" w:eastAsia="Times New Roman" w:hAnsi="Arial" w:cs="Arial"/>
          <w:color w:val="000000"/>
          <w:sz w:val="26"/>
          <w:szCs w:val="26"/>
          <w:lang w:eastAsia="ru-RU"/>
        </w:rPr>
        <w:br/>
      </w:r>
      <w:r w:rsidRPr="00A87879">
        <w:rPr>
          <w:rFonts w:ascii="Arial" w:eastAsia="Times New Roman" w:hAnsi="Arial" w:cs="Arial"/>
          <w:color w:val="000000"/>
          <w:sz w:val="26"/>
          <w:szCs w:val="26"/>
          <w:lang w:eastAsia="ru-RU"/>
        </w:rPr>
        <w:br/>
        <w:t>Amerikan İç Savaşı sırasında Amerika Devleti'ni dolandırmaktan suçlanan Morgan ailesi, mahkemeye verilmiş ama her nasılsa beraat etmişler, üstüne de tazminat almışlardı. Genç Morgan, ABD İç Savaşı sırasında ordunun bozuk diye tanesini 3,5 dolara sattığı 5000 adet tüfeği bir aracıyla satın almış, daha sonra bu bozuk tüfekleri tanesi 22,5 dolardan silaha ihtiyacı olan bir ordu komutanına satmıştı. Tüfeklerin bozuk olduğunu görünce, komutan parayı ödememek istemiş ama mahkeme, tüfeklerin parasıyla birlikte tazminat ödenmesine karar vermişti. </w:t>
      </w:r>
      <w:r w:rsidRPr="00A87879">
        <w:rPr>
          <w:rFonts w:ascii="Arial" w:eastAsia="Times New Roman" w:hAnsi="Arial" w:cs="Arial"/>
          <w:color w:val="000000"/>
          <w:sz w:val="26"/>
          <w:szCs w:val="26"/>
          <w:lang w:eastAsia="ru-RU"/>
        </w:rPr>
        <w:br/>
      </w:r>
      <w:r w:rsidRPr="00A87879">
        <w:rPr>
          <w:rFonts w:ascii="Arial" w:eastAsia="Times New Roman" w:hAnsi="Arial" w:cs="Arial"/>
          <w:color w:val="000000"/>
          <w:sz w:val="26"/>
          <w:szCs w:val="26"/>
          <w:lang w:eastAsia="ru-RU"/>
        </w:rPr>
        <w:br/>
        <w:t>J. P. Morgan, Yale Üniversitesi'nin kurucularından biridir ve </w:t>
      </w:r>
      <w:r w:rsidRPr="00A87879">
        <w:rPr>
          <w:rFonts w:ascii="Arial" w:eastAsia="Times New Roman" w:hAnsi="Arial" w:cs="Arial"/>
          <w:i/>
          <w:iCs/>
          <w:color w:val="000000"/>
          <w:sz w:val="26"/>
          <w:szCs w:val="26"/>
          <w:lang w:eastAsia="ru-RU"/>
        </w:rPr>
        <w:t>"Skulls and Bones Society"</w:t>
      </w:r>
      <w:r w:rsidRPr="00A87879">
        <w:rPr>
          <w:rFonts w:ascii="Arial" w:eastAsia="Times New Roman" w:hAnsi="Arial" w:cs="Arial"/>
          <w:color w:val="000000"/>
          <w:sz w:val="26"/>
          <w:szCs w:val="26"/>
          <w:lang w:eastAsia="ru-RU"/>
        </w:rPr>
        <w:t>yi </w:t>
      </w:r>
      <w:r w:rsidRPr="00A87879">
        <w:rPr>
          <w:rFonts w:ascii="Arial" w:eastAsia="Times New Roman" w:hAnsi="Arial" w:cs="Arial"/>
          <w:color w:val="000000"/>
          <w:sz w:val="18"/>
          <w:szCs w:val="18"/>
          <w:vertAlign w:val="superscript"/>
          <w:lang w:eastAsia="ru-RU"/>
        </w:rPr>
        <w:t>[5]</w:t>
      </w:r>
      <w:r w:rsidRPr="00A87879">
        <w:rPr>
          <w:rFonts w:ascii="Arial" w:eastAsia="Times New Roman" w:hAnsi="Arial" w:cs="Arial"/>
          <w:color w:val="000000"/>
          <w:sz w:val="26"/>
          <w:szCs w:val="26"/>
          <w:lang w:eastAsia="ru-RU"/>
        </w:rPr>
        <w:t> finanse eder.</w:t>
      </w:r>
      <w:r w:rsidRPr="00A87879">
        <w:rPr>
          <w:rFonts w:ascii="Arial" w:eastAsia="Times New Roman" w:hAnsi="Arial" w:cs="Arial"/>
          <w:color w:val="000000"/>
          <w:sz w:val="18"/>
          <w:szCs w:val="18"/>
          <w:vertAlign w:val="superscript"/>
          <w:lang w:eastAsia="ru-RU"/>
        </w:rPr>
        <w:t>[1]</w:t>
      </w:r>
      <w:r w:rsidRPr="00A87879">
        <w:rPr>
          <w:rFonts w:ascii="Arial" w:eastAsia="Times New Roman" w:hAnsi="Arial" w:cs="Arial"/>
          <w:color w:val="000000"/>
          <w:sz w:val="26"/>
          <w:szCs w:val="26"/>
          <w:lang w:eastAsia="ru-RU"/>
        </w:rPr>
        <w:t> Skull and Bones, Masonik ve Illüminist görüşlerden oldukça etkilenerek kurulmuş ve çalışmalarını bu doğrultuda sürdürmüş bir topluluktur.</w:t>
      </w:r>
      <w:r w:rsidRPr="00A87879">
        <w:rPr>
          <w:rFonts w:ascii="Arial" w:eastAsia="Times New Roman" w:hAnsi="Arial" w:cs="Arial"/>
          <w:color w:val="000000"/>
          <w:sz w:val="18"/>
          <w:szCs w:val="18"/>
          <w:vertAlign w:val="superscript"/>
          <w:lang w:eastAsia="ru-RU"/>
        </w:rPr>
        <w:t>[12]</w:t>
      </w:r>
      <w:r w:rsidRPr="00A87879">
        <w:rPr>
          <w:rFonts w:ascii="Arial" w:eastAsia="Times New Roman" w:hAnsi="Arial" w:cs="Arial"/>
          <w:color w:val="000000"/>
          <w:sz w:val="26"/>
          <w:szCs w:val="26"/>
          <w:lang w:eastAsia="ru-RU"/>
        </w:rPr>
        <w:t> Morgan ailesi, ABD'nin çok uluslu dev şirketlerinden Gneral Electrics, U. S Steel Corporation, International Harvester Company ve kredi notu dağıtan kuruluşların sahibi olan </w:t>
      </w:r>
      <w:r w:rsidRPr="00A87879">
        <w:rPr>
          <w:rFonts w:ascii="Arial" w:eastAsia="Times New Roman" w:hAnsi="Arial" w:cs="Arial"/>
          <w:i/>
          <w:iCs/>
          <w:color w:val="000000"/>
          <w:sz w:val="26"/>
          <w:szCs w:val="26"/>
          <w:lang w:eastAsia="ru-RU"/>
        </w:rPr>
        <w:t>"Morgan &amp; Stanley"</w:t>
      </w:r>
      <w:r w:rsidRPr="00A87879">
        <w:rPr>
          <w:rFonts w:ascii="Arial" w:eastAsia="Times New Roman" w:hAnsi="Arial" w:cs="Arial"/>
          <w:color w:val="000000"/>
          <w:sz w:val="26"/>
          <w:szCs w:val="26"/>
          <w:lang w:eastAsia="ru-RU"/>
        </w:rPr>
        <w:t> isimli dev finans şirketini yönetirler.</w:t>
      </w:r>
      <w:r w:rsidRPr="00A87879">
        <w:rPr>
          <w:rFonts w:ascii="Arial" w:eastAsia="Times New Roman" w:hAnsi="Arial" w:cs="Arial"/>
          <w:color w:val="000000"/>
          <w:sz w:val="18"/>
          <w:szCs w:val="18"/>
          <w:vertAlign w:val="superscript"/>
          <w:lang w:eastAsia="ru-RU"/>
        </w:rPr>
        <w:t>[1]</w:t>
      </w:r>
    </w:p>
    <w:p w:rsidR="00A87879" w:rsidRPr="00A87879" w:rsidRDefault="00A87879" w:rsidP="00A8787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mc:AlternateContent>
          <mc:Choice Requires="wps">
            <w:drawing>
              <wp:inline distT="0" distB="0" distL="0" distR="0">
                <wp:extent cx="2857500" cy="2486025"/>
                <wp:effectExtent l="0" t="0" r="0" b="0"/>
                <wp:docPr id="12" name="Прямоугольник 12" descr=" Nicholas Oppenheim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486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2" o:spid="_x0000_s1026" alt="Описание:  Nicholas Oppenheimer" style="width:225pt;height:19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" filled="f" stroked="f">
                <o:lock v:ext="edit" aspectratio="t"/>
                <w10:anchorlock/>
              </v:rect>
            </w:pict>
          </mc:Fallback>
        </mc:AlternateContent>
      </w:r>
    </w:p>
    <w:p w:rsidR="00A87879" w:rsidRPr="00A87879" w:rsidRDefault="00A87879" w:rsidP="00A87879">
      <w:pPr>
        <w:pBdr>
          <w:top w:val="single" w:sz="12" w:space="2" w:color="0067CE"/>
          <w:left w:val="single" w:sz="12" w:space="2" w:color="0067CE"/>
          <w:bottom w:val="single" w:sz="12" w:space="2" w:color="0067CE"/>
          <w:right w:val="single" w:sz="12" w:space="2" w:color="0067CE"/>
        </w:pBdr>
        <w:shd w:val="clear" w:color="auto" w:fill="99CCFF"/>
        <w:spacing w:before="100" w:beforeAutospacing="1" w:after="100" w:afterAutospacing="1" w:line="240" w:lineRule="auto"/>
        <w:rPr>
          <w:rFonts w:ascii="Arial" w:eastAsia="Times New Roman" w:hAnsi="Arial" w:cs="Arial"/>
          <w:color w:val="0067CE"/>
          <w:sz w:val="26"/>
          <w:szCs w:val="26"/>
          <w:lang w:eastAsia="ru-RU"/>
        </w:rPr>
      </w:pPr>
      <w:r w:rsidRPr="00A87879">
        <w:rPr>
          <w:rFonts w:ascii="Arial" w:eastAsia="Times New Roman" w:hAnsi="Arial" w:cs="Arial"/>
          <w:color w:val="0067CE"/>
          <w:sz w:val="18"/>
          <w:szCs w:val="18"/>
          <w:vertAlign w:val="superscript"/>
          <w:lang w:eastAsia="ru-RU"/>
        </w:rPr>
        <w:t>Nicholas Oppenheimer</w:t>
      </w:r>
    </w:p>
    <w:p w:rsidR="00A87879" w:rsidRPr="00A87879" w:rsidRDefault="00A87879" w:rsidP="00A87879">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A87879">
        <w:rPr>
          <w:rFonts w:ascii="Arial" w:eastAsia="Times New Roman" w:hAnsi="Arial" w:cs="Arial"/>
          <w:b/>
          <w:bCs/>
          <w:color w:val="3B5998"/>
          <w:sz w:val="30"/>
          <w:szCs w:val="30"/>
          <w:lang w:eastAsia="ru-RU"/>
        </w:rPr>
        <w:t>9. Oppenheimer Ailesi</w:t>
      </w:r>
    </w:p>
    <w:p w:rsidR="00A87879" w:rsidRPr="00A87879" w:rsidRDefault="00A87879" w:rsidP="00A87879">
      <w:pPr>
        <w:shd w:val="clear" w:color="auto" w:fill="FFFFFF"/>
        <w:spacing w:before="100" w:beforeAutospacing="1" w:after="100" w:afterAutospacing="1" w:line="240" w:lineRule="auto"/>
        <w:rPr>
          <w:rFonts w:ascii="Arial" w:eastAsia="Times New Roman" w:hAnsi="Arial" w:cs="Arial"/>
          <w:color w:val="000000"/>
          <w:sz w:val="26"/>
          <w:szCs w:val="26"/>
          <w:lang w:eastAsia="ru-RU"/>
        </w:rPr>
      </w:pPr>
      <w:r w:rsidRPr="00A87879">
        <w:rPr>
          <w:rFonts w:ascii="Arial" w:eastAsia="Times New Roman" w:hAnsi="Arial" w:cs="Arial"/>
          <w:color w:val="000000"/>
          <w:sz w:val="26"/>
          <w:szCs w:val="26"/>
          <w:lang w:eastAsia="ru-RU"/>
        </w:rPr>
        <w:t>Nicholas Oppenheimer, şeytânî İlluminati sisteminin Güney Afrikalı üyesidir. Elmas Kralı babası Harry Oppenheimer'dan büyük bir miras devralmıştır. Dünyadaki elmas yataklarının %95'ine ve diğer altın, platin gibi değerli taş ve maden yataklarının çoğunluk hisselerine sahiptir. Rothschild ailesinin desteğiyle Cecil Rhodes'un sahibi olduğu, Güney Afrika'daki en büyük maden şirketi De Beers Consolidated Mines Şirketi'nin kontrolünü elinde tutar. Dünyanın en büyük Yahudi Tapınağı olan Johannesburg'da inşa edilen tapınağın baş finansörüdür. MOSSAD'la yakın ilişkisi vardır.</w:t>
      </w:r>
      <w:r w:rsidRPr="00A87879">
        <w:rPr>
          <w:rFonts w:ascii="Arial" w:eastAsia="Times New Roman" w:hAnsi="Arial" w:cs="Arial"/>
          <w:color w:val="000000"/>
          <w:sz w:val="18"/>
          <w:szCs w:val="18"/>
          <w:vertAlign w:val="superscript"/>
          <w:lang w:eastAsia="ru-RU"/>
        </w:rPr>
        <w:t>[1][12]</w:t>
      </w:r>
    </w:p>
    <w:p w:rsidR="00A87879" w:rsidRPr="00A87879" w:rsidRDefault="00A87879" w:rsidP="00A8787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5000625" cy="3209925"/>
                <wp:effectExtent l="0" t="0" r="0" b="0"/>
                <wp:docPr id="11" name="Прямоугольник 11" descr="The Brothers Rockefell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00625" cy="320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1" o:spid="_x0000_s1026" alt="Описание: The Brothers Rockefeller" style="width:393.75pt;height:25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" filled="f" stroked="f">
                <o:lock v:ext="edit" aspectratio="t"/>
                <w10:anchorlock/>
              </v:rect>
            </w:pict>
          </mc:Fallback>
        </mc:AlternateContent>
      </w:r>
    </w:p>
    <w:p w:rsidR="00A87879" w:rsidRPr="00A87879" w:rsidRDefault="00A87879" w:rsidP="00A87879">
      <w:pPr>
        <w:pBdr>
          <w:top w:val="single" w:sz="12" w:space="2" w:color="0067CE"/>
          <w:left w:val="single" w:sz="12" w:space="2" w:color="0067CE"/>
          <w:bottom w:val="single" w:sz="12" w:space="2" w:color="0067CE"/>
          <w:right w:val="single" w:sz="12" w:space="2" w:color="0067CE"/>
        </w:pBdr>
        <w:shd w:val="clear" w:color="auto" w:fill="99CCFF"/>
        <w:spacing w:before="100" w:beforeAutospacing="1" w:after="100" w:afterAutospacing="1" w:line="240" w:lineRule="auto"/>
        <w:rPr>
          <w:rFonts w:ascii="Arial" w:eastAsia="Times New Roman" w:hAnsi="Arial" w:cs="Arial"/>
          <w:color w:val="0067CE"/>
          <w:sz w:val="26"/>
          <w:szCs w:val="26"/>
          <w:lang w:eastAsia="ru-RU"/>
        </w:rPr>
      </w:pPr>
      <w:r w:rsidRPr="00A87879">
        <w:rPr>
          <w:rFonts w:ascii="Arial" w:eastAsia="Times New Roman" w:hAnsi="Arial" w:cs="Arial"/>
          <w:color w:val="0067CE"/>
          <w:sz w:val="18"/>
          <w:szCs w:val="18"/>
          <w:vertAlign w:val="superscript"/>
          <w:lang w:eastAsia="ru-RU"/>
        </w:rPr>
        <w:t>The Brothers Rockefeller,inheritors of a colossal fortune, are using their massive wealth, power, and prestige to create what they call the </w:t>
      </w:r>
      <w:r w:rsidRPr="00A87879">
        <w:rPr>
          <w:rFonts w:ascii="Arial" w:eastAsia="Times New Roman" w:hAnsi="Arial" w:cs="Arial"/>
          <w:i/>
          <w:iCs/>
          <w:color w:val="0067CE"/>
          <w:sz w:val="18"/>
          <w:szCs w:val="18"/>
          <w:vertAlign w:val="superscript"/>
          <w:lang w:eastAsia="ru-RU"/>
        </w:rPr>
        <w:t>"New World Order."</w:t>
      </w:r>
      <w:r w:rsidRPr="00A87879">
        <w:rPr>
          <w:rFonts w:ascii="Arial" w:eastAsia="Times New Roman" w:hAnsi="Arial" w:cs="Arial"/>
          <w:color w:val="0067CE"/>
          <w:sz w:val="18"/>
          <w:szCs w:val="18"/>
          <w:vertAlign w:val="superscript"/>
          <w:lang w:eastAsia="ru-RU"/>
        </w:rPr>
        <w:t> Shown above (from left to right) are David, Chairman of the Board of both the Council on Foreign Relations and the Chase Manhattan Bank; Winthrop (now deceased); John D. an advocate of people control; Nelson, the </w:t>
      </w:r>
      <w:r w:rsidRPr="00A87879">
        <w:rPr>
          <w:rFonts w:ascii="Arial" w:eastAsia="Times New Roman" w:hAnsi="Arial" w:cs="Arial"/>
          <w:i/>
          <w:iCs/>
          <w:color w:val="0067CE"/>
          <w:sz w:val="18"/>
          <w:szCs w:val="18"/>
          <w:vertAlign w:val="superscript"/>
          <w:lang w:eastAsia="ru-RU"/>
        </w:rPr>
        <w:t>"political"</w:t>
      </w:r>
      <w:r w:rsidRPr="00A87879">
        <w:rPr>
          <w:rFonts w:ascii="Arial" w:eastAsia="Times New Roman" w:hAnsi="Arial" w:cs="Arial"/>
          <w:color w:val="0067CE"/>
          <w:sz w:val="18"/>
          <w:szCs w:val="18"/>
          <w:vertAlign w:val="superscript"/>
          <w:lang w:eastAsia="ru-RU"/>
        </w:rPr>
        <w:t> Rockefeller; and Laurance. After years of planning and campaigning, a brilliant coup d'etat has finally installed Nelson in the White House, without the risk of an election.</w:t>
      </w:r>
    </w:p>
    <w:p w:rsidR="00A87879" w:rsidRPr="00A87879" w:rsidRDefault="00A87879" w:rsidP="00A8787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mc:AlternateContent>
          <mc:Choice Requires="wps">
            <w:drawing>
              <wp:inline distT="0" distB="0" distL="0" distR="0">
                <wp:extent cx="5238750" cy="4286250"/>
                <wp:effectExtent l="0" t="0" r="0" b="0"/>
                <wp:docPr id="10" name="Прямоугольник 10" descr="Nelson Rockefeller and the ever present Henry Kissing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38750" cy="428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0" o:spid="_x0000_s1026" alt="Описание: Nelson Rockefeller and the ever present Henry Kissinger" style="width:412.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" filled="f" stroked="f">
                <o:lock v:ext="edit" aspectratio="t"/>
                <w10:anchorlock/>
              </v:rect>
            </w:pict>
          </mc:Fallback>
        </mc:AlternateContent>
      </w:r>
    </w:p>
    <w:p w:rsidR="00A87879" w:rsidRPr="00A87879" w:rsidRDefault="00A87879" w:rsidP="00A87879">
      <w:pPr>
        <w:pBdr>
          <w:top w:val="single" w:sz="12" w:space="2" w:color="0067CE"/>
          <w:left w:val="single" w:sz="12" w:space="2" w:color="0067CE"/>
          <w:bottom w:val="single" w:sz="12" w:space="2" w:color="0067CE"/>
          <w:right w:val="single" w:sz="12" w:space="2" w:color="0067CE"/>
        </w:pBdr>
        <w:shd w:val="clear" w:color="auto" w:fill="99CCFF"/>
        <w:spacing w:before="100" w:beforeAutospacing="1" w:after="100" w:afterAutospacing="1" w:line="240" w:lineRule="auto"/>
        <w:rPr>
          <w:rFonts w:ascii="Arial" w:eastAsia="Times New Roman" w:hAnsi="Arial" w:cs="Arial"/>
          <w:color w:val="0067CE"/>
          <w:sz w:val="26"/>
          <w:szCs w:val="26"/>
          <w:lang w:eastAsia="ru-RU"/>
        </w:rPr>
      </w:pPr>
      <w:r w:rsidRPr="00A87879">
        <w:rPr>
          <w:rFonts w:ascii="Arial" w:eastAsia="Times New Roman" w:hAnsi="Arial" w:cs="Arial"/>
          <w:color w:val="0067CE"/>
          <w:sz w:val="18"/>
          <w:szCs w:val="18"/>
          <w:vertAlign w:val="superscript"/>
          <w:lang w:eastAsia="ru-RU"/>
        </w:rPr>
        <w:t>Nelson Rockefeller and the ever present Henry Kissinger</w:t>
      </w:r>
    </w:p>
    <w:p w:rsidR="00A87879" w:rsidRPr="00A87879" w:rsidRDefault="00A87879" w:rsidP="00A8787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3333750" cy="3857625"/>
                <wp:effectExtent l="0" t="0" r="0" b="0"/>
                <wp:docPr id="9" name="Прямоугольник 9" descr="David Rockefell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0" cy="385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9" o:spid="_x0000_s1026" alt="Описание: David Rockefeller" style="width:262.5pt;height:30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" filled="f" stroked="f">
                <o:lock v:ext="edit" aspectratio="t"/>
                <w10:anchorlock/>
              </v:rect>
            </w:pict>
          </mc:Fallback>
        </mc:AlternateContent>
      </w:r>
      <w:r w:rsidRPr="00A87879">
        <w:rPr>
          <w:rFonts w:ascii="Arial" w:eastAsia="Times New Roman" w:hAnsi="Arial" w:cs="Arial"/>
          <w:color w:val="000000"/>
          <w:sz w:val="26"/>
          <w:szCs w:val="26"/>
          <w:shd w:val="clear" w:color="auto" w:fill="F0F8FF"/>
          <w:lang w:eastAsia="ru-RU"/>
        </w:rPr>
        <w:t> </w:t>
      </w:r>
      <w:r>
        <w:rPr>
          <w:rFonts w:ascii="Times New Roman" w:eastAsia="Times New Roman" w:hAnsi="Times New Roman" w:cs="Times New Roman"/>
          <w:noProof/>
          <w:sz w:val="24"/>
          <w:szCs w:val="24"/>
          <w:lang w:eastAsia="ru-RU"/>
        </w:rPr>
        <mc:AlternateContent>
          <mc:Choice Requires="wps">
            <w:drawing>
              <wp:inline distT="0" distB="0" distL="0" distR="0">
                <wp:extent cx="2343150" cy="3857625"/>
                <wp:effectExtent l="0" t="0" r="0" b="0"/>
                <wp:docPr id="8" name="Прямоугольник 8" descr="John D. Rockefell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43150" cy="385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 o:spid="_x0000_s1026" alt="Описание: John D. Rockefeller" style="width:184.5pt;height:30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" filled="f" stroked="f">
                <o:lock v:ext="edit" aspectratio="t"/>
                <w10:anchorlock/>
              </v:rect>
            </w:pict>
          </mc:Fallback>
        </mc:AlternateContent>
      </w:r>
    </w:p>
    <w:p w:rsidR="00A87879" w:rsidRPr="00A87879" w:rsidRDefault="00A87879" w:rsidP="00A87879">
      <w:pPr>
        <w:pBdr>
          <w:top w:val="single" w:sz="12" w:space="2" w:color="0067CE"/>
          <w:left w:val="single" w:sz="12" w:space="2" w:color="0067CE"/>
          <w:bottom w:val="single" w:sz="12" w:space="2" w:color="0067CE"/>
          <w:right w:val="single" w:sz="12" w:space="2" w:color="0067CE"/>
        </w:pBdr>
        <w:shd w:val="clear" w:color="auto" w:fill="99CCFF"/>
        <w:spacing w:before="100" w:beforeAutospacing="1" w:after="100" w:afterAutospacing="1" w:line="240" w:lineRule="auto"/>
        <w:rPr>
          <w:rFonts w:ascii="Arial" w:eastAsia="Times New Roman" w:hAnsi="Arial" w:cs="Arial"/>
          <w:color w:val="0067CE"/>
          <w:sz w:val="26"/>
          <w:szCs w:val="26"/>
          <w:lang w:eastAsia="ru-RU"/>
        </w:rPr>
      </w:pPr>
      <w:r w:rsidRPr="00A87879">
        <w:rPr>
          <w:rFonts w:ascii="Arial" w:eastAsia="Times New Roman" w:hAnsi="Arial" w:cs="Arial"/>
          <w:color w:val="0067CE"/>
          <w:sz w:val="18"/>
          <w:szCs w:val="18"/>
          <w:vertAlign w:val="superscript"/>
          <w:lang w:eastAsia="ru-RU"/>
        </w:rPr>
        <w:t>David Rockefeller (Solda) - John D. Rockefeller (Sağda)</w:t>
      </w:r>
    </w:p>
    <w:p w:rsidR="00A87879" w:rsidRPr="00A87879" w:rsidRDefault="00A87879" w:rsidP="00A87879">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A87879">
        <w:rPr>
          <w:rFonts w:ascii="Arial" w:eastAsia="Times New Roman" w:hAnsi="Arial" w:cs="Arial"/>
          <w:b/>
          <w:bCs/>
          <w:color w:val="3B5998"/>
          <w:sz w:val="30"/>
          <w:szCs w:val="30"/>
          <w:lang w:eastAsia="ru-RU"/>
        </w:rPr>
        <w:lastRenderedPageBreak/>
        <w:t>10. Rockefeller Ailesi</w:t>
      </w:r>
    </w:p>
    <w:p w:rsidR="00A87879" w:rsidRPr="00A87879" w:rsidRDefault="00A87879" w:rsidP="00A87879">
      <w:pPr>
        <w:shd w:val="clear" w:color="auto" w:fill="FFFFFF"/>
        <w:spacing w:before="100" w:beforeAutospacing="1" w:after="100" w:afterAutospacing="1" w:line="240" w:lineRule="auto"/>
        <w:rPr>
          <w:rFonts w:ascii="Arial" w:eastAsia="Times New Roman" w:hAnsi="Arial" w:cs="Arial"/>
          <w:color w:val="000000"/>
          <w:sz w:val="26"/>
          <w:szCs w:val="26"/>
          <w:lang w:eastAsia="ru-RU"/>
        </w:rPr>
      </w:pPr>
      <w:r w:rsidRPr="00A87879">
        <w:rPr>
          <w:rFonts w:ascii="Arial" w:eastAsia="Times New Roman" w:hAnsi="Arial" w:cs="Arial"/>
          <w:color w:val="000000"/>
          <w:sz w:val="26"/>
          <w:szCs w:val="26"/>
          <w:lang w:eastAsia="ru-RU"/>
        </w:rPr>
        <w:t>Bu aile, Rothschild ile piramidin en tepesinde, Lucifer (iblis)'in emirlerini yerine getiren ailedir. Ailenin kurucusu petrol baronu John Davidson Rockefeller'dir. Chemical ve Chase Manhattan Bank'ı 1955 yılında ticari bir evlilikle birleştirip bankacılık sektörüne adım attılar. Diğer bankacılık devi şeytânî aile Rothschild'in desteği ile ABD'nin mali piyasasında önemli söz sahibi oldular. Görünürde ekonomik faaliyetler için kurulmuş Trilateral Komisyunu'nu 1973 yılında Rockefeller ailesinden David Rockefeller kurmuştur. Gene Council of Foreign Relations(CFR)'in kurucusu David Rockefeller'dir.</w:t>
      </w:r>
      <w:r w:rsidRPr="00A87879">
        <w:rPr>
          <w:rFonts w:ascii="Arial" w:eastAsia="Times New Roman" w:hAnsi="Arial" w:cs="Arial"/>
          <w:color w:val="000000"/>
          <w:sz w:val="18"/>
          <w:szCs w:val="18"/>
          <w:vertAlign w:val="superscript"/>
          <w:lang w:eastAsia="ru-RU"/>
        </w:rPr>
        <w:t>[1]</w:t>
      </w:r>
      <w:r w:rsidRPr="00A87879">
        <w:rPr>
          <w:rFonts w:ascii="Arial" w:eastAsia="Times New Roman" w:hAnsi="Arial" w:cs="Arial"/>
          <w:color w:val="000000"/>
          <w:sz w:val="26"/>
          <w:szCs w:val="26"/>
          <w:lang w:eastAsia="ru-RU"/>
        </w:rPr>
        <w:t> 91 yaşında olmasına rağmen oldukça dinç görünen, Amerika Birleşik Devletleri’nin tanınmış zengini David Rockefeller başkanın sağ kolu olarak hemen yanındaki iki koltuktan birinin sahibiydi. Rockefeller dünyanın en büyük bankalarından Chase Manhattan Bank, Citibank ve Standard Oil, Mobil gibi dünya petrol pazarını elinde tutan dev şirketlerin en büyük hissedarıydı. Şirketlerinin cirosu dünyadaki pek çok devletin yıllık gelirlerinden daha fazlaydı.</w:t>
      </w:r>
      <w:r w:rsidRPr="00A87879">
        <w:rPr>
          <w:rFonts w:ascii="Arial" w:eastAsia="Times New Roman" w:hAnsi="Arial" w:cs="Arial"/>
          <w:color w:val="000000"/>
          <w:sz w:val="18"/>
          <w:szCs w:val="18"/>
          <w:vertAlign w:val="superscript"/>
          <w:lang w:eastAsia="ru-RU"/>
        </w:rPr>
        <w:t>[12]</w:t>
      </w:r>
      <w:r w:rsidRPr="00A87879">
        <w:rPr>
          <w:rFonts w:ascii="Arial" w:eastAsia="Times New Roman" w:hAnsi="Arial" w:cs="Arial"/>
          <w:color w:val="000000"/>
          <w:sz w:val="26"/>
          <w:szCs w:val="26"/>
          <w:lang w:eastAsia="ru-RU"/>
        </w:rPr>
        <w:t> Birleşmiş Milletler binasının bulunduğu Eait River'daki çok değerli arsayı Birleşmiş Milletler konsorsiyumuna hibe etmişlerdir. Ayrıca aile Standart Oil'in sahibi, Yale Üniversitesi'nin finansörü ve Kurukafa Ve Kemik Tarikatı'na üye veren, toplayan kişidir. Türkiye'deki işbirlikçisi ve akrabası ve onun üzerinden iş yürüttüğü aile Koç ailesidir. Gezi Parkı olayında George Soros'un Açık Toplum Enstitüsü ile rol oynamıştır. Ve tabii ki bir de Doğan ailesi vardır.</w:t>
      </w:r>
      <w:r w:rsidRPr="00A87879">
        <w:rPr>
          <w:rFonts w:ascii="Arial" w:eastAsia="Times New Roman" w:hAnsi="Arial" w:cs="Arial"/>
          <w:color w:val="000000"/>
          <w:sz w:val="18"/>
          <w:szCs w:val="18"/>
          <w:vertAlign w:val="superscript"/>
          <w:lang w:eastAsia="ru-RU"/>
        </w:rPr>
        <w:t>[1][13][20]</w:t>
      </w:r>
    </w:p>
    <w:p w:rsidR="00A87879" w:rsidRPr="00A87879" w:rsidRDefault="00A87879" w:rsidP="00A8787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mc:AlternateContent>
          <mc:Choice Requires="wps">
            <w:drawing>
              <wp:inline distT="0" distB="0" distL="0" distR="0">
                <wp:extent cx="5238750" cy="6343650"/>
                <wp:effectExtent l="0" t="0" r="0" b="0"/>
                <wp:docPr id="7" name="Прямоугольник 7" descr="Sir Evelyn Robert Adrian de Rothsch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38750" cy="634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 o:spid="_x0000_s1026" alt="Описание: Sir Evelyn Robert Adrian de Rothschild" style="width:412.5pt;height: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" filled="f" stroked="f">
                <o:lock v:ext="edit" aspectratio="t"/>
                <w10:anchorlock/>
              </v:rect>
            </w:pict>
          </mc:Fallback>
        </mc:AlternateContent>
      </w:r>
    </w:p>
    <w:p w:rsidR="00A87879" w:rsidRPr="00A87879" w:rsidRDefault="00A87879" w:rsidP="00A87879">
      <w:pPr>
        <w:pBdr>
          <w:top w:val="single" w:sz="12" w:space="2" w:color="0067CE"/>
          <w:left w:val="single" w:sz="12" w:space="2" w:color="0067CE"/>
          <w:bottom w:val="single" w:sz="12" w:space="2" w:color="0067CE"/>
          <w:right w:val="single" w:sz="12" w:space="2" w:color="0067CE"/>
        </w:pBdr>
        <w:shd w:val="clear" w:color="auto" w:fill="99CCFF"/>
        <w:spacing w:before="100" w:beforeAutospacing="1" w:after="100" w:afterAutospacing="1" w:line="240" w:lineRule="auto"/>
        <w:rPr>
          <w:rFonts w:ascii="Arial" w:eastAsia="Times New Roman" w:hAnsi="Arial" w:cs="Arial"/>
          <w:color w:val="0067CE"/>
          <w:sz w:val="26"/>
          <w:szCs w:val="26"/>
          <w:lang w:eastAsia="ru-RU"/>
        </w:rPr>
      </w:pPr>
      <w:r w:rsidRPr="00A87879">
        <w:rPr>
          <w:rFonts w:ascii="Arial" w:eastAsia="Times New Roman" w:hAnsi="Arial" w:cs="Arial"/>
          <w:color w:val="0067CE"/>
          <w:sz w:val="18"/>
          <w:szCs w:val="18"/>
          <w:vertAlign w:val="superscript"/>
          <w:lang w:eastAsia="ru-RU"/>
        </w:rPr>
        <w:t>Sir Evelyn Robert Adrian de Rothschild</w:t>
      </w:r>
    </w:p>
    <w:p w:rsidR="00A87879" w:rsidRPr="00A87879" w:rsidRDefault="00A87879" w:rsidP="00A8787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mc:AlternateContent>
          <mc:Choice Requires="wps">
            <w:drawing>
              <wp:inline distT="0" distB="0" distL="0" distR="0">
                <wp:extent cx="5238750" cy="3629025"/>
                <wp:effectExtent l="0" t="0" r="0" b="0"/>
                <wp:docPr id="6" name="Прямоугольник 6" descr="Baron Guy de Rothsch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38750" cy="3629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 o:spid="_x0000_s1026" alt="Описание: Baron Guy de Rothschild" style="width:412.5pt;height:2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" filled="f" stroked="f">
                <o:lock v:ext="edit" aspectratio="t"/>
                <w10:anchorlock/>
              </v:rect>
            </w:pict>
          </mc:Fallback>
        </mc:AlternateContent>
      </w:r>
    </w:p>
    <w:p w:rsidR="00A87879" w:rsidRPr="00A87879" w:rsidRDefault="00A87879" w:rsidP="00A87879">
      <w:pPr>
        <w:pBdr>
          <w:top w:val="single" w:sz="12" w:space="2" w:color="0067CE"/>
          <w:left w:val="single" w:sz="12" w:space="2" w:color="0067CE"/>
          <w:bottom w:val="single" w:sz="12" w:space="2" w:color="0067CE"/>
          <w:right w:val="single" w:sz="12" w:space="2" w:color="0067CE"/>
        </w:pBdr>
        <w:shd w:val="clear" w:color="auto" w:fill="99CCFF"/>
        <w:spacing w:before="100" w:beforeAutospacing="1" w:after="100" w:afterAutospacing="1" w:line="240" w:lineRule="auto"/>
        <w:rPr>
          <w:rFonts w:ascii="Arial" w:eastAsia="Times New Roman" w:hAnsi="Arial" w:cs="Arial"/>
          <w:color w:val="0067CE"/>
          <w:sz w:val="26"/>
          <w:szCs w:val="26"/>
          <w:lang w:eastAsia="ru-RU"/>
        </w:rPr>
      </w:pPr>
      <w:r w:rsidRPr="00A87879">
        <w:rPr>
          <w:rFonts w:ascii="Arial" w:eastAsia="Times New Roman" w:hAnsi="Arial" w:cs="Arial"/>
          <w:color w:val="0067CE"/>
          <w:sz w:val="18"/>
          <w:szCs w:val="18"/>
          <w:vertAlign w:val="superscript"/>
          <w:lang w:eastAsia="ru-RU"/>
        </w:rPr>
        <w:t>Baron Guy de Rothschild</w:t>
      </w:r>
    </w:p>
    <w:p w:rsidR="00A87879" w:rsidRPr="00A87879" w:rsidRDefault="00A87879" w:rsidP="00A8787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2476500" cy="3714750"/>
                <wp:effectExtent l="0" t="0" r="0" b="0"/>
                <wp:docPr id="5" name="Прямоугольник 5" descr="Baron Rothsch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0" cy="3714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 o:spid="_x0000_s1026" alt="Описание: Baron Rothschild" style="width:19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" filled="f" stroked="f">
                <o:lock v:ext="edit" aspectratio="t"/>
                <w10:anchorlock/>
              </v:rect>
            </w:pict>
          </mc:Fallback>
        </mc:AlternateContent>
      </w:r>
    </w:p>
    <w:p w:rsidR="00A87879" w:rsidRPr="00A87879" w:rsidRDefault="00A87879" w:rsidP="00A87879">
      <w:pPr>
        <w:pBdr>
          <w:top w:val="single" w:sz="12" w:space="2" w:color="0067CE"/>
          <w:left w:val="single" w:sz="12" w:space="2" w:color="0067CE"/>
          <w:bottom w:val="single" w:sz="12" w:space="2" w:color="0067CE"/>
          <w:right w:val="single" w:sz="12" w:space="2" w:color="0067CE"/>
        </w:pBdr>
        <w:shd w:val="clear" w:color="auto" w:fill="99CCFF"/>
        <w:spacing w:before="100" w:beforeAutospacing="1" w:after="100" w:afterAutospacing="1" w:line="240" w:lineRule="auto"/>
        <w:rPr>
          <w:rFonts w:ascii="Arial" w:eastAsia="Times New Roman" w:hAnsi="Arial" w:cs="Arial"/>
          <w:color w:val="0067CE"/>
          <w:sz w:val="26"/>
          <w:szCs w:val="26"/>
          <w:lang w:eastAsia="ru-RU"/>
        </w:rPr>
      </w:pPr>
      <w:r w:rsidRPr="00A87879">
        <w:rPr>
          <w:rFonts w:ascii="Arial" w:eastAsia="Times New Roman" w:hAnsi="Arial" w:cs="Arial"/>
          <w:color w:val="0067CE"/>
          <w:sz w:val="18"/>
          <w:szCs w:val="18"/>
          <w:vertAlign w:val="superscript"/>
          <w:lang w:eastAsia="ru-RU"/>
        </w:rPr>
        <w:t>Baron Rothschild</w:t>
      </w:r>
    </w:p>
    <w:p w:rsidR="00A87879" w:rsidRPr="00A87879" w:rsidRDefault="00A87879" w:rsidP="00A87879">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A87879">
        <w:rPr>
          <w:rFonts w:ascii="Arial" w:eastAsia="Times New Roman" w:hAnsi="Arial" w:cs="Arial"/>
          <w:b/>
          <w:bCs/>
          <w:color w:val="3B5998"/>
          <w:sz w:val="30"/>
          <w:szCs w:val="30"/>
          <w:lang w:eastAsia="ru-RU"/>
        </w:rPr>
        <w:t>11. Rothschild Ailesi</w:t>
      </w:r>
    </w:p>
    <w:p w:rsidR="00A87879" w:rsidRPr="00A87879" w:rsidRDefault="00A87879" w:rsidP="00A87879">
      <w:pPr>
        <w:shd w:val="clear" w:color="auto" w:fill="FFFFFF"/>
        <w:spacing w:before="100" w:beforeAutospacing="1" w:after="100" w:afterAutospacing="1" w:line="240" w:lineRule="auto"/>
        <w:rPr>
          <w:rFonts w:ascii="Arial" w:eastAsia="Times New Roman" w:hAnsi="Arial" w:cs="Arial"/>
          <w:color w:val="000000"/>
          <w:sz w:val="26"/>
          <w:szCs w:val="26"/>
          <w:lang w:eastAsia="ru-RU"/>
        </w:rPr>
      </w:pPr>
      <w:r w:rsidRPr="00A87879">
        <w:rPr>
          <w:rFonts w:ascii="Arial" w:eastAsia="Times New Roman" w:hAnsi="Arial" w:cs="Arial"/>
          <w:color w:val="000000"/>
          <w:sz w:val="26"/>
          <w:szCs w:val="26"/>
          <w:lang w:eastAsia="ru-RU"/>
        </w:rPr>
        <w:lastRenderedPageBreak/>
        <w:t>Rothschild ailesi, ataları Mayer Amschel Rothschild tarafından 18. yüzyılda Almanya'nın Frankfurt kentinde Yahudi gettolarında ceketinin yakasına astığı sarı siyon yıldızıyla dükkan olarak kullandığı küçük bir evde, eski elbise ve antika madeni para satarak karanlık güçlerle ticarete başlamıştır. Warburg, Schiff, Loeb, Goldman, Kuhn, Cohen gibi diğer Yahudi ailelerle karşılıklı dayanışma içinde yürüttükleri ticari ve ailevi ilişkiler ile zamanımızda bütün dünya piyasalarını kontrol eden finans şirketlerinden ve Avrupa'daki çeşitli ülkelerde en büyük bankaların sahibi olan dev bir imparatorluğun varisleridirler. Heinrich Heine, şöyle demiştir:</w:t>
      </w:r>
      <w:r w:rsidRPr="00A87879">
        <w:rPr>
          <w:rFonts w:ascii="Arial" w:eastAsia="Times New Roman" w:hAnsi="Arial" w:cs="Arial"/>
          <w:color w:val="000000"/>
          <w:sz w:val="26"/>
          <w:szCs w:val="26"/>
          <w:lang w:eastAsia="ru-RU"/>
        </w:rPr>
        <w:br/>
      </w:r>
      <w:r w:rsidRPr="00A87879">
        <w:rPr>
          <w:rFonts w:ascii="Arial" w:eastAsia="Times New Roman" w:hAnsi="Arial" w:cs="Arial"/>
          <w:color w:val="000000"/>
          <w:sz w:val="26"/>
          <w:szCs w:val="26"/>
          <w:lang w:eastAsia="ru-RU"/>
        </w:rPr>
        <w:br/>
      </w:r>
      <w:r w:rsidRPr="00A87879">
        <w:rPr>
          <w:rFonts w:ascii="Arial" w:eastAsia="Times New Roman" w:hAnsi="Arial" w:cs="Arial"/>
          <w:i/>
          <w:iCs/>
          <w:color w:val="000000"/>
          <w:sz w:val="26"/>
          <w:szCs w:val="26"/>
          <w:lang w:eastAsia="ru-RU"/>
        </w:rPr>
        <w:t>''Para, zamanımızın Tanrısı; Rothschild ise peygamberidir.'' </w:t>
      </w:r>
      <w:r w:rsidRPr="00A87879">
        <w:rPr>
          <w:rFonts w:ascii="Arial" w:eastAsia="Times New Roman" w:hAnsi="Arial" w:cs="Arial"/>
          <w:color w:val="000000"/>
          <w:sz w:val="18"/>
          <w:szCs w:val="18"/>
          <w:vertAlign w:val="superscript"/>
          <w:lang w:eastAsia="ru-RU"/>
        </w:rPr>
        <w:t>[1][14]</w:t>
      </w:r>
      <w:r w:rsidRPr="00A87879">
        <w:rPr>
          <w:rFonts w:ascii="Arial" w:eastAsia="Times New Roman" w:hAnsi="Arial" w:cs="Arial"/>
          <w:color w:val="000000"/>
          <w:sz w:val="26"/>
          <w:szCs w:val="26"/>
          <w:lang w:eastAsia="ru-RU"/>
        </w:rPr>
        <w:br/>
      </w:r>
      <w:r w:rsidRPr="00A87879">
        <w:rPr>
          <w:rFonts w:ascii="Arial" w:eastAsia="Times New Roman" w:hAnsi="Arial" w:cs="Arial"/>
          <w:color w:val="000000"/>
          <w:sz w:val="26"/>
          <w:szCs w:val="26"/>
          <w:lang w:eastAsia="ru-RU"/>
        </w:rPr>
        <w:br/>
        <w:t>Başkanın sol kolu olarak diğer bir koltuk sahibi Avrupa’daki toplantıları yöneten en yaşlı ve ihtiraslı üyesi 97 yaşındaki Baron Guy de Rothschild idi. Rothschild, atası Mayer Amschel tarafından, 18.yüzyılda Almanya’nın Frankfurt kentinin Yahudi gettolarında, ceketinin yakasına astığı sarı Yahudi yıldızıyla aynı zamanda dükkan olarak kullandığı küçük bir evde eski elbise ve antika madeni para satarak kurulan ve şimdi bütün dünya piyasalarını kontrol eden finans şirketlerinden ve Avrupa’nın çeşitli ülkelerindeki en büyük bankalardan oluşan dev bir imparatorluğun varislerinden biriydi. Bir asırlık bir zaman zarfında Rothschild ailesi Alman, İngiliz ve Fransız borsalarını ve daha sonra bu ülkelerin ve diğer ülkelerin borsa ve merkez bankalarını ele geçirmiş, Avrupa’da krallara ve devletlere kredi açabilecek kadar varlıklı bankaların ve finans şirketlerinin sahibi olmuştu.</w:t>
      </w:r>
      <w:r w:rsidRPr="00A87879">
        <w:rPr>
          <w:rFonts w:ascii="Arial" w:eastAsia="Times New Roman" w:hAnsi="Arial" w:cs="Arial"/>
          <w:color w:val="000000"/>
          <w:sz w:val="18"/>
          <w:szCs w:val="18"/>
          <w:vertAlign w:val="superscript"/>
          <w:lang w:eastAsia="ru-RU"/>
        </w:rPr>
        <w:t>[12]</w:t>
      </w:r>
    </w:p>
    <w:p w:rsidR="00A87879" w:rsidRPr="00A87879" w:rsidRDefault="00A87879" w:rsidP="00A87879">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A87879">
        <w:rPr>
          <w:rFonts w:ascii="Arial" w:eastAsia="Times New Roman" w:hAnsi="Arial" w:cs="Arial"/>
          <w:b/>
          <w:bCs/>
          <w:color w:val="3B5998"/>
          <w:sz w:val="30"/>
          <w:szCs w:val="30"/>
          <w:lang w:eastAsia="ru-RU"/>
        </w:rPr>
        <w:t>12. Russell Ailesi</w:t>
      </w:r>
    </w:p>
    <w:p w:rsidR="00A87879" w:rsidRPr="00A87879" w:rsidRDefault="00A87879" w:rsidP="00A87879">
      <w:pPr>
        <w:shd w:val="clear" w:color="auto" w:fill="FFFFFF"/>
        <w:spacing w:before="100" w:beforeAutospacing="1" w:after="100" w:afterAutospacing="1" w:line="240" w:lineRule="auto"/>
        <w:rPr>
          <w:rFonts w:ascii="Arial" w:eastAsia="Times New Roman" w:hAnsi="Arial" w:cs="Arial"/>
          <w:color w:val="000000"/>
          <w:sz w:val="26"/>
          <w:szCs w:val="26"/>
          <w:lang w:eastAsia="ru-RU"/>
        </w:rPr>
      </w:pPr>
      <w:r w:rsidRPr="00A87879">
        <w:rPr>
          <w:rFonts w:ascii="Arial" w:eastAsia="Times New Roman" w:hAnsi="Arial" w:cs="Arial"/>
          <w:color w:val="000000"/>
          <w:sz w:val="26"/>
          <w:szCs w:val="26"/>
          <w:lang w:eastAsia="ru-RU"/>
        </w:rPr>
        <w:t>Bu ailenin geçmişi uyuşturucu ve köle ticaretine dayanmaktadır. Ayrıca </w:t>
      </w:r>
      <w:r w:rsidRPr="00A87879">
        <w:rPr>
          <w:rFonts w:ascii="Arial" w:eastAsia="Times New Roman" w:hAnsi="Arial" w:cs="Arial"/>
          <w:i/>
          <w:iCs/>
          <w:color w:val="000000"/>
          <w:sz w:val="26"/>
          <w:szCs w:val="26"/>
          <w:lang w:eastAsia="ru-RU"/>
        </w:rPr>
        <w:t>"Skulls and Bones Society"</w:t>
      </w:r>
      <w:r w:rsidRPr="00A87879">
        <w:rPr>
          <w:rFonts w:ascii="Arial" w:eastAsia="Times New Roman" w:hAnsi="Arial" w:cs="Arial"/>
          <w:color w:val="000000"/>
          <w:sz w:val="26"/>
          <w:szCs w:val="26"/>
          <w:lang w:eastAsia="ru-RU"/>
        </w:rPr>
        <w:t> ve </w:t>
      </w:r>
      <w:r w:rsidRPr="00A87879">
        <w:rPr>
          <w:rFonts w:ascii="Arial" w:eastAsia="Times New Roman" w:hAnsi="Arial" w:cs="Arial"/>
          <w:i/>
          <w:iCs/>
          <w:color w:val="000000"/>
          <w:sz w:val="26"/>
          <w:szCs w:val="26"/>
          <w:lang w:eastAsia="ru-RU"/>
        </w:rPr>
        <w:t>"Yehova Şahitleri"</w:t>
      </w:r>
      <w:r w:rsidRPr="00A87879">
        <w:rPr>
          <w:rFonts w:ascii="Arial" w:eastAsia="Times New Roman" w:hAnsi="Arial" w:cs="Arial"/>
          <w:color w:val="000000"/>
          <w:sz w:val="26"/>
          <w:szCs w:val="26"/>
          <w:lang w:eastAsia="ru-RU"/>
        </w:rPr>
        <w:t>nin kurucularındandır. Tarikatların kurucularından olmadan önce, General Russell, İlluminati ile bağlantı kurmuş ve örgütün fikirlerinden etkilenmişti. Russell ailesinin Pittsburgh'ta özel bir mezarlığı vardır. Ayinlerini ve gizli ritüellerini burada yapmaktadırlar. Russell Vakfı, </w:t>
      </w:r>
      <w:r w:rsidRPr="00A87879">
        <w:rPr>
          <w:rFonts w:ascii="Arial" w:eastAsia="Times New Roman" w:hAnsi="Arial" w:cs="Arial"/>
          <w:i/>
          <w:iCs/>
          <w:color w:val="000000"/>
          <w:sz w:val="26"/>
          <w:szCs w:val="26"/>
          <w:lang w:eastAsia="ru-RU"/>
        </w:rPr>
        <w:t>"Skulls and Bones Society"</w:t>
      </w:r>
      <w:r w:rsidRPr="00A87879">
        <w:rPr>
          <w:rFonts w:ascii="Arial" w:eastAsia="Times New Roman" w:hAnsi="Arial" w:cs="Arial"/>
          <w:color w:val="000000"/>
          <w:sz w:val="26"/>
          <w:szCs w:val="26"/>
          <w:lang w:eastAsia="ru-RU"/>
        </w:rPr>
        <w:t>nin gizli finansörüdürler.</w:t>
      </w:r>
      <w:r w:rsidRPr="00A87879">
        <w:rPr>
          <w:rFonts w:ascii="Arial" w:eastAsia="Times New Roman" w:hAnsi="Arial" w:cs="Arial"/>
          <w:color w:val="000000"/>
          <w:sz w:val="18"/>
          <w:szCs w:val="18"/>
          <w:vertAlign w:val="superscript"/>
          <w:lang w:eastAsia="ru-RU"/>
        </w:rPr>
        <w:t>[1][15]</w:t>
      </w:r>
    </w:p>
    <w:p w:rsidR="00A87879" w:rsidRPr="00A87879" w:rsidRDefault="00A87879" w:rsidP="00A87879">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A87879">
        <w:rPr>
          <w:rFonts w:ascii="Arial" w:eastAsia="Times New Roman" w:hAnsi="Arial" w:cs="Arial"/>
          <w:b/>
          <w:bCs/>
          <w:color w:val="3B5998"/>
          <w:sz w:val="30"/>
          <w:szCs w:val="30"/>
          <w:lang w:eastAsia="ru-RU"/>
        </w:rPr>
        <w:t>13. Warburg Ailesi</w:t>
      </w:r>
    </w:p>
    <w:p w:rsidR="00A87879" w:rsidRPr="00A87879" w:rsidRDefault="00A87879" w:rsidP="00A87879">
      <w:pPr>
        <w:shd w:val="clear" w:color="auto" w:fill="FFFFFF"/>
        <w:spacing w:before="100" w:beforeAutospacing="1" w:after="100" w:afterAutospacing="1" w:line="240" w:lineRule="auto"/>
        <w:rPr>
          <w:rFonts w:ascii="Arial" w:eastAsia="Times New Roman" w:hAnsi="Arial" w:cs="Arial"/>
          <w:color w:val="000000"/>
          <w:sz w:val="26"/>
          <w:szCs w:val="26"/>
          <w:lang w:eastAsia="ru-RU"/>
        </w:rPr>
      </w:pPr>
      <w:r w:rsidRPr="00A87879">
        <w:rPr>
          <w:rFonts w:ascii="Arial" w:eastAsia="Times New Roman" w:hAnsi="Arial" w:cs="Arial"/>
          <w:color w:val="000000"/>
          <w:sz w:val="26"/>
          <w:szCs w:val="26"/>
          <w:lang w:eastAsia="ru-RU"/>
        </w:rPr>
        <w:t>Rothschild ailesinin ortakları ve geçmişi, bu aileyle aynıdır. İspanya'ya kaçan Simon Von Kessel, burada zamanla Warburg şehrine yerleşerek soyadını değiştirmiştir. Simon Von Kessel'in torunu Marcus Gumprich Warburg, tefecilik ve tüccarlıkla Hamburg'a yerleşti ve bankacılık alanında yoğunlaştı. M. M. Warburg, bankasını kuran Marcus'un oğulları, Rothschild ailesiyle ilişkilerini yoğunlaştırdılar ve bütün Avrupa'nın finans piyasasını tekellerine aldılar. Almanya başbakanıyla ve prenslerle Max Warburg yakın ilişkiler içindeydi ve kraliyet saraylarına mâlî danışmanlık yapıyordu.</w:t>
      </w:r>
      <w:r w:rsidRPr="00A87879">
        <w:rPr>
          <w:rFonts w:ascii="Arial" w:eastAsia="Times New Roman" w:hAnsi="Arial" w:cs="Arial"/>
          <w:color w:val="000000"/>
          <w:sz w:val="18"/>
          <w:szCs w:val="18"/>
          <w:vertAlign w:val="superscript"/>
          <w:lang w:eastAsia="ru-RU"/>
        </w:rPr>
        <w:t>[1]</w:t>
      </w:r>
    </w:p>
    <w:p w:rsidR="00A87879" w:rsidRPr="00A87879" w:rsidRDefault="00A87879" w:rsidP="00A87879">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1"/>
        <w:rPr>
          <w:ins w:id="0" w:author="Unknown"/>
          <w:rFonts w:ascii="Arial" w:eastAsia="Times New Roman" w:hAnsi="Arial" w:cs="Arial"/>
          <w:b/>
          <w:bCs/>
          <w:color w:val="3B5998"/>
          <w:sz w:val="34"/>
          <w:szCs w:val="34"/>
          <w:lang w:eastAsia="ru-RU"/>
        </w:rPr>
      </w:pPr>
      <w:ins w:id="1" w:author="Unknown">
        <w:r w:rsidRPr="00A87879">
          <w:rPr>
            <w:rFonts w:ascii="Arial" w:eastAsia="Times New Roman" w:hAnsi="Arial" w:cs="Arial"/>
            <w:b/>
            <w:bCs/>
            <w:color w:val="3B5998"/>
            <w:sz w:val="34"/>
            <w:szCs w:val="34"/>
            <w:lang w:eastAsia="ru-RU"/>
          </w:rPr>
          <w:t>Diğer Aileler</w:t>
        </w:r>
      </w:ins>
    </w:p>
    <w:p w:rsidR="00A87879" w:rsidRPr="00A87879" w:rsidRDefault="00A87879" w:rsidP="00A87879">
      <w:pPr>
        <w:spacing w:after="0" w:line="240" w:lineRule="auto"/>
        <w:rPr>
          <w:ins w:id="2" w:author="Unknown"/>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mc:AlternateContent>
          <mc:Choice Requires="wps">
            <w:drawing>
              <wp:inline distT="0" distB="0" distL="0" distR="0">
                <wp:extent cx="5238750" cy="3810000"/>
                <wp:effectExtent l="0" t="0" r="0" b="0"/>
                <wp:docPr id="4" name="Прямоугольник 4" descr="Kennedy Cl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3875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alt="Описание: Kennedy Clan" style="width:412.5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" filled="f" stroked="f">
                <o:lock v:ext="edit" aspectratio="t"/>
                <w10:anchorlock/>
              </v:rect>
            </w:pict>
          </mc:Fallback>
        </mc:AlternateContent>
      </w:r>
    </w:p>
    <w:p w:rsidR="00A87879" w:rsidRPr="00A87879" w:rsidRDefault="00A87879" w:rsidP="00A87879">
      <w:pPr>
        <w:pBdr>
          <w:top w:val="single" w:sz="12" w:space="2" w:color="0067CE"/>
          <w:left w:val="single" w:sz="12" w:space="2" w:color="0067CE"/>
          <w:bottom w:val="single" w:sz="12" w:space="2" w:color="0067CE"/>
          <w:right w:val="single" w:sz="12" w:space="2" w:color="0067CE"/>
        </w:pBdr>
        <w:shd w:val="clear" w:color="auto" w:fill="99CCFF"/>
        <w:spacing w:before="100" w:beforeAutospacing="1" w:after="100" w:afterAutospacing="1" w:line="240" w:lineRule="auto"/>
        <w:rPr>
          <w:ins w:id="3" w:author="Unknown"/>
          <w:rFonts w:ascii="Arial" w:eastAsia="Times New Roman" w:hAnsi="Arial" w:cs="Arial"/>
          <w:color w:val="0067CE"/>
          <w:sz w:val="26"/>
          <w:szCs w:val="26"/>
          <w:lang w:eastAsia="ru-RU"/>
        </w:rPr>
      </w:pPr>
      <w:ins w:id="4" w:author="Unknown">
        <w:r w:rsidRPr="00A87879">
          <w:rPr>
            <w:rFonts w:ascii="Arial" w:eastAsia="Times New Roman" w:hAnsi="Arial" w:cs="Arial"/>
            <w:color w:val="0067CE"/>
            <w:sz w:val="18"/>
            <w:szCs w:val="18"/>
            <w:vertAlign w:val="superscript"/>
            <w:lang w:eastAsia="ru-RU"/>
          </w:rPr>
          <w:t>Kennedy Ailesi</w:t>
        </w:r>
      </w:ins>
    </w:p>
    <w:p w:rsidR="00A87879" w:rsidRPr="00A87879" w:rsidRDefault="00A87879" w:rsidP="00A87879">
      <w:pPr>
        <w:spacing w:after="0" w:line="240" w:lineRule="auto"/>
        <w:rPr>
          <w:ins w:id="5" w:author="Unknown"/>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4457700" cy="4457700"/>
                <wp:effectExtent l="0" t="0" r="0" b="0"/>
                <wp:docPr id="3" name="Прямоугольник 3" descr="Ted Kennedy, Robert Kennedy ve John F. Kenned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7700" cy="445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 o:spid="_x0000_s1026" alt="Описание: Ted Kennedy, Robert Kennedy ve John F. Kennedy" style="width:351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" filled="f" stroked="f">
                <o:lock v:ext="edit" aspectratio="t"/>
                <w10:anchorlock/>
              </v:rect>
            </w:pict>
          </mc:Fallback>
        </mc:AlternateContent>
      </w:r>
    </w:p>
    <w:p w:rsidR="00A87879" w:rsidRPr="00A87879" w:rsidRDefault="00A87879" w:rsidP="00A87879">
      <w:pPr>
        <w:pBdr>
          <w:top w:val="single" w:sz="12" w:space="2" w:color="0067CE"/>
          <w:left w:val="single" w:sz="12" w:space="2" w:color="0067CE"/>
          <w:bottom w:val="single" w:sz="12" w:space="2" w:color="0067CE"/>
          <w:right w:val="single" w:sz="12" w:space="2" w:color="0067CE"/>
        </w:pBdr>
        <w:shd w:val="clear" w:color="auto" w:fill="99CCFF"/>
        <w:spacing w:before="100" w:beforeAutospacing="1" w:after="100" w:afterAutospacing="1" w:line="240" w:lineRule="auto"/>
        <w:rPr>
          <w:ins w:id="6" w:author="Unknown"/>
          <w:rFonts w:ascii="Arial" w:eastAsia="Times New Roman" w:hAnsi="Arial" w:cs="Arial"/>
          <w:color w:val="0067CE"/>
          <w:sz w:val="26"/>
          <w:szCs w:val="26"/>
          <w:lang w:eastAsia="ru-RU"/>
        </w:rPr>
      </w:pPr>
      <w:ins w:id="7" w:author="Unknown">
        <w:r w:rsidRPr="00A87879">
          <w:rPr>
            <w:rFonts w:ascii="Arial" w:eastAsia="Times New Roman" w:hAnsi="Arial" w:cs="Arial"/>
            <w:color w:val="0067CE"/>
            <w:sz w:val="18"/>
            <w:szCs w:val="18"/>
            <w:vertAlign w:val="superscript"/>
            <w:lang w:eastAsia="ru-RU"/>
          </w:rPr>
          <w:t>Ted Kennedy, Robert Kennedy ve John F. Kennedy</w:t>
        </w:r>
      </w:ins>
    </w:p>
    <w:p w:rsidR="00A87879" w:rsidRPr="00A87879" w:rsidRDefault="00A87879" w:rsidP="00A87879">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8" w:author="Unknown"/>
          <w:rFonts w:ascii="Arial" w:eastAsia="Times New Roman" w:hAnsi="Arial" w:cs="Arial"/>
          <w:b/>
          <w:bCs/>
          <w:color w:val="3B5998"/>
          <w:sz w:val="30"/>
          <w:szCs w:val="30"/>
          <w:lang w:eastAsia="ru-RU"/>
        </w:rPr>
      </w:pPr>
      <w:ins w:id="9" w:author="Unknown">
        <w:r w:rsidRPr="00A87879">
          <w:rPr>
            <w:rFonts w:ascii="Arial" w:eastAsia="Times New Roman" w:hAnsi="Arial" w:cs="Arial"/>
            <w:b/>
            <w:bCs/>
            <w:color w:val="3B5998"/>
            <w:sz w:val="30"/>
            <w:szCs w:val="30"/>
            <w:lang w:eastAsia="ru-RU"/>
          </w:rPr>
          <w:lastRenderedPageBreak/>
          <w:t>Kennedy Ailesi</w:t>
        </w:r>
      </w:ins>
    </w:p>
    <w:p w:rsidR="00A87879" w:rsidRPr="00A87879" w:rsidRDefault="00A87879" w:rsidP="00A87879">
      <w:pPr>
        <w:shd w:val="clear" w:color="auto" w:fill="FFFFFF"/>
        <w:spacing w:before="100" w:beforeAutospacing="1" w:after="100" w:afterAutospacing="1" w:line="240" w:lineRule="auto"/>
        <w:rPr>
          <w:ins w:id="10" w:author="Unknown"/>
          <w:rFonts w:ascii="Arial" w:eastAsia="Times New Roman" w:hAnsi="Arial" w:cs="Arial"/>
          <w:color w:val="000000"/>
          <w:sz w:val="26"/>
          <w:szCs w:val="26"/>
          <w:lang w:eastAsia="ru-RU"/>
        </w:rPr>
      </w:pPr>
      <w:ins w:id="11" w:author="Unknown">
        <w:r w:rsidRPr="00A87879">
          <w:rPr>
            <w:rFonts w:ascii="Arial" w:eastAsia="Times New Roman" w:hAnsi="Arial" w:cs="Arial"/>
            <w:color w:val="000000"/>
            <w:sz w:val="26"/>
            <w:szCs w:val="26"/>
            <w:lang w:eastAsia="ru-RU"/>
          </w:rPr>
          <w:t>John Fitzgerald Kennedy Başkan olduktan sonra İlluminati'yi kaldırmak istedi.Ama öldürüldü..Kardeşi de bir kitap yazdı bu konuyla ilgili ama yayınlanmadı ve bir suikaste kurban gitti.</w:t>
        </w:r>
        <w:r w:rsidRPr="00A87879">
          <w:rPr>
            <w:rFonts w:ascii="Arial" w:eastAsia="Times New Roman" w:hAnsi="Arial" w:cs="Arial"/>
            <w:color w:val="000000"/>
            <w:sz w:val="18"/>
            <w:szCs w:val="18"/>
            <w:vertAlign w:val="superscript"/>
            <w:lang w:eastAsia="ru-RU"/>
          </w:rPr>
          <w:t>[8][16]</w:t>
        </w:r>
      </w:ins>
    </w:p>
    <w:p w:rsidR="00A87879" w:rsidRPr="00A87879" w:rsidRDefault="00A87879" w:rsidP="00A87879">
      <w:pPr>
        <w:spacing w:after="0" w:line="240" w:lineRule="auto"/>
        <w:rPr>
          <w:ins w:id="12" w:author="Unknown"/>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1533525" cy="1905000"/>
                <wp:effectExtent l="0" t="0" r="0" b="0"/>
                <wp:docPr id="2" name="Прямоугольник 2" descr="http://www.americaismyname.org/uploads/7/9/1/7/7917170/83719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33525"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Описание: http://www.americaismyname.org/uploads/7/9/1/7/7917170/837191.jpg" style="width:120.75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" filled="f" stroked="f">
                <o:lock v:ext="edit" aspectratio="t"/>
                <w10:anchorlock/>
              </v:rect>
            </w:pict>
          </mc:Fallback>
        </mc:AlternateContent>
      </w:r>
    </w:p>
    <w:p w:rsidR="00A87879" w:rsidRPr="00A87879" w:rsidRDefault="00A87879" w:rsidP="00A87879">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13" w:author="Unknown"/>
          <w:rFonts w:ascii="Arial" w:eastAsia="Times New Roman" w:hAnsi="Arial" w:cs="Arial"/>
          <w:b/>
          <w:bCs/>
          <w:color w:val="3B5998"/>
          <w:sz w:val="30"/>
          <w:szCs w:val="30"/>
          <w:lang w:eastAsia="ru-RU"/>
        </w:rPr>
      </w:pPr>
      <w:ins w:id="14" w:author="Unknown">
        <w:r w:rsidRPr="00A87879">
          <w:rPr>
            <w:rFonts w:ascii="Arial" w:eastAsia="Times New Roman" w:hAnsi="Arial" w:cs="Arial"/>
            <w:b/>
            <w:bCs/>
            <w:color w:val="3B5998"/>
            <w:sz w:val="30"/>
            <w:szCs w:val="30"/>
            <w:lang w:eastAsia="ru-RU"/>
          </w:rPr>
          <w:t>Li Ailesi</w:t>
        </w:r>
      </w:ins>
    </w:p>
    <w:p w:rsidR="00A87879" w:rsidRPr="00A87879" w:rsidRDefault="00A87879" w:rsidP="00A87879">
      <w:pPr>
        <w:shd w:val="clear" w:color="auto" w:fill="FFFFFF"/>
        <w:spacing w:before="100" w:beforeAutospacing="1" w:after="100" w:afterAutospacing="1" w:line="240" w:lineRule="auto"/>
        <w:rPr>
          <w:ins w:id="15" w:author="Unknown"/>
          <w:rFonts w:ascii="Arial" w:eastAsia="Times New Roman" w:hAnsi="Arial" w:cs="Arial"/>
          <w:color w:val="000000"/>
          <w:sz w:val="26"/>
          <w:szCs w:val="26"/>
          <w:lang w:eastAsia="ru-RU"/>
        </w:rPr>
      </w:pPr>
      <w:ins w:id="16" w:author="Unknown">
        <w:r w:rsidRPr="00A87879">
          <w:rPr>
            <w:rFonts w:ascii="Arial" w:eastAsia="Times New Roman" w:hAnsi="Arial" w:cs="Arial"/>
            <w:color w:val="000000"/>
            <w:sz w:val="26"/>
            <w:szCs w:val="26"/>
            <w:lang w:eastAsia="ru-RU"/>
          </w:rPr>
          <w:t>Kızıl Çin yeni dünya düzeninin parçasıdır. Dünya komplocularının büyük bankaları Çin'e büyük krediler verdiler. Li ailesiyle yakın ilişkiler içinde olan Hyky Oil (Amerikan petrol şirketi)'nin %86'sı, Li ailesine aittir. Li'ler, Hong Kong'u kontrol etmektedir. Triyodlar (Çin mafiası), şehri yönetmektedir. Hashaş tarlalarını kuran Li'mi idi.CIA ajanları da ses çıkaramadılar. Yani anlayacağınız, Asya'yı yöneten bu ailedir.</w:t>
        </w:r>
        <w:r w:rsidRPr="00A87879">
          <w:rPr>
            <w:rFonts w:ascii="Arial" w:eastAsia="Times New Roman" w:hAnsi="Arial" w:cs="Arial"/>
            <w:color w:val="000000"/>
            <w:sz w:val="18"/>
            <w:szCs w:val="18"/>
            <w:vertAlign w:val="superscript"/>
            <w:lang w:eastAsia="ru-RU"/>
          </w:rPr>
          <w:t>[8][17]</w:t>
        </w:r>
      </w:ins>
    </w:p>
    <w:p w:rsidR="00A87879" w:rsidRPr="00A87879" w:rsidRDefault="00A87879" w:rsidP="00A87879">
      <w:pPr>
        <w:spacing w:after="0" w:line="240" w:lineRule="auto"/>
        <w:rPr>
          <w:ins w:id="17" w:author="Unknown"/>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4286250" cy="3209925"/>
                <wp:effectExtent l="0" t="0" r="0" b="0"/>
                <wp:docPr id="1" name="Прямоугольник 1" descr="http://polpix.sueddeutsche.com/polopoly_fs/1.1543166.1354789905!/httpImage/image.jpg_gen/derivatives/860x860/imag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320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Описание: http://polpix.sueddeutsche.com/polopoly_fs/1.1543166.1354789905!/httpImage/image.jpg_gen/derivatives/860x860/image.jpg" style="width:337.5pt;height:25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" filled="f" stroked="f">
                <o:lock v:ext="edit" aspectratio="t"/>
                <w10:anchorlock/>
              </v:rect>
            </w:pict>
          </mc:Fallback>
        </mc:AlternateContent>
      </w:r>
    </w:p>
    <w:p w:rsidR="00A87879" w:rsidRPr="00A87879" w:rsidRDefault="00A87879" w:rsidP="00A87879">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18" w:author="Unknown"/>
          <w:rFonts w:ascii="Arial" w:eastAsia="Times New Roman" w:hAnsi="Arial" w:cs="Arial"/>
          <w:b/>
          <w:bCs/>
          <w:color w:val="3B5998"/>
          <w:sz w:val="30"/>
          <w:szCs w:val="30"/>
          <w:lang w:eastAsia="ru-RU"/>
        </w:rPr>
      </w:pPr>
      <w:ins w:id="19" w:author="Unknown">
        <w:r w:rsidRPr="00A87879">
          <w:rPr>
            <w:rFonts w:ascii="Arial" w:eastAsia="Times New Roman" w:hAnsi="Arial" w:cs="Arial"/>
            <w:b/>
            <w:bCs/>
            <w:color w:val="3B5998"/>
            <w:sz w:val="30"/>
            <w:szCs w:val="30"/>
            <w:lang w:eastAsia="ru-RU"/>
          </w:rPr>
          <w:t>Onassis Ailesi</w:t>
        </w:r>
      </w:ins>
    </w:p>
    <w:p w:rsidR="00A87879" w:rsidRPr="00A87879" w:rsidRDefault="00A87879" w:rsidP="00A87879">
      <w:pPr>
        <w:shd w:val="clear" w:color="auto" w:fill="FFFFFF"/>
        <w:spacing w:before="100" w:beforeAutospacing="1" w:after="100" w:afterAutospacing="1" w:line="240" w:lineRule="auto"/>
        <w:rPr>
          <w:ins w:id="20" w:author="Unknown"/>
          <w:rFonts w:ascii="Arial" w:eastAsia="Times New Roman" w:hAnsi="Arial" w:cs="Arial"/>
          <w:color w:val="000000"/>
          <w:sz w:val="26"/>
          <w:szCs w:val="26"/>
          <w:lang w:eastAsia="ru-RU"/>
        </w:rPr>
      </w:pPr>
      <w:ins w:id="21" w:author="Unknown">
        <w:r w:rsidRPr="00A87879">
          <w:rPr>
            <w:rFonts w:ascii="Arial" w:eastAsia="Times New Roman" w:hAnsi="Arial" w:cs="Arial"/>
            <w:color w:val="000000"/>
            <w:sz w:val="26"/>
            <w:szCs w:val="26"/>
            <w:lang w:eastAsia="ru-RU"/>
          </w:rPr>
          <w:lastRenderedPageBreak/>
          <w:t>İlluminaticiler uyuşturucu / porno / politik / ekonomik-ritüel /global iletişim / beyin kontrolü şubelerinde faaliyet gösteriyor ve yönetiyorlar. Aristoteles Onassis'in görevi uyuşturucu / porno / politik / ekonomik şubeleri için çalışmaktı. Ölümünden sonra Rockefeller ve Bundy ailesi görevini devraldı.</w:t>
        </w:r>
        <w:r w:rsidRPr="00A87879">
          <w:rPr>
            <w:rFonts w:ascii="Arial" w:eastAsia="Times New Roman" w:hAnsi="Arial" w:cs="Arial"/>
            <w:color w:val="000000"/>
            <w:sz w:val="18"/>
            <w:szCs w:val="18"/>
            <w:vertAlign w:val="superscript"/>
            <w:lang w:eastAsia="ru-RU"/>
          </w:rPr>
          <w:t>[8][18]</w:t>
        </w:r>
      </w:ins>
    </w:p>
    <w:p w:rsidR="00A87879" w:rsidRPr="00A87879" w:rsidRDefault="00A87879" w:rsidP="00A87879">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22" w:author="Unknown"/>
          <w:rFonts w:ascii="Arial" w:eastAsia="Times New Roman" w:hAnsi="Arial" w:cs="Arial"/>
          <w:b/>
          <w:bCs/>
          <w:color w:val="3B5998"/>
          <w:sz w:val="30"/>
          <w:szCs w:val="30"/>
          <w:lang w:eastAsia="ru-RU"/>
        </w:rPr>
      </w:pPr>
      <w:ins w:id="23" w:author="Unknown">
        <w:r w:rsidRPr="00A87879">
          <w:rPr>
            <w:rFonts w:ascii="Arial" w:eastAsia="Times New Roman" w:hAnsi="Arial" w:cs="Arial"/>
            <w:b/>
            <w:bCs/>
            <w:color w:val="3B5998"/>
            <w:sz w:val="30"/>
            <w:szCs w:val="30"/>
            <w:lang w:eastAsia="ru-RU"/>
          </w:rPr>
          <w:t>Reynolds Ailesi</w:t>
        </w:r>
      </w:ins>
    </w:p>
    <w:p w:rsidR="00A87879" w:rsidRPr="00A87879" w:rsidRDefault="00A87879" w:rsidP="00A87879">
      <w:pPr>
        <w:shd w:val="clear" w:color="auto" w:fill="FFFFFF"/>
        <w:spacing w:before="100" w:beforeAutospacing="1" w:after="100" w:afterAutospacing="1" w:line="240" w:lineRule="auto"/>
        <w:rPr>
          <w:ins w:id="24" w:author="Unknown"/>
          <w:rFonts w:ascii="Arial" w:eastAsia="Times New Roman" w:hAnsi="Arial" w:cs="Arial"/>
          <w:color w:val="000000"/>
          <w:sz w:val="26"/>
          <w:szCs w:val="26"/>
          <w:lang w:eastAsia="ru-RU"/>
        </w:rPr>
      </w:pPr>
      <w:ins w:id="25" w:author="Unknown">
        <w:r w:rsidRPr="00A87879">
          <w:rPr>
            <w:rFonts w:ascii="Arial" w:eastAsia="Times New Roman" w:hAnsi="Arial" w:cs="Arial"/>
            <w:color w:val="000000"/>
            <w:sz w:val="26"/>
            <w:szCs w:val="26"/>
            <w:lang w:eastAsia="ru-RU"/>
          </w:rPr>
          <w:t>Dünya sigara piyasasını ellerinde bulundurmaktadırlar.</w:t>
        </w:r>
      </w:ins>
    </w:p>
    <w:p w:rsidR="00A87879" w:rsidRPr="00A87879" w:rsidRDefault="00A87879" w:rsidP="00A87879">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26" w:author="Unknown"/>
          <w:rFonts w:ascii="Arial" w:eastAsia="Times New Roman" w:hAnsi="Arial" w:cs="Arial"/>
          <w:b/>
          <w:bCs/>
          <w:color w:val="3B5998"/>
          <w:sz w:val="30"/>
          <w:szCs w:val="30"/>
          <w:lang w:eastAsia="ru-RU"/>
        </w:rPr>
      </w:pPr>
      <w:ins w:id="27" w:author="Unknown">
        <w:r w:rsidRPr="00A87879">
          <w:rPr>
            <w:rFonts w:ascii="Arial" w:eastAsia="Times New Roman" w:hAnsi="Arial" w:cs="Arial"/>
            <w:b/>
            <w:bCs/>
            <w:color w:val="3B5998"/>
            <w:sz w:val="30"/>
            <w:szCs w:val="30"/>
            <w:lang w:eastAsia="ru-RU"/>
          </w:rPr>
          <w:t>The Wan Duyn</w:t>
        </w:r>
      </w:ins>
    </w:p>
    <w:p w:rsidR="00A87879" w:rsidRPr="00A87879" w:rsidRDefault="00A87879" w:rsidP="00A87879">
      <w:pPr>
        <w:pBdr>
          <w:top w:val="single" w:sz="12" w:space="2" w:color="0067CE"/>
          <w:left w:val="single" w:sz="12" w:space="2" w:color="0067CE"/>
          <w:bottom w:val="single" w:sz="12" w:space="2" w:color="0067CE"/>
          <w:right w:val="single" w:sz="12" w:space="2" w:color="0067CE"/>
        </w:pBdr>
        <w:shd w:val="clear" w:color="auto" w:fill="99CCFF"/>
        <w:spacing w:before="100" w:beforeAutospacing="1" w:after="100" w:afterAutospacing="1" w:line="240" w:lineRule="auto"/>
        <w:rPr>
          <w:ins w:id="28" w:author="Unknown"/>
          <w:rFonts w:ascii="Arial" w:eastAsia="Times New Roman" w:hAnsi="Arial" w:cs="Arial"/>
          <w:color w:val="0067CE"/>
          <w:sz w:val="26"/>
          <w:szCs w:val="26"/>
          <w:lang w:eastAsia="ru-RU"/>
        </w:rPr>
      </w:pPr>
      <w:ins w:id="29" w:author="Unknown">
        <w:r w:rsidRPr="00A87879">
          <w:rPr>
            <w:rFonts w:ascii="Arial" w:eastAsia="Times New Roman" w:hAnsi="Arial" w:cs="Arial"/>
            <w:color w:val="0067CE"/>
            <w:sz w:val="26"/>
            <w:szCs w:val="26"/>
            <w:lang w:eastAsia="ru-RU"/>
          </w:rPr>
          <w:t>There does seem to be a strong Dutch connection to the Illuminati and the Van Duyn family might be one of the keys to understanding that Dutch connection.</w:t>
        </w:r>
        <w:r w:rsidRPr="00A87879">
          <w:rPr>
            <w:rFonts w:ascii="Arial" w:eastAsia="Times New Roman" w:hAnsi="Arial" w:cs="Arial"/>
            <w:color w:val="0067CE"/>
            <w:sz w:val="26"/>
            <w:szCs w:val="26"/>
            <w:lang w:eastAsia="ru-RU"/>
          </w:rPr>
          <w:br/>
        </w:r>
        <w:r w:rsidRPr="00A87879">
          <w:rPr>
            <w:rFonts w:ascii="Arial" w:eastAsia="Times New Roman" w:hAnsi="Arial" w:cs="Arial"/>
            <w:color w:val="0067CE"/>
            <w:sz w:val="26"/>
            <w:szCs w:val="26"/>
            <w:lang w:eastAsia="ru-RU"/>
          </w:rPr>
          <w:br/>
          <w:t>My investigation with Van Duyn family is the only family that has left me without any solid facts that would place them within the Top 13 Families.</w:t>
        </w:r>
        <w:r w:rsidRPr="00A87879">
          <w:rPr>
            <w:rFonts w:ascii="Arial" w:eastAsia="Times New Roman" w:hAnsi="Arial" w:cs="Arial"/>
            <w:color w:val="0067CE"/>
            <w:sz w:val="26"/>
            <w:szCs w:val="26"/>
            <w:lang w:eastAsia="ru-RU"/>
          </w:rPr>
          <w:br/>
        </w:r>
        <w:r w:rsidRPr="00A87879">
          <w:rPr>
            <w:rFonts w:ascii="Arial" w:eastAsia="Times New Roman" w:hAnsi="Arial" w:cs="Arial"/>
            <w:color w:val="0067CE"/>
            <w:sz w:val="26"/>
            <w:szCs w:val="26"/>
            <w:lang w:eastAsia="ru-RU"/>
          </w:rPr>
          <w:br/>
          <w:t>However, because bloodlines are so important to the Hierarchy and because it is hard to really investigate these families without understanding their genealogies, I have made the effort to give you a genealogy of Van Duyns </w:t>
        </w:r>
        <w:r w:rsidRPr="00A87879">
          <w:rPr>
            <w:rFonts w:ascii="Arial" w:eastAsia="Times New Roman" w:hAnsi="Arial" w:cs="Arial"/>
            <w:color w:val="0067CE"/>
            <w:sz w:val="18"/>
            <w:szCs w:val="18"/>
            <w:vertAlign w:val="superscript"/>
            <w:lang w:eastAsia="ru-RU"/>
          </w:rPr>
          <w:t>[19]</w:t>
        </w:r>
      </w:ins>
    </w:p>
    <w:p w:rsidR="00A87879" w:rsidRPr="00A87879" w:rsidRDefault="00A87879" w:rsidP="00A87879">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1"/>
        <w:rPr>
          <w:ins w:id="30" w:author="Unknown"/>
          <w:rFonts w:ascii="Arial" w:eastAsia="Times New Roman" w:hAnsi="Arial" w:cs="Arial"/>
          <w:b/>
          <w:bCs/>
          <w:color w:val="3B5998"/>
          <w:sz w:val="34"/>
          <w:szCs w:val="34"/>
          <w:lang w:eastAsia="ru-RU"/>
        </w:rPr>
      </w:pPr>
      <w:ins w:id="31" w:author="Unknown">
        <w:r w:rsidRPr="00A87879">
          <w:rPr>
            <w:rFonts w:ascii="Arial" w:eastAsia="Times New Roman" w:hAnsi="Arial" w:cs="Arial"/>
            <w:b/>
            <w:bCs/>
            <w:color w:val="3B5998"/>
            <w:sz w:val="34"/>
            <w:szCs w:val="34"/>
            <w:lang w:eastAsia="ru-RU"/>
          </w:rPr>
          <w:t>Kaynaklar ve Dipnotlar</w:t>
        </w:r>
      </w:ins>
    </w:p>
    <w:p w:rsidR="00A87879" w:rsidRPr="00A87879" w:rsidRDefault="00A87879" w:rsidP="00A87879">
      <w:pPr>
        <w:shd w:val="clear" w:color="auto" w:fill="FFFFCC"/>
        <w:spacing w:before="100" w:beforeAutospacing="1" w:after="100" w:afterAutospacing="1" w:line="240" w:lineRule="auto"/>
        <w:rPr>
          <w:ins w:id="32" w:author="Unknown"/>
          <w:rFonts w:ascii="Arial" w:eastAsia="Times New Roman" w:hAnsi="Arial" w:cs="Arial"/>
          <w:color w:val="000000"/>
          <w:sz w:val="26"/>
          <w:szCs w:val="26"/>
          <w:lang w:eastAsia="ru-RU"/>
        </w:rPr>
      </w:pPr>
      <w:ins w:id="33" w:author="Unknown">
        <w:r w:rsidRPr="00A87879">
          <w:rPr>
            <w:rFonts w:ascii="Arial" w:eastAsia="Times New Roman" w:hAnsi="Arial" w:cs="Arial"/>
            <w:color w:val="000000"/>
            <w:sz w:val="26"/>
            <w:szCs w:val="26"/>
            <w:lang w:eastAsia="ru-RU"/>
          </w:rPr>
          <w:t>[1] http://turktarihivegercekler.blogcu.com/dunyayi-yoneten-para-baronu-on-uc-seckin-aile/17908619</w:t>
        </w:r>
        <w:r w:rsidRPr="00A87879">
          <w:rPr>
            <w:rFonts w:ascii="Arial" w:eastAsia="Times New Roman" w:hAnsi="Arial" w:cs="Arial"/>
            <w:color w:val="000000"/>
            <w:sz w:val="26"/>
            <w:szCs w:val="26"/>
            <w:lang w:eastAsia="ru-RU"/>
          </w:rPr>
          <w:br/>
          <w:t>[2] Geniş bilgi için bknz. http://www.bibliotecapleyades.net/bloodlines/astor.htm</w:t>
        </w:r>
        <w:r w:rsidRPr="00A87879">
          <w:rPr>
            <w:rFonts w:ascii="Arial" w:eastAsia="Times New Roman" w:hAnsi="Arial" w:cs="Arial"/>
            <w:color w:val="000000"/>
            <w:sz w:val="26"/>
            <w:szCs w:val="26"/>
            <w:lang w:eastAsia="ru-RU"/>
          </w:rPr>
          <w:br/>
          <w:t>[3] Püriten, 16. ve 17. yüzyıllarda I. Elizabeth'in İngiliz Kilisesi'nde başlattığı reformist harekete karşı çıkan, kendini</w:t>
        </w:r>
        <w:r w:rsidRPr="00A87879">
          <w:rPr>
            <w:rFonts w:ascii="Arial" w:eastAsia="Times New Roman" w:hAnsi="Arial" w:cs="Arial"/>
            <w:i/>
            <w:iCs/>
            <w:color w:val="000000"/>
            <w:sz w:val="26"/>
            <w:szCs w:val="26"/>
            <w:lang w:eastAsia="ru-RU"/>
          </w:rPr>
          <w:t>"saflığı"</w:t>
        </w:r>
        <w:r w:rsidRPr="00A87879">
          <w:rPr>
            <w:rFonts w:ascii="Arial" w:eastAsia="Times New Roman" w:hAnsi="Arial" w:cs="Arial"/>
            <w:color w:val="000000"/>
            <w:sz w:val="26"/>
            <w:szCs w:val="26"/>
            <w:lang w:eastAsia="ru-RU"/>
          </w:rPr>
          <w:t> aramak olarak tanımlayan bir Protestan doktrin ve ibadet şeklidir</w:t>
        </w:r>
        <w:r w:rsidRPr="00A87879">
          <w:rPr>
            <w:rFonts w:ascii="Arial" w:eastAsia="Times New Roman" w:hAnsi="Arial" w:cs="Arial"/>
            <w:color w:val="000000"/>
            <w:sz w:val="26"/>
            <w:szCs w:val="26"/>
            <w:lang w:eastAsia="ru-RU"/>
          </w:rPr>
          <w:br/>
          <w:t>[4] En büyük hedefi, Yeni Dünya Düzeni’nin gerçekleştirilmesidir. Tarikata katılanlar, </w:t>
        </w:r>
        <w:r w:rsidRPr="00A87879">
          <w:rPr>
            <w:rFonts w:ascii="Arial" w:eastAsia="Times New Roman" w:hAnsi="Arial" w:cs="Arial"/>
            <w:i/>
            <w:iCs/>
            <w:color w:val="000000"/>
            <w:sz w:val="26"/>
            <w:szCs w:val="26"/>
            <w:lang w:eastAsia="ru-RU"/>
          </w:rPr>
          <w:t>‘Yeni Dünya Düzeni’</w:t>
        </w:r>
        <w:r w:rsidRPr="00A87879">
          <w:rPr>
            <w:rFonts w:ascii="Arial" w:eastAsia="Times New Roman" w:hAnsi="Arial" w:cs="Arial"/>
            <w:color w:val="000000"/>
            <w:sz w:val="26"/>
            <w:szCs w:val="26"/>
            <w:lang w:eastAsia="ru-RU"/>
          </w:rPr>
          <w:t> ana hedefi esas alınarak eğitilirler. 1898 yılına kadar ABD yönetimi üzerinde sadece kısmi bir etkisi olan Kuru Kafa ve Kemik Tarikatı, dünyanın en zengin ve en saygın insanlarını dünyanın en önemli mevkilerine yerleştirme çabası taşıdığı da belli çevrelerce söylenmektedir. Yeni Dünya Düzeni’nin en önemli fikir merkezlerinden biri olan Kuru Kafa ve Kemik Tarikatı’nın, diğer masonik örgütlere nazaran ABD’nin en etkin örgütü olduğu da biliniyor.</w:t>
        </w:r>
        <w:r w:rsidRPr="00A87879">
          <w:rPr>
            <w:rFonts w:ascii="Arial" w:eastAsia="Times New Roman" w:hAnsi="Arial" w:cs="Arial"/>
            <w:color w:val="000000"/>
            <w:sz w:val="26"/>
            <w:szCs w:val="26"/>
            <w:lang w:eastAsia="ru-RU"/>
          </w:rPr>
          <w:br/>
          <w:t>[5] </w:t>
        </w:r>
        <w:r w:rsidRPr="00A87879">
          <w:rPr>
            <w:rFonts w:ascii="Arial" w:eastAsia="Times New Roman" w:hAnsi="Arial" w:cs="Arial"/>
            <w:i/>
            <w:iCs/>
            <w:color w:val="000000"/>
            <w:sz w:val="26"/>
            <w:szCs w:val="26"/>
            <w:lang w:eastAsia="ru-RU"/>
          </w:rPr>
          <w:t>"Skulls and Bones Society"</w:t>
        </w:r>
        <w:r w:rsidRPr="00A87879">
          <w:rPr>
            <w:rFonts w:ascii="Arial" w:eastAsia="Times New Roman" w:hAnsi="Arial" w:cs="Arial"/>
            <w:color w:val="000000"/>
            <w:sz w:val="26"/>
            <w:szCs w:val="26"/>
            <w:lang w:eastAsia="ru-RU"/>
          </w:rPr>
          <w:t> hakkında ayrıntılı bilgi için bknz. http://gizliilimler.tr.gg/Skulls-and-Bones-Society--k1-Kuru-Kafa-ve-Kemikler--Oe-rg.ue.t.ue._SBS-k2--.htm</w:t>
        </w:r>
        <w:r w:rsidRPr="00A87879">
          <w:rPr>
            <w:rFonts w:ascii="Arial" w:eastAsia="Times New Roman" w:hAnsi="Arial" w:cs="Arial"/>
            <w:color w:val="000000"/>
            <w:sz w:val="26"/>
            <w:szCs w:val="26"/>
            <w:lang w:eastAsia="ru-RU"/>
          </w:rPr>
          <w:br/>
          <w:t>[6] Geniş bilgi için bknz. http://www.bibliotecapleyades.net/bloodlines/bundy.htm</w:t>
        </w:r>
        <w:r w:rsidRPr="00A87879">
          <w:rPr>
            <w:rFonts w:ascii="Arial" w:eastAsia="Times New Roman" w:hAnsi="Arial" w:cs="Arial"/>
            <w:color w:val="000000"/>
            <w:sz w:val="26"/>
            <w:szCs w:val="26"/>
            <w:lang w:eastAsia="ru-RU"/>
          </w:rPr>
          <w:br/>
          <w:t>[7] Cehennem Ateşi Kulübü (Hellfire Club), 1746'dan 1763'e kadar düzensiz olarak toplanan özel bir İngiltere kulübüydü. Kulübün kurucusu Sir Francis Dashwood'du. Yaygın inanışa göre, bu kulüp Thames kıyısındaki kulübe çevrilen kilise Medmenham Abbey de yaptıkları şeytansal ve orgiastik toplantıları ile kötü ün yapmıştı. Kendilerini Cehennem Ateşi Kulübü olarak adlandırmadılar. Kendilerine verdikleri ilk isim dini unvanlarla dalga gecen</w:t>
        </w:r>
        <w:r w:rsidRPr="00A87879">
          <w:rPr>
            <w:rFonts w:ascii="Arial" w:eastAsia="Times New Roman" w:hAnsi="Arial" w:cs="Arial"/>
            <w:i/>
            <w:iCs/>
            <w:color w:val="000000"/>
            <w:sz w:val="26"/>
            <w:szCs w:val="26"/>
            <w:lang w:eastAsia="ru-RU"/>
          </w:rPr>
          <w:t xml:space="preserve">"Wycombe’li Aziz </w:t>
        </w:r>
        <w:r w:rsidRPr="00A87879">
          <w:rPr>
            <w:rFonts w:ascii="Arial" w:eastAsia="Times New Roman" w:hAnsi="Arial" w:cs="Arial"/>
            <w:i/>
            <w:iCs/>
            <w:color w:val="000000"/>
            <w:sz w:val="26"/>
            <w:szCs w:val="26"/>
            <w:lang w:eastAsia="ru-RU"/>
          </w:rPr>
          <w:lastRenderedPageBreak/>
          <w:t>Francis Kardeşliği"</w:t>
        </w:r>
        <w:r w:rsidRPr="00A87879">
          <w:rPr>
            <w:rFonts w:ascii="Arial" w:eastAsia="Times New Roman" w:hAnsi="Arial" w:cs="Arial"/>
            <w:color w:val="000000"/>
            <w:sz w:val="26"/>
            <w:szCs w:val="26"/>
            <w:lang w:eastAsia="ru-RU"/>
          </w:rPr>
          <w:t>ydi. Kullandıkları isimlerden baksa biri Batı Wycombe Şövalyeleri Locasıydı. Daha sonra Medmenham Rahipleri adını kullandılar. Üyeler birbirlerini </w:t>
        </w:r>
        <w:r w:rsidRPr="00A87879">
          <w:rPr>
            <w:rFonts w:ascii="Arial" w:eastAsia="Times New Roman" w:hAnsi="Arial" w:cs="Arial"/>
            <w:i/>
            <w:iCs/>
            <w:color w:val="000000"/>
            <w:sz w:val="26"/>
            <w:szCs w:val="26"/>
            <w:lang w:eastAsia="ru-RU"/>
          </w:rPr>
          <w:t>"kardeş"</w:t>
        </w:r>
        <w:r w:rsidRPr="00A87879">
          <w:rPr>
            <w:rFonts w:ascii="Arial" w:eastAsia="Times New Roman" w:hAnsi="Arial" w:cs="Arial"/>
            <w:color w:val="000000"/>
            <w:sz w:val="26"/>
            <w:szCs w:val="26"/>
            <w:lang w:eastAsia="ru-RU"/>
          </w:rPr>
          <w:t> olarak çağırdılar ve Dashwood’a rahip olarak hitap ettiler, kadın konuklar rahibe olarak adlandırıldı. 1720'lerin keskin Seytana Tapanlar inkinden farklı olarak kulüp ilke sözü François Rabelais'dan aldıkları, Fay ce que vouldras (İstediğin herseyi yap) idi. Pseudo-Şeytana tapma rituelleri yapsalar da, rahiplerin Bacchus ve Venus inançlari daha kuvvetliydi.</w:t>
        </w:r>
        <w:r w:rsidRPr="00A87879">
          <w:rPr>
            <w:rFonts w:ascii="Arial" w:eastAsia="Times New Roman" w:hAnsi="Arial" w:cs="Arial"/>
            <w:color w:val="000000"/>
            <w:sz w:val="26"/>
            <w:szCs w:val="26"/>
            <w:lang w:eastAsia="ru-RU"/>
          </w:rPr>
          <w:br/>
          <w:t>[8] http://gddvebilinmeyengercekler.blogspot.com.tr/2012/11/yeni-dunya-duzeni-emeli-finansman-13.html</w:t>
        </w:r>
        <w:r w:rsidRPr="00A87879">
          <w:rPr>
            <w:rFonts w:ascii="Arial" w:eastAsia="Times New Roman" w:hAnsi="Arial" w:cs="Arial"/>
            <w:color w:val="000000"/>
            <w:sz w:val="26"/>
            <w:szCs w:val="26"/>
            <w:lang w:eastAsia="ru-RU"/>
          </w:rPr>
          <w:br/>
          <w:t>[9] Geniş bilgi için bknz. http://www.bibliotecapleyades.net/bloodlines/collins.htm</w:t>
        </w:r>
        <w:r w:rsidRPr="00A87879">
          <w:rPr>
            <w:rFonts w:ascii="Arial" w:eastAsia="Times New Roman" w:hAnsi="Arial" w:cs="Arial"/>
            <w:color w:val="000000"/>
            <w:sz w:val="26"/>
            <w:szCs w:val="26"/>
            <w:lang w:eastAsia="ru-RU"/>
          </w:rPr>
          <w:br/>
          <w:t>[10] Geniş bilgi için bknz. http://www.bibliotecapleyades.net/bloodlines/dupont.htm</w:t>
        </w:r>
        <w:r w:rsidRPr="00A87879">
          <w:rPr>
            <w:rFonts w:ascii="Arial" w:eastAsia="Times New Roman" w:hAnsi="Arial" w:cs="Arial"/>
            <w:color w:val="000000"/>
            <w:sz w:val="26"/>
            <w:szCs w:val="26"/>
            <w:lang w:eastAsia="ru-RU"/>
          </w:rPr>
          <w:br/>
          <w:t>[11] Geniş bilgi için bknz. http://www.bibliotecapleyades.net/bloodlines/freeman.htm</w:t>
        </w:r>
        <w:r w:rsidRPr="00A87879">
          <w:rPr>
            <w:rFonts w:ascii="Arial" w:eastAsia="Times New Roman" w:hAnsi="Arial" w:cs="Arial"/>
            <w:color w:val="000000"/>
            <w:sz w:val="26"/>
            <w:szCs w:val="26"/>
            <w:lang w:eastAsia="ru-RU"/>
          </w:rPr>
          <w:br/>
          <w:t>[13] Geniş bilgi için bknz. http://www.bibliotecapleyades.net/bloodlines/rockefeller.htm</w:t>
        </w:r>
        <w:r w:rsidRPr="00A87879">
          <w:rPr>
            <w:rFonts w:ascii="Arial" w:eastAsia="Times New Roman" w:hAnsi="Arial" w:cs="Arial"/>
            <w:color w:val="000000"/>
            <w:sz w:val="26"/>
            <w:szCs w:val="26"/>
            <w:lang w:eastAsia="ru-RU"/>
          </w:rPr>
          <w:br/>
          <w:t>[12] http://gizlitarih.wordpress.com/2011/11/28/dunyayi-yonetenler/</w:t>
        </w:r>
        <w:r w:rsidRPr="00A87879">
          <w:rPr>
            <w:rFonts w:ascii="Arial" w:eastAsia="Times New Roman" w:hAnsi="Arial" w:cs="Arial"/>
            <w:color w:val="000000"/>
            <w:sz w:val="26"/>
            <w:szCs w:val="26"/>
            <w:lang w:eastAsia="ru-RU"/>
          </w:rPr>
          <w:br/>
          <w:t>[14] Geniş bilgi için bknz. http://www.bibliotecapleyades.net/bloodlines/rothschild.htm</w:t>
        </w:r>
        <w:r w:rsidRPr="00A87879">
          <w:rPr>
            <w:rFonts w:ascii="Arial" w:eastAsia="Times New Roman" w:hAnsi="Arial" w:cs="Arial"/>
            <w:color w:val="000000"/>
            <w:sz w:val="26"/>
            <w:szCs w:val="26"/>
            <w:lang w:eastAsia="ru-RU"/>
          </w:rPr>
          <w:br/>
          <w:t>[15] Geniş bilgi için bknz. http://www.bibliotecapleyades.net/bloodlines/russell.htm</w:t>
        </w:r>
        <w:r w:rsidRPr="00A87879">
          <w:rPr>
            <w:rFonts w:ascii="Arial" w:eastAsia="Times New Roman" w:hAnsi="Arial" w:cs="Arial"/>
            <w:color w:val="000000"/>
            <w:sz w:val="26"/>
            <w:szCs w:val="26"/>
            <w:lang w:eastAsia="ru-RU"/>
          </w:rPr>
          <w:br/>
          <w:t>[16] Geniş bilgi için bknz. http://www.bibliotecapleyades.net/bloodlines/kennedy.htm</w:t>
        </w:r>
        <w:r w:rsidRPr="00A87879">
          <w:rPr>
            <w:rFonts w:ascii="Arial" w:eastAsia="Times New Roman" w:hAnsi="Arial" w:cs="Arial"/>
            <w:color w:val="000000"/>
            <w:sz w:val="26"/>
            <w:szCs w:val="26"/>
            <w:lang w:eastAsia="ru-RU"/>
          </w:rPr>
          <w:br/>
          <w:t>[17] Geniş bilgi için bknz. http://www.bibliotecapleyades.net/bloodlines/li.htm</w:t>
        </w:r>
        <w:r w:rsidRPr="00A87879">
          <w:rPr>
            <w:rFonts w:ascii="Arial" w:eastAsia="Times New Roman" w:hAnsi="Arial" w:cs="Arial"/>
            <w:color w:val="000000"/>
            <w:sz w:val="26"/>
            <w:szCs w:val="26"/>
            <w:lang w:eastAsia="ru-RU"/>
          </w:rPr>
          <w:br/>
          <w:t>[18] Geniş bilgi için bknz. http://www.bibliotecapleyades.net/bloodlines/onassis.htm</w:t>
        </w:r>
        <w:r w:rsidRPr="00A87879">
          <w:rPr>
            <w:rFonts w:ascii="Arial" w:eastAsia="Times New Roman" w:hAnsi="Arial" w:cs="Arial"/>
            <w:color w:val="000000"/>
            <w:sz w:val="26"/>
            <w:szCs w:val="26"/>
            <w:lang w:eastAsia="ru-RU"/>
          </w:rPr>
          <w:br/>
          <w:t>[19] Geniş bilgi için bknz. http://www.bibliotecapleyades.net/bloodlines/duyn.htm</w:t>
        </w:r>
        <w:r w:rsidRPr="00A87879">
          <w:rPr>
            <w:rFonts w:ascii="Arial" w:eastAsia="Times New Roman" w:hAnsi="Arial" w:cs="Arial"/>
            <w:color w:val="000000"/>
            <w:sz w:val="26"/>
            <w:szCs w:val="26"/>
            <w:lang w:eastAsia="ru-RU"/>
          </w:rPr>
          <w:br/>
          <w:t>[20] Geniş bilgi için bknz. http://www.voxfux.com/features/rockefeller/ch1-4.html</w:t>
        </w:r>
      </w:ins>
    </w:p>
    <w:p w:rsidR="00E920C5" w:rsidRDefault="00E920C5">
      <w:bookmarkStart w:id="34" w:name="_GoBack"/>
      <w:bookmarkEnd w:id="34"/>
    </w:p>
    <w:sectPr w:rsidR="00E920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2D3"/>
    <w:rsid w:val="00A87879"/>
    <w:rsid w:val="00E412D3"/>
    <w:rsid w:val="00E920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878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8787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8787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787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8787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87879"/>
    <w:rPr>
      <w:rFonts w:ascii="Times New Roman" w:eastAsia="Times New Roman" w:hAnsi="Times New Roman" w:cs="Times New Roman"/>
      <w:b/>
      <w:bCs/>
      <w:sz w:val="27"/>
      <w:szCs w:val="27"/>
      <w:lang w:eastAsia="ru-RU"/>
    </w:rPr>
  </w:style>
  <w:style w:type="character" w:customStyle="1" w:styleId="apple-converted-space">
    <w:name w:val="apple-converted-space"/>
    <w:basedOn w:val="a0"/>
    <w:rsid w:val="00A87879"/>
  </w:style>
  <w:style w:type="paragraph" w:customStyle="1" w:styleId="altyazi">
    <w:name w:val="altyazi"/>
    <w:basedOn w:val="a"/>
    <w:rsid w:val="00A8787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t">
    <w:name w:val="not"/>
    <w:basedOn w:val="a"/>
    <w:rsid w:val="00A8787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A8787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878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878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8787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8787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787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8787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87879"/>
    <w:rPr>
      <w:rFonts w:ascii="Times New Roman" w:eastAsia="Times New Roman" w:hAnsi="Times New Roman" w:cs="Times New Roman"/>
      <w:b/>
      <w:bCs/>
      <w:sz w:val="27"/>
      <w:szCs w:val="27"/>
      <w:lang w:eastAsia="ru-RU"/>
    </w:rPr>
  </w:style>
  <w:style w:type="character" w:customStyle="1" w:styleId="apple-converted-space">
    <w:name w:val="apple-converted-space"/>
    <w:basedOn w:val="a0"/>
    <w:rsid w:val="00A87879"/>
  </w:style>
  <w:style w:type="paragraph" w:customStyle="1" w:styleId="altyazi">
    <w:name w:val="altyazi"/>
    <w:basedOn w:val="a"/>
    <w:rsid w:val="00A8787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t">
    <w:name w:val="not"/>
    <w:basedOn w:val="a"/>
    <w:rsid w:val="00A8787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A8787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878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2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2709</Words>
  <Characters>15443</Characters>
  <Application>Microsoft Office Word</Application>
  <DocSecurity>0</DocSecurity>
  <Lines>128</Lines>
  <Paragraphs>36</Paragraphs>
  <ScaleCrop>false</ScaleCrop>
  <Company>SPecialiST RePack</Company>
  <LinksUpToDate>false</LinksUpToDate>
  <CharactersWithSpaces>18116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2015-08-03T08:54:00Z</dcterms:created>
  <dcterms:modified xsi:type="dcterms:W3CDTF">2015-08-03T08:55:00Z</dcterms:modified>
</cp:coreProperties>
</file>