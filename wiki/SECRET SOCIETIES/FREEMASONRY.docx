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655" w:type="dxa"/>
        <w:tblCellSpacing w:w="0" w:type="dxa"/>
        <w:shd w:val="clear" w:color="auto" w:fill="F0F8FF"/>
        <w:tblCellMar>
          <w:left w:w="0" w:type="dxa"/>
          <w:right w:w="0" w:type="dxa"/>
        </w:tblCellMar>
        <w:tblLook w:val="04A0" w:firstRow="1" w:lastRow="0" w:firstColumn="1" w:lastColumn="0" w:noHBand="0" w:noVBand="1"/>
      </w:tblPr>
      <w:tblGrid>
        <w:gridCol w:w="14655"/>
      </w:tblGrid>
      <w:tr w:rsidR="006A41AE" w:rsidRPr="006A41AE" w:rsidTr="006A41AE">
        <w:trPr>
          <w:trHeight w:val="570"/>
          <w:tblCellSpacing w:w="0" w:type="dxa"/>
        </w:trPr>
        <w:tc>
          <w:tcPr>
            <w:tcW w:w="14655" w:type="dxa"/>
            <w:shd w:val="clear" w:color="auto" w:fill="F0F8FF"/>
            <w:vAlign w:val="center"/>
            <w:hideMark/>
          </w:tcPr>
          <w:tbl>
            <w:tblPr>
              <w:tblW w:w="8520" w:type="dxa"/>
              <w:tblCellSpacing w:w="0" w:type="dxa"/>
              <w:tblCellMar>
                <w:left w:w="0" w:type="dxa"/>
                <w:right w:w="0" w:type="dxa"/>
              </w:tblCellMar>
              <w:tblLook w:val="04A0" w:firstRow="1" w:lastRow="0" w:firstColumn="1" w:lastColumn="0" w:noHBand="0" w:noVBand="1"/>
            </w:tblPr>
            <w:tblGrid>
              <w:gridCol w:w="300"/>
              <w:gridCol w:w="8220"/>
            </w:tblGrid>
            <w:tr w:rsidR="006A41AE" w:rsidRPr="006A41AE">
              <w:trPr>
                <w:trHeight w:val="75"/>
                <w:tblCellSpacing w:w="0" w:type="dxa"/>
              </w:trPr>
              <w:tc>
                <w:tcPr>
                  <w:tcW w:w="300" w:type="dxa"/>
                  <w:vAlign w:val="center"/>
                  <w:hideMark/>
                </w:tcPr>
                <w:p w:rsidR="006A41AE" w:rsidRPr="006A41AE" w:rsidRDefault="006A41AE" w:rsidP="006A41AE">
                  <w:pPr>
                    <w:spacing w:after="0" w:line="240" w:lineRule="auto"/>
                    <w:rPr>
                      <w:rFonts w:ascii="Arial" w:eastAsia="Times New Roman" w:hAnsi="Arial" w:cs="Arial"/>
                      <w:color w:val="000000"/>
                      <w:sz w:val="23"/>
                      <w:szCs w:val="23"/>
                      <w:lang w:eastAsia="ru-RU"/>
                    </w:rPr>
                  </w:pPr>
                </w:p>
              </w:tc>
              <w:tc>
                <w:tcPr>
                  <w:tcW w:w="8220" w:type="dxa"/>
                  <w:vAlign w:val="center"/>
                  <w:hideMark/>
                </w:tcPr>
                <w:p w:rsidR="006A41AE" w:rsidRPr="006A41AE" w:rsidRDefault="006A41AE" w:rsidP="006A41AE">
                  <w:pPr>
                    <w:spacing w:after="0" w:line="240" w:lineRule="auto"/>
                    <w:rPr>
                      <w:rFonts w:ascii="Arial" w:eastAsia="Times New Roman" w:hAnsi="Arial" w:cs="Arial"/>
                      <w:color w:val="000000"/>
                      <w:sz w:val="8"/>
                      <w:szCs w:val="23"/>
                      <w:lang w:eastAsia="ru-RU"/>
                    </w:rPr>
                  </w:pPr>
                </w:p>
              </w:tc>
            </w:tr>
            <w:tr w:rsidR="006A41AE" w:rsidRPr="006A41AE">
              <w:trPr>
                <w:tblCellSpacing w:w="0" w:type="dxa"/>
              </w:trPr>
              <w:tc>
                <w:tcPr>
                  <w:tcW w:w="0" w:type="auto"/>
                  <w:vAlign w:val="center"/>
                  <w:hideMark/>
                </w:tcPr>
                <w:p w:rsidR="006A41AE" w:rsidRPr="006A41AE" w:rsidRDefault="006A41AE" w:rsidP="006A41AE">
                  <w:pPr>
                    <w:spacing w:after="0" w:line="240" w:lineRule="auto"/>
                    <w:rPr>
                      <w:rFonts w:ascii="Arial" w:eastAsia="Times New Roman" w:hAnsi="Arial" w:cs="Arial"/>
                      <w:color w:val="000000"/>
                      <w:sz w:val="23"/>
                      <w:szCs w:val="23"/>
                      <w:lang w:eastAsia="ru-RU"/>
                    </w:rPr>
                  </w:pPr>
                  <w:r w:rsidRPr="006A41AE">
                    <w:rPr>
                      <w:rFonts w:ascii="Arial" w:eastAsia="Times New Roman" w:hAnsi="Arial" w:cs="Arial"/>
                      <w:color w:val="000000"/>
                      <w:sz w:val="23"/>
                      <w:szCs w:val="23"/>
                      <w:lang w:eastAsia="ru-RU"/>
                    </w:rPr>
                    <w:t> </w:t>
                  </w:r>
                </w:p>
              </w:tc>
              <w:tc>
                <w:tcPr>
                  <w:tcW w:w="0" w:type="auto"/>
                  <w:tcMar>
                    <w:top w:w="45" w:type="dxa"/>
                    <w:left w:w="45" w:type="dxa"/>
                    <w:bottom w:w="45" w:type="dxa"/>
                    <w:right w:w="45" w:type="dxa"/>
                  </w:tcMar>
                  <w:vAlign w:val="center"/>
                  <w:hideMark/>
                </w:tcPr>
                <w:p w:rsidR="006A41AE" w:rsidRPr="006A41AE" w:rsidRDefault="006A41AE" w:rsidP="006A41AE">
                  <w:pPr>
                    <w:spacing w:after="0" w:line="240" w:lineRule="auto"/>
                    <w:ind w:left="300"/>
                    <w:rPr>
                      <w:rFonts w:ascii="Tahoma" w:eastAsia="Times New Roman" w:hAnsi="Tahoma" w:cs="Tahoma"/>
                      <w:color w:val="000000"/>
                      <w:sz w:val="17"/>
                      <w:szCs w:val="17"/>
                      <w:lang w:eastAsia="ru-RU"/>
                    </w:rPr>
                  </w:pPr>
                  <w:r w:rsidRPr="006A41AE">
                    <w:rPr>
                      <w:rFonts w:ascii="Tahoma" w:eastAsia="Times New Roman" w:hAnsi="Tahoma" w:cs="Tahoma"/>
                      <w:color w:val="000000"/>
                      <w:sz w:val="17"/>
                      <w:szCs w:val="17"/>
                      <w:lang w:eastAsia="ru-RU"/>
                    </w:rPr>
                    <w:t>Farmasonluk (Freemasonry)</w:t>
                  </w:r>
                </w:p>
              </w:tc>
            </w:tr>
          </w:tbl>
          <w:p w:rsidR="006A41AE" w:rsidRPr="006A41AE" w:rsidRDefault="006A41AE" w:rsidP="006A41AE">
            <w:pPr>
              <w:spacing w:after="0" w:line="240" w:lineRule="auto"/>
              <w:rPr>
                <w:rFonts w:ascii="Arial" w:eastAsia="Times New Roman" w:hAnsi="Arial" w:cs="Arial"/>
                <w:color w:val="000000"/>
                <w:sz w:val="21"/>
                <w:szCs w:val="21"/>
                <w:lang w:eastAsia="ru-RU"/>
              </w:rPr>
            </w:pPr>
          </w:p>
        </w:tc>
      </w:tr>
      <w:tr w:rsidR="006A41AE" w:rsidRPr="006A41AE" w:rsidTr="006A41AE">
        <w:trPr>
          <w:trHeight w:val="1500"/>
          <w:tblCellSpacing w:w="0" w:type="dxa"/>
        </w:trPr>
        <w:tc>
          <w:tcPr>
            <w:tcW w:w="0" w:type="auto"/>
            <w:shd w:val="clear" w:color="auto" w:fill="F0F8FF"/>
            <w:hideMark/>
          </w:tcPr>
          <w:tbl>
            <w:tblPr>
              <w:tblW w:w="5000" w:type="pct"/>
              <w:tblCellSpacing w:w="0" w:type="dxa"/>
              <w:tblCellMar>
                <w:left w:w="0" w:type="dxa"/>
                <w:right w:w="0" w:type="dxa"/>
              </w:tblCellMar>
              <w:tblLook w:val="04A0" w:firstRow="1" w:lastRow="0" w:firstColumn="1" w:lastColumn="0" w:noHBand="0" w:noVBand="1"/>
            </w:tblPr>
            <w:tblGrid>
              <w:gridCol w:w="14655"/>
            </w:tblGrid>
            <w:tr w:rsidR="006A41AE" w:rsidRPr="006A41AE">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4655"/>
                  </w:tblGrid>
                  <w:tr w:rsidR="006A41AE" w:rsidRPr="006A41AE">
                    <w:trPr>
                      <w:tblCellSpacing w:w="0" w:type="dxa"/>
                    </w:trPr>
                    <w:tc>
                      <w:tcPr>
                        <w:tcW w:w="4700" w:type="pct"/>
                        <w:vAlign w:val="center"/>
                        <w:hideMark/>
                      </w:tcPr>
                      <w:p w:rsidR="006A41AE" w:rsidRPr="006A41AE" w:rsidRDefault="006A41AE" w:rsidP="006A41AE">
                        <w:pPr>
                          <w:spacing w:after="0" w:line="240" w:lineRule="auto"/>
                          <w:rPr>
                            <w:rFonts w:ascii="Arial" w:eastAsia="Times New Roman" w:hAnsi="Arial" w:cs="Arial"/>
                            <w:color w:val="000000"/>
                            <w:sz w:val="26"/>
                            <w:szCs w:val="26"/>
                            <w:lang w:eastAsia="ru-RU"/>
                          </w:rPr>
                        </w:pPr>
                        <w:r w:rsidRPr="006A41AE">
                          <w:rPr>
                            <w:rFonts w:ascii="Arial" w:eastAsia="Times New Roman" w:hAnsi="Arial" w:cs="Arial"/>
                            <w:color w:val="000000"/>
                            <w:sz w:val="26"/>
                            <w:szCs w:val="26"/>
                            <w:lang w:eastAsia="ru-RU"/>
                          </w:rPr>
                          <w:br/>
                        </w:r>
                        <w:r>
                          <w:rPr>
                            <w:rFonts w:ascii="Arial" w:eastAsia="Times New Roman" w:hAnsi="Arial" w:cs="Arial"/>
                            <w:noProof/>
                            <w:color w:val="000000"/>
                            <w:sz w:val="26"/>
                            <w:szCs w:val="26"/>
                            <w:lang w:eastAsia="ru-RU"/>
                          </w:rPr>
                          <w:drawing>
                            <wp:inline distT="0" distB="0" distL="0" distR="0" wp14:anchorId="1027883A" wp14:editId="57A1C248">
                              <wp:extent cx="5715000" cy="6391275"/>
                              <wp:effectExtent l="0" t="0" r="0" b="9525"/>
                              <wp:docPr id="1" name="Рисунок 1" descr="farmason, farmasonluk, http://img.webme.com/pic/g/gizliilimler/freemason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mason, farmasonluk, http://img.webme.com/pic/g/gizliilimler/freemasonr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6391275"/>
                                      </a:xfrm>
                                      <a:prstGeom prst="rect">
                                        <a:avLst/>
                                      </a:prstGeom>
                                      <a:noFill/>
                                      <a:ln>
                                        <a:noFill/>
                                      </a:ln>
                                    </pic:spPr>
                                  </pic:pic>
                                </a:graphicData>
                              </a:graphic>
                            </wp:inline>
                          </w:drawing>
                        </w:r>
                      </w:p>
                      <w:p w:rsidR="006A41AE" w:rsidRPr="006A41AE" w:rsidRDefault="006A41AE" w:rsidP="006A41AE">
                        <w:pPr>
                          <w:shd w:val="clear" w:color="auto" w:fill="3B5998"/>
                          <w:spacing w:before="100" w:beforeAutospacing="1" w:after="100" w:afterAutospacing="1" w:line="240" w:lineRule="auto"/>
                          <w:ind w:left="195"/>
                          <w:jc w:val="center"/>
                          <w:outlineLvl w:val="0"/>
                          <w:rPr>
                            <w:rFonts w:ascii="Arial" w:eastAsia="Times New Roman" w:hAnsi="Arial" w:cs="Arial"/>
                            <w:b/>
                            <w:bCs/>
                            <w:color w:val="F0F8FF"/>
                            <w:kern w:val="36"/>
                            <w:sz w:val="38"/>
                            <w:szCs w:val="38"/>
                            <w:lang w:val="en-US" w:eastAsia="ru-RU"/>
                          </w:rPr>
                        </w:pPr>
                        <w:r w:rsidRPr="006A41AE">
                          <w:rPr>
                            <w:rFonts w:ascii="Arial" w:eastAsia="Times New Roman" w:hAnsi="Arial" w:cs="Arial"/>
                            <w:b/>
                            <w:bCs/>
                            <w:color w:val="F0F8FF"/>
                            <w:kern w:val="36"/>
                            <w:sz w:val="38"/>
                            <w:szCs w:val="38"/>
                            <w:lang w:val="en-US" w:eastAsia="ru-RU"/>
                          </w:rPr>
                          <w:t>Farmasonluk (Freemasonry)</w:t>
                        </w:r>
                      </w:p>
                      <w:p w:rsidR="006A41AE" w:rsidRPr="006A41AE" w:rsidRDefault="006A41AE" w:rsidP="006A41AE">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1"/>
                          <w:rPr>
                            <w:rFonts w:ascii="Arial" w:eastAsia="Times New Roman" w:hAnsi="Arial" w:cs="Arial"/>
                            <w:b/>
                            <w:bCs/>
                            <w:color w:val="3B5998"/>
                            <w:sz w:val="34"/>
                            <w:szCs w:val="34"/>
                            <w:lang w:val="en-US" w:eastAsia="ru-RU"/>
                          </w:rPr>
                        </w:pPr>
                        <w:r w:rsidRPr="006A41AE">
                          <w:rPr>
                            <w:rFonts w:ascii="Arial" w:eastAsia="Times New Roman" w:hAnsi="Arial" w:cs="Arial"/>
                            <w:b/>
                            <w:bCs/>
                            <w:color w:val="3B5998"/>
                            <w:sz w:val="34"/>
                            <w:szCs w:val="34"/>
                            <w:lang w:val="en-US" w:eastAsia="ru-RU"/>
                          </w:rPr>
                          <w:t>Hazırlayan: Akhenaton</w:t>
                        </w:r>
                      </w:p>
                      <w:p w:rsidR="006A41AE" w:rsidRPr="006A41AE" w:rsidRDefault="006A41AE" w:rsidP="006A41AE">
                        <w:pPr>
                          <w:spacing w:before="100" w:beforeAutospacing="1" w:after="100" w:afterAutospacing="1" w:line="240" w:lineRule="auto"/>
                          <w:outlineLvl w:val="3"/>
                          <w:rPr>
                            <w:rFonts w:ascii="Arial" w:eastAsia="Times New Roman" w:hAnsi="Arial" w:cs="Arial"/>
                            <w:b/>
                            <w:bCs/>
                            <w:color w:val="000000"/>
                            <w:sz w:val="24"/>
                            <w:szCs w:val="24"/>
                            <w:lang w:val="en-US" w:eastAsia="ru-RU"/>
                          </w:rPr>
                        </w:pPr>
                        <w:r w:rsidRPr="006A41AE">
                          <w:rPr>
                            <w:rFonts w:ascii="Arial" w:eastAsia="Times New Roman" w:hAnsi="Arial" w:cs="Arial"/>
                            <w:b/>
                            <w:bCs/>
                            <w:color w:val="000000"/>
                            <w:sz w:val="24"/>
                            <w:szCs w:val="24"/>
                            <w:lang w:val="en-US" w:eastAsia="ru-RU"/>
                          </w:rPr>
                          <w:t>Kategori: Gizli Cemiyetler</w:t>
                        </w:r>
                      </w:p>
                      <w:p w:rsidR="006A41AE" w:rsidRPr="006A41AE" w:rsidRDefault="006A41AE" w:rsidP="006A41AE">
                        <w:pPr>
                          <w:spacing w:before="100" w:beforeAutospacing="1" w:after="100" w:afterAutospacing="1" w:line="240" w:lineRule="auto"/>
                          <w:rPr>
                            <w:rFonts w:ascii="Arial" w:eastAsia="Times New Roman" w:hAnsi="Arial" w:cs="Arial"/>
                            <w:color w:val="000000"/>
                            <w:sz w:val="26"/>
                            <w:szCs w:val="26"/>
                            <w:lang w:val="en-US" w:eastAsia="ru-RU"/>
                          </w:rPr>
                        </w:pPr>
                        <w:r w:rsidRPr="006A41AE">
                          <w:rPr>
                            <w:rFonts w:ascii="Arial" w:eastAsia="Times New Roman" w:hAnsi="Arial" w:cs="Arial"/>
                            <w:color w:val="000000"/>
                            <w:sz w:val="26"/>
                            <w:szCs w:val="26"/>
                            <w:lang w:val="en-US" w:eastAsia="ru-RU"/>
                          </w:rPr>
                          <w:t>Farmasonluk, daha çok Yahûdilik temelleri üzerine dayalı, millî ve mânevî değerleri bozmak gayesiyle kurulmuş, idealleri çok gizli; fakat örgütleri açık bir teşkilattır. Eski Mısır'dan alınmış bazı sembollerle birlikte, Yahûdi tarih, din ve sembolleriyle çok yakın bir bağlantısı vardır.</w:t>
                        </w:r>
                        <w:r w:rsidRPr="006A41AE">
                          <w:rPr>
                            <w:rFonts w:ascii="Arial" w:eastAsia="Times New Roman" w:hAnsi="Arial" w:cs="Arial"/>
                            <w:color w:val="000000"/>
                            <w:sz w:val="18"/>
                            <w:szCs w:val="18"/>
                            <w:vertAlign w:val="superscript"/>
                            <w:lang w:val="en-US" w:eastAsia="ru-RU"/>
                          </w:rPr>
                          <w:t>[1]</w:t>
                        </w:r>
                      </w:p>
                      <w:p w:rsidR="006A41AE" w:rsidRPr="006A41AE" w:rsidRDefault="006A41AE" w:rsidP="006A41AE">
                        <w:pPr>
                          <w:spacing w:before="100" w:beforeAutospacing="1" w:after="100" w:afterAutospacing="1" w:line="240" w:lineRule="auto"/>
                          <w:rPr>
                            <w:rFonts w:ascii="Arial" w:eastAsia="Times New Roman" w:hAnsi="Arial" w:cs="Arial"/>
                            <w:color w:val="000000"/>
                            <w:sz w:val="26"/>
                            <w:szCs w:val="26"/>
                            <w:lang w:val="en-US" w:eastAsia="ru-RU"/>
                          </w:rPr>
                        </w:pPr>
                        <w:r w:rsidRPr="006A41AE">
                          <w:rPr>
                            <w:rFonts w:ascii="Arial" w:eastAsia="Times New Roman" w:hAnsi="Arial" w:cs="Arial"/>
                            <w:color w:val="000000"/>
                            <w:sz w:val="26"/>
                            <w:szCs w:val="26"/>
                            <w:lang w:val="en-US" w:eastAsia="ru-RU"/>
                          </w:rPr>
                          <w:lastRenderedPageBreak/>
                          <w:t>Masonluk, ilk ortaya çıktığında; Mûsevilik'le sıkı sıkıya bağlı olduğu için daha sonra Mûsevî olmayanların ve taş ustaları dışında diğer zanaat sahiplerinin de katılabileceği </w:t>
                        </w:r>
                        <w:r w:rsidRPr="006A41AE">
                          <w:rPr>
                            <w:rFonts w:ascii="Arial" w:eastAsia="Times New Roman" w:hAnsi="Arial" w:cs="Arial"/>
                            <w:i/>
                            <w:iCs/>
                            <w:color w:val="000000"/>
                            <w:sz w:val="26"/>
                            <w:szCs w:val="26"/>
                            <w:lang w:val="en-US" w:eastAsia="ru-RU"/>
                          </w:rPr>
                          <w:t>"Farmasonluk"</w:t>
                        </w:r>
                        <w:r w:rsidRPr="006A41AE">
                          <w:rPr>
                            <w:rFonts w:ascii="Arial" w:eastAsia="Times New Roman" w:hAnsi="Arial" w:cs="Arial"/>
                            <w:color w:val="000000"/>
                            <w:sz w:val="26"/>
                            <w:szCs w:val="26"/>
                            <w:lang w:val="en-US" w:eastAsia="ru-RU"/>
                          </w:rPr>
                          <w:t> (Freemasonry) ortaya çıkar. Bunlar köle veya serf olmayan </w:t>
                        </w:r>
                        <w:r w:rsidRPr="006A41AE">
                          <w:rPr>
                            <w:rFonts w:ascii="Arial" w:eastAsia="Times New Roman" w:hAnsi="Arial" w:cs="Arial"/>
                            <w:i/>
                            <w:iCs/>
                            <w:color w:val="000000"/>
                            <w:sz w:val="26"/>
                            <w:szCs w:val="26"/>
                            <w:lang w:val="en-US" w:eastAsia="ru-RU"/>
                          </w:rPr>
                          <w:t>"özgür"</w:t>
                        </w:r>
                        <w:r w:rsidRPr="006A41AE">
                          <w:rPr>
                            <w:rFonts w:ascii="Arial" w:eastAsia="Times New Roman" w:hAnsi="Arial" w:cs="Arial"/>
                            <w:color w:val="000000"/>
                            <w:sz w:val="26"/>
                            <w:szCs w:val="26"/>
                            <w:lang w:val="en-US" w:eastAsia="ru-RU"/>
                          </w:rPr>
                          <w:t> (free) taş ustalarının kurduğu zanaat loncalarıdır ve bu ustalar Avrupa'da o muhteşem Gotik kiliselerin yapımında çalışırlar.</w:t>
                        </w:r>
                        <w:r w:rsidRPr="006A41AE">
                          <w:rPr>
                            <w:rFonts w:ascii="Arial" w:eastAsia="Times New Roman" w:hAnsi="Arial" w:cs="Arial"/>
                            <w:color w:val="000000"/>
                            <w:sz w:val="18"/>
                            <w:szCs w:val="18"/>
                            <w:vertAlign w:val="superscript"/>
                            <w:lang w:val="en-US" w:eastAsia="ru-RU"/>
                          </w:rPr>
                          <w:t>[2]</w:t>
                        </w:r>
                      </w:p>
                      <w:p w:rsidR="006A41AE" w:rsidRPr="006A41AE" w:rsidRDefault="006A41AE" w:rsidP="006A41AE">
                        <w:pPr>
                          <w:spacing w:before="100" w:beforeAutospacing="1" w:after="100" w:afterAutospacing="1" w:line="240" w:lineRule="auto"/>
                          <w:rPr>
                            <w:rFonts w:ascii="Arial" w:eastAsia="Times New Roman" w:hAnsi="Arial" w:cs="Arial"/>
                            <w:color w:val="000000"/>
                            <w:sz w:val="26"/>
                            <w:szCs w:val="26"/>
                            <w:lang w:val="en-US" w:eastAsia="ru-RU"/>
                          </w:rPr>
                        </w:pPr>
                        <w:r w:rsidRPr="006A41AE">
                          <w:rPr>
                            <w:rFonts w:ascii="Arial" w:eastAsia="Times New Roman" w:hAnsi="Arial" w:cs="Arial"/>
                            <w:color w:val="000000"/>
                            <w:sz w:val="26"/>
                            <w:szCs w:val="26"/>
                            <w:lang w:val="en-US" w:eastAsia="ru-RU"/>
                          </w:rPr>
                          <w:t>Farmasonluk, dünyanın dört bir yanına dağılmış olan kuvvet ve imkânlarını bir güç haline getirmek ve Müslümanlığı yıkıp dünyada bir </w:t>
                        </w:r>
                        <w:r w:rsidRPr="006A41AE">
                          <w:rPr>
                            <w:rFonts w:ascii="Arial" w:eastAsia="Times New Roman" w:hAnsi="Arial" w:cs="Arial"/>
                            <w:i/>
                            <w:iCs/>
                            <w:color w:val="000000"/>
                            <w:sz w:val="26"/>
                            <w:szCs w:val="26"/>
                            <w:lang w:val="en-US" w:eastAsia="ru-RU"/>
                          </w:rPr>
                          <w:t>"Siyonizm saltanatı"</w:t>
                        </w:r>
                        <w:r w:rsidRPr="006A41AE">
                          <w:rPr>
                            <w:rFonts w:ascii="Arial" w:eastAsia="Times New Roman" w:hAnsi="Arial" w:cs="Arial"/>
                            <w:color w:val="000000"/>
                            <w:sz w:val="26"/>
                            <w:szCs w:val="26"/>
                            <w:lang w:val="en-US" w:eastAsia="ru-RU"/>
                          </w:rPr>
                          <w:t> kurmak için yüzyıllarca önce oluşturulmuştur. Görünüşte, Bahailik'te olduğu gibi politikaya karışmaz ve dinler üstü bir hürriyet, eşitlik kardeşlik parolası ile harekete geçmiştir. Fakat gerçekte târihî ve siyâsî roller oynamış; dindışı, milliyetdışı, gizli, kapalı bir dernektir.</w:t>
                        </w:r>
                        <w:r w:rsidRPr="006A41AE">
                          <w:rPr>
                            <w:rFonts w:ascii="Arial" w:eastAsia="Times New Roman" w:hAnsi="Arial" w:cs="Arial"/>
                            <w:color w:val="000000"/>
                            <w:sz w:val="18"/>
                            <w:szCs w:val="18"/>
                            <w:vertAlign w:val="superscript"/>
                            <w:lang w:val="en-US" w:eastAsia="ru-RU"/>
                          </w:rPr>
                          <w:t>[3]</w:t>
                        </w:r>
                      </w:p>
                      <w:p w:rsidR="006A41AE" w:rsidRPr="006A41AE" w:rsidRDefault="006A41AE" w:rsidP="006A41AE">
                        <w:pPr>
                          <w:spacing w:before="100" w:beforeAutospacing="1" w:after="100" w:afterAutospacing="1" w:line="240" w:lineRule="auto"/>
                          <w:rPr>
                            <w:rFonts w:ascii="Arial" w:eastAsia="Times New Roman" w:hAnsi="Arial" w:cs="Arial"/>
                            <w:color w:val="000000"/>
                            <w:sz w:val="26"/>
                            <w:szCs w:val="26"/>
                            <w:lang w:val="en-US" w:eastAsia="ru-RU"/>
                          </w:rPr>
                        </w:pPr>
                        <w:r w:rsidRPr="006A41AE">
                          <w:rPr>
                            <w:rFonts w:ascii="Arial" w:eastAsia="Times New Roman" w:hAnsi="Arial" w:cs="Arial"/>
                            <w:color w:val="000000"/>
                            <w:sz w:val="26"/>
                            <w:szCs w:val="26"/>
                            <w:lang w:val="en-US" w:eastAsia="ru-RU"/>
                          </w:rPr>
                          <w:t>Bu cemiyet, bütün üyelerinin çok iyi bir şekilde farkında oldukları, üye olmayanların diğerlerinin de bunu hissederek peşinde koştukları gibi, tamamen bir menfaat ve hırs merkezidir. Kısacası günümüzde masonluk, hak etsin ya da etmesin,</w:t>
                        </w:r>
                        <w:r w:rsidRPr="006A41AE">
                          <w:rPr>
                            <w:rFonts w:ascii="Arial" w:eastAsia="Times New Roman" w:hAnsi="Arial" w:cs="Arial"/>
                            <w:i/>
                            <w:iCs/>
                            <w:color w:val="000000"/>
                            <w:sz w:val="26"/>
                            <w:szCs w:val="26"/>
                            <w:lang w:val="en-US" w:eastAsia="ru-RU"/>
                          </w:rPr>
                          <w:t>"yükselmek isteyenler"</w:t>
                        </w:r>
                        <w:r w:rsidRPr="006A41AE">
                          <w:rPr>
                            <w:rFonts w:ascii="Arial" w:eastAsia="Times New Roman" w:hAnsi="Arial" w:cs="Arial"/>
                            <w:color w:val="000000"/>
                            <w:sz w:val="26"/>
                            <w:szCs w:val="26"/>
                            <w:lang w:val="en-US" w:eastAsia="ru-RU"/>
                          </w:rPr>
                          <w:t> ve yükseleceği tahmin edilip de dernek için menfaat sağlaması beklenen çeşitli inanç ve görüşten, çeşitli meslek dallarından kişilerin, bürokrat ve politikacıların etrafında toplandıkları bir </w:t>
                        </w:r>
                        <w:r w:rsidRPr="006A41AE">
                          <w:rPr>
                            <w:rFonts w:ascii="Arial" w:eastAsia="Times New Roman" w:hAnsi="Arial" w:cs="Arial"/>
                            <w:i/>
                            <w:iCs/>
                            <w:color w:val="000000"/>
                            <w:sz w:val="26"/>
                            <w:szCs w:val="26"/>
                            <w:lang w:val="en-US" w:eastAsia="ru-RU"/>
                          </w:rPr>
                          <w:t>"kurtlar sofrası"</w:t>
                        </w:r>
                        <w:r w:rsidRPr="006A41AE">
                          <w:rPr>
                            <w:rFonts w:ascii="Arial" w:eastAsia="Times New Roman" w:hAnsi="Arial" w:cs="Arial"/>
                            <w:color w:val="000000"/>
                            <w:sz w:val="26"/>
                            <w:szCs w:val="26"/>
                            <w:lang w:val="en-US" w:eastAsia="ru-RU"/>
                          </w:rPr>
                          <w:t>dır.</w:t>
                        </w:r>
                        <w:r w:rsidRPr="006A41AE">
                          <w:rPr>
                            <w:rFonts w:ascii="Arial" w:eastAsia="Times New Roman" w:hAnsi="Arial" w:cs="Arial"/>
                            <w:color w:val="000000"/>
                            <w:sz w:val="18"/>
                            <w:szCs w:val="18"/>
                            <w:vertAlign w:val="superscript"/>
                            <w:lang w:val="en-US" w:eastAsia="ru-RU"/>
                          </w:rPr>
                          <w:t>[4]</w:t>
                        </w:r>
                      </w:p>
                      <w:p w:rsidR="006A41AE" w:rsidRPr="006A41AE" w:rsidRDefault="006A41AE" w:rsidP="006A41AE">
                        <w:pPr>
                          <w:spacing w:before="100" w:beforeAutospacing="1" w:after="100" w:afterAutospacing="1" w:line="240" w:lineRule="auto"/>
                          <w:rPr>
                            <w:rFonts w:ascii="Arial" w:eastAsia="Times New Roman" w:hAnsi="Arial" w:cs="Arial"/>
                            <w:color w:val="000000"/>
                            <w:sz w:val="26"/>
                            <w:szCs w:val="26"/>
                            <w:lang w:val="en-US" w:eastAsia="ru-RU"/>
                          </w:rPr>
                        </w:pPr>
                        <w:r w:rsidRPr="006A41AE">
                          <w:rPr>
                            <w:rFonts w:ascii="Arial" w:eastAsia="Times New Roman" w:hAnsi="Arial" w:cs="Arial"/>
                            <w:i/>
                            <w:iCs/>
                            <w:color w:val="000000"/>
                            <w:sz w:val="26"/>
                            <w:szCs w:val="26"/>
                            <w:lang w:val="en-US" w:eastAsia="ru-RU"/>
                          </w:rPr>
                          <w:t>"Siyon Tapınağı"</w:t>
                        </w:r>
                        <w:r w:rsidRPr="006A41AE">
                          <w:rPr>
                            <w:rFonts w:ascii="Arial" w:eastAsia="Times New Roman" w:hAnsi="Arial" w:cs="Arial"/>
                            <w:color w:val="000000"/>
                            <w:sz w:val="26"/>
                            <w:szCs w:val="26"/>
                            <w:lang w:val="en-US" w:eastAsia="ru-RU"/>
                          </w:rPr>
                          <w:t> tarikatı, kendini organize edip güçlenmeye çalışırken önce 1306'da </w:t>
                        </w:r>
                        <w:r w:rsidRPr="006A41AE">
                          <w:rPr>
                            <w:rFonts w:ascii="Arial" w:eastAsia="Times New Roman" w:hAnsi="Arial" w:cs="Arial"/>
                            <w:i/>
                            <w:iCs/>
                            <w:color w:val="000000"/>
                            <w:sz w:val="26"/>
                            <w:szCs w:val="26"/>
                            <w:lang w:val="en-US" w:eastAsia="ru-RU"/>
                          </w:rPr>
                          <w:t>"ORMUS"</w:t>
                        </w:r>
                        <w:r w:rsidRPr="006A41AE">
                          <w:rPr>
                            <w:rFonts w:ascii="Arial" w:eastAsia="Times New Roman" w:hAnsi="Arial" w:cs="Arial"/>
                            <w:color w:val="000000"/>
                            <w:sz w:val="26"/>
                            <w:szCs w:val="26"/>
                            <w:lang w:val="en-US" w:eastAsia="ru-RU"/>
                          </w:rPr>
                          <w:t> adını almış ve Büyük Üstad Guillaume De Gisors, tarikati hermetik inançlara eğilimli </w:t>
                        </w:r>
                        <w:r w:rsidRPr="006A41AE">
                          <w:rPr>
                            <w:rFonts w:ascii="Arial" w:eastAsia="Times New Roman" w:hAnsi="Arial" w:cs="Arial"/>
                            <w:i/>
                            <w:iCs/>
                            <w:color w:val="000000"/>
                            <w:sz w:val="26"/>
                            <w:szCs w:val="26"/>
                            <w:lang w:val="en-US" w:eastAsia="ru-RU"/>
                          </w:rPr>
                          <w:t>"Farmasonluk"</w:t>
                        </w:r>
                        <w:r w:rsidRPr="006A41AE">
                          <w:rPr>
                            <w:rFonts w:ascii="Arial" w:eastAsia="Times New Roman" w:hAnsi="Arial" w:cs="Arial"/>
                            <w:color w:val="000000"/>
                            <w:sz w:val="26"/>
                            <w:szCs w:val="26"/>
                            <w:lang w:val="en-US" w:eastAsia="ru-RU"/>
                          </w:rPr>
                          <w:t> haline getirinceye kadar da bu ad kullanılmıştır.</w:t>
                        </w:r>
                        <w:r w:rsidRPr="006A41AE">
                          <w:rPr>
                            <w:rFonts w:ascii="Arial" w:eastAsia="Times New Roman" w:hAnsi="Arial" w:cs="Arial"/>
                            <w:color w:val="000000"/>
                            <w:sz w:val="18"/>
                            <w:szCs w:val="18"/>
                            <w:vertAlign w:val="superscript"/>
                            <w:lang w:val="en-US" w:eastAsia="ru-RU"/>
                          </w:rPr>
                          <w:t>[5]</w:t>
                        </w:r>
                      </w:p>
                      <w:p w:rsidR="006A41AE" w:rsidRPr="006A41AE" w:rsidRDefault="006A41AE" w:rsidP="006A41AE">
                        <w:pPr>
                          <w:spacing w:before="100" w:beforeAutospacing="1" w:after="100" w:afterAutospacing="1" w:line="240" w:lineRule="auto"/>
                          <w:rPr>
                            <w:rFonts w:ascii="Arial" w:eastAsia="Times New Roman" w:hAnsi="Arial" w:cs="Arial"/>
                            <w:color w:val="000000"/>
                            <w:sz w:val="26"/>
                            <w:szCs w:val="26"/>
                            <w:lang w:val="en-US" w:eastAsia="ru-RU"/>
                          </w:rPr>
                        </w:pPr>
                        <w:r w:rsidRPr="006A41AE">
                          <w:rPr>
                            <w:rFonts w:ascii="Arial" w:eastAsia="Times New Roman" w:hAnsi="Arial" w:cs="Arial"/>
                            <w:color w:val="000000"/>
                            <w:sz w:val="26"/>
                            <w:szCs w:val="26"/>
                            <w:lang w:val="en-US" w:eastAsia="ru-RU"/>
                          </w:rPr>
                          <w:t>Orta Çağlarda katedral inşaatlarını yapan mimar ve inşaat işçilerinin oluşturduğu loncalar, muhtelif sosyolojik nedenlerle, fiili inşaat işçiliğini kapsayan </w:t>
                        </w:r>
                        <w:r w:rsidRPr="006A41AE">
                          <w:rPr>
                            <w:rFonts w:ascii="Arial" w:eastAsia="Times New Roman" w:hAnsi="Arial" w:cs="Arial"/>
                            <w:i/>
                            <w:iCs/>
                            <w:color w:val="000000"/>
                            <w:sz w:val="26"/>
                            <w:szCs w:val="26"/>
                            <w:lang w:val="en-US" w:eastAsia="ru-RU"/>
                          </w:rPr>
                          <w:t>"operatif"</w:t>
                        </w:r>
                        <w:r w:rsidRPr="006A41AE">
                          <w:rPr>
                            <w:rFonts w:ascii="Arial" w:eastAsia="Times New Roman" w:hAnsi="Arial" w:cs="Arial"/>
                            <w:color w:val="000000"/>
                            <w:sz w:val="26"/>
                            <w:szCs w:val="26"/>
                            <w:lang w:val="en-US" w:eastAsia="ru-RU"/>
                          </w:rPr>
                          <w:t> şekilden aydınlanma felsefesinin geliştiği </w:t>
                        </w:r>
                        <w:r w:rsidRPr="006A41AE">
                          <w:rPr>
                            <w:rFonts w:ascii="Arial" w:eastAsia="Times New Roman" w:hAnsi="Arial" w:cs="Arial"/>
                            <w:i/>
                            <w:iCs/>
                            <w:color w:val="000000"/>
                            <w:sz w:val="26"/>
                            <w:szCs w:val="26"/>
                            <w:lang w:val="en-US" w:eastAsia="ru-RU"/>
                          </w:rPr>
                          <w:t>"spekülatif"</w:t>
                        </w:r>
                        <w:r w:rsidRPr="006A41AE">
                          <w:rPr>
                            <w:rFonts w:ascii="Arial" w:eastAsia="Times New Roman" w:hAnsi="Arial" w:cs="Arial"/>
                            <w:color w:val="000000"/>
                            <w:sz w:val="26"/>
                            <w:szCs w:val="26"/>
                            <w:lang w:val="en-US" w:eastAsia="ru-RU"/>
                          </w:rPr>
                          <w:t> bir teşkilâta dönüşmüştür. Ritüellerinde muhafazakâr olmasına rağmen, sembol ve alegorilerin değişen zamanlarda değişik tarzda tefsir edilebilmeleri sayesinde daima güncel kalabilmiş, toplumun gelişmesine ayak uydurabilmiş ve böylece en eski cemiyet olma sıfatını kazanmıştır.</w:t>
                        </w:r>
                        <w:r w:rsidRPr="006A41AE">
                          <w:rPr>
                            <w:rFonts w:ascii="Arial" w:eastAsia="Times New Roman" w:hAnsi="Arial" w:cs="Arial"/>
                            <w:color w:val="000000"/>
                            <w:sz w:val="18"/>
                            <w:szCs w:val="18"/>
                            <w:vertAlign w:val="superscript"/>
                            <w:lang w:val="en-US" w:eastAsia="ru-RU"/>
                          </w:rPr>
                          <w:t>[6]</w:t>
                        </w:r>
                      </w:p>
                      <w:p w:rsidR="006A41AE" w:rsidRPr="006A41AE" w:rsidRDefault="006A41AE" w:rsidP="006A41AE">
                        <w:pPr>
                          <w:spacing w:before="100" w:beforeAutospacing="1" w:after="100" w:afterAutospacing="1" w:line="240" w:lineRule="auto"/>
                          <w:rPr>
                            <w:rFonts w:ascii="Arial" w:eastAsia="Times New Roman" w:hAnsi="Arial" w:cs="Arial"/>
                            <w:color w:val="000000"/>
                            <w:sz w:val="26"/>
                            <w:szCs w:val="26"/>
                            <w:lang w:val="en-US" w:eastAsia="ru-RU"/>
                          </w:rPr>
                        </w:pPr>
                        <w:r w:rsidRPr="006A41AE">
                          <w:rPr>
                            <w:rFonts w:ascii="Arial" w:eastAsia="Times New Roman" w:hAnsi="Arial" w:cs="Arial"/>
                            <w:color w:val="000000"/>
                            <w:sz w:val="26"/>
                            <w:szCs w:val="26"/>
                            <w:lang w:val="en-US" w:eastAsia="ru-RU"/>
                          </w:rPr>
                          <w:t>Farmasonluğun ilk kuruluşu hakkında çeşitli söylentiler vardır. Bir kısmı tarihçilere göre Farmasonluk, Süleyman Peygamber tarafından kurulmuştur. Bazıları ise, Nuh Peygamber'in gemisini yaptırdığı kimseler tarafından kurulduğunu söylerler.</w:t>
                        </w:r>
                        <w:r w:rsidRPr="006A41AE">
                          <w:rPr>
                            <w:rFonts w:ascii="Arial" w:eastAsia="Times New Roman" w:hAnsi="Arial" w:cs="Arial"/>
                            <w:color w:val="000000"/>
                            <w:sz w:val="18"/>
                            <w:szCs w:val="18"/>
                            <w:vertAlign w:val="superscript"/>
                            <w:lang w:val="en-US" w:eastAsia="ru-RU"/>
                          </w:rPr>
                          <w:t>[7]</w:t>
                        </w:r>
                      </w:p>
                      <w:p w:rsidR="006A41AE" w:rsidRPr="006A41AE" w:rsidRDefault="006A41AE" w:rsidP="006A41AE">
                        <w:pPr>
                          <w:spacing w:before="100" w:beforeAutospacing="1" w:after="100" w:afterAutospacing="1" w:line="240" w:lineRule="auto"/>
                          <w:rPr>
                            <w:rFonts w:ascii="Arial" w:eastAsia="Times New Roman" w:hAnsi="Arial" w:cs="Arial"/>
                            <w:color w:val="000000"/>
                            <w:sz w:val="26"/>
                            <w:szCs w:val="26"/>
                            <w:lang w:val="en-US" w:eastAsia="ru-RU"/>
                          </w:rPr>
                        </w:pPr>
                        <w:r w:rsidRPr="006A41AE">
                          <w:rPr>
                            <w:rFonts w:ascii="Arial" w:eastAsia="Times New Roman" w:hAnsi="Arial" w:cs="Arial"/>
                            <w:color w:val="000000"/>
                            <w:sz w:val="26"/>
                            <w:szCs w:val="26"/>
                            <w:lang w:val="en-US" w:eastAsia="ru-RU"/>
                          </w:rPr>
                          <w:t>Farmasonluk ve benzeri cemiyetlerin kurulması birer gizli maksatlarının gerçekleşmesi içindir. En eski ve insanları aldatıcı cemiyetlerin başında farmasonluk gelir. Farmasonluk (mason), </w:t>
                        </w:r>
                        <w:r w:rsidRPr="006A41AE">
                          <w:rPr>
                            <w:rFonts w:ascii="Arial" w:eastAsia="Times New Roman" w:hAnsi="Arial" w:cs="Arial"/>
                            <w:i/>
                            <w:iCs/>
                            <w:color w:val="000000"/>
                            <w:sz w:val="26"/>
                            <w:szCs w:val="26"/>
                            <w:lang w:val="en-US" w:eastAsia="ru-RU"/>
                          </w:rPr>
                          <w:t>"duvar yapıcısı"</w:t>
                        </w:r>
                        <w:r w:rsidRPr="006A41AE">
                          <w:rPr>
                            <w:rFonts w:ascii="Arial" w:eastAsia="Times New Roman" w:hAnsi="Arial" w:cs="Arial"/>
                            <w:color w:val="000000"/>
                            <w:sz w:val="26"/>
                            <w:szCs w:val="26"/>
                            <w:lang w:val="en-US" w:eastAsia="ru-RU"/>
                          </w:rPr>
                          <w:t> mânasına gelir.</w:t>
                        </w:r>
                        <w:r w:rsidRPr="006A41AE">
                          <w:rPr>
                            <w:rFonts w:ascii="Arial" w:eastAsia="Times New Roman" w:hAnsi="Arial" w:cs="Arial"/>
                            <w:color w:val="000000"/>
                            <w:sz w:val="18"/>
                            <w:szCs w:val="18"/>
                            <w:vertAlign w:val="superscript"/>
                            <w:lang w:val="en-US" w:eastAsia="ru-RU"/>
                          </w:rPr>
                          <w:t>[8]</w:t>
                        </w:r>
                      </w:p>
                      <w:p w:rsidR="006A41AE" w:rsidRPr="006A41AE" w:rsidRDefault="006A41AE" w:rsidP="006A41AE">
                        <w:pPr>
                          <w:spacing w:before="100" w:beforeAutospacing="1" w:after="100" w:afterAutospacing="1" w:line="240" w:lineRule="auto"/>
                          <w:rPr>
                            <w:rFonts w:ascii="Arial" w:eastAsia="Times New Roman" w:hAnsi="Arial" w:cs="Arial"/>
                            <w:color w:val="000000"/>
                            <w:sz w:val="26"/>
                            <w:szCs w:val="26"/>
                            <w:lang w:val="en-US" w:eastAsia="ru-RU"/>
                          </w:rPr>
                        </w:pPr>
                        <w:r w:rsidRPr="006A41AE">
                          <w:rPr>
                            <w:rFonts w:ascii="Arial" w:eastAsia="Times New Roman" w:hAnsi="Arial" w:cs="Arial"/>
                            <w:i/>
                            <w:iCs/>
                            <w:color w:val="000000"/>
                            <w:sz w:val="26"/>
                            <w:szCs w:val="26"/>
                            <w:lang w:val="en-US" w:eastAsia="ru-RU"/>
                          </w:rPr>
                          <w:t>"Farmason"</w:t>
                        </w:r>
                        <w:r w:rsidRPr="006A41AE">
                          <w:rPr>
                            <w:rFonts w:ascii="Arial" w:eastAsia="Times New Roman" w:hAnsi="Arial" w:cs="Arial"/>
                            <w:color w:val="000000"/>
                            <w:sz w:val="26"/>
                            <w:szCs w:val="26"/>
                            <w:lang w:val="en-US" w:eastAsia="ru-RU"/>
                          </w:rPr>
                          <w:t> kelimesinin ilk kullanımı hakkında Cevdet Paşa Tarihi'nde şu bilgilere yer veriliyor:</w:t>
                        </w:r>
                      </w:p>
                      <w:p w:rsidR="006A41AE" w:rsidRPr="006A41AE" w:rsidRDefault="006A41AE" w:rsidP="006A41AE">
                        <w:pPr>
                          <w:spacing w:beforeAutospacing="1" w:after="100" w:afterAutospacing="1" w:line="240" w:lineRule="auto"/>
                          <w:rPr>
                            <w:rFonts w:ascii="Arial" w:eastAsia="Times New Roman" w:hAnsi="Arial" w:cs="Arial"/>
                            <w:color w:val="000000"/>
                            <w:sz w:val="26"/>
                            <w:szCs w:val="26"/>
                            <w:lang w:val="en-US" w:eastAsia="ru-RU"/>
                          </w:rPr>
                        </w:pPr>
                        <w:r w:rsidRPr="006A41AE">
                          <w:rPr>
                            <w:rFonts w:ascii="Arial" w:eastAsia="Times New Roman" w:hAnsi="Arial" w:cs="Arial"/>
                            <w:i/>
                            <w:iCs/>
                            <w:color w:val="000000"/>
                            <w:sz w:val="26"/>
                            <w:szCs w:val="26"/>
                            <w:lang w:val="en-US" w:eastAsia="ru-RU"/>
                          </w:rPr>
                          <w:t>«.....Ve sefer arkadaşlığı yakınlığı ile Avrupalılar birbirleri ile kaynaşarak ve görüşerek kendilerini bir millet gibi tanıyıp medeniyet icabı olduğu üzere aralarında yardımlaşma düşüncesi doğarak yoksullara ve hastalara bakmak üzere birkaç müessese kurduktan başka yalnız insanlığa hizmet etmek ve her din ve mezhepten üye almak üzere, Avrupa"da hâlâ mûteber olan Farmason'luk dahî o tarihten sonra meydana çıkmıştır; kendi aralarında Kemankeş Sırrı </w:t>
                        </w:r>
                        <w:r w:rsidRPr="006A41AE">
                          <w:rPr>
                            <w:rFonts w:ascii="Arial" w:eastAsia="Times New Roman" w:hAnsi="Arial" w:cs="Arial"/>
                            <w:color w:val="000000"/>
                            <w:sz w:val="18"/>
                            <w:szCs w:val="18"/>
                            <w:vertAlign w:val="superscript"/>
                            <w:lang w:val="en-US" w:eastAsia="ru-RU"/>
                          </w:rPr>
                          <w:t>[9]</w:t>
                        </w:r>
                        <w:r w:rsidRPr="006A41AE">
                          <w:rPr>
                            <w:rFonts w:ascii="Arial" w:eastAsia="Times New Roman" w:hAnsi="Arial" w:cs="Arial"/>
                            <w:color w:val="000000"/>
                            <w:sz w:val="26"/>
                            <w:szCs w:val="26"/>
                            <w:lang w:val="en-US" w:eastAsia="ru-RU"/>
                          </w:rPr>
                          <w:t> </w:t>
                        </w:r>
                        <w:r w:rsidRPr="006A41AE">
                          <w:rPr>
                            <w:rFonts w:ascii="Arial" w:eastAsia="Times New Roman" w:hAnsi="Arial" w:cs="Arial"/>
                            <w:i/>
                            <w:iCs/>
                            <w:color w:val="000000"/>
                            <w:sz w:val="26"/>
                            <w:szCs w:val="26"/>
                            <w:lang w:val="en-US" w:eastAsia="ru-RU"/>
                          </w:rPr>
                          <w:t>gibi bir sır olarak birbirlerini tanımak için bir takım alâmet ve işaretleri vardır. Medenî memleketlerde seyahat ile Avrupalıların gözleri açılıp ondan sonra her hususta akla tatbik ile karar vermeğe ve Kilise"nin telkin edegeldiği kör inançlar ve mutaassıp düşüncelerden vazgeçmeğe başlamışlardır. Ve ekserisi bu seferler münasebetiyle Roma"ya (Papalık) gidip orada geçerli olan hileleri, şahsî maksatları görüp hakikati öğrenmeleri ile hayliden hayli fikir değiştirmişlerdir...»</w:t>
                        </w:r>
                        <w:r w:rsidRPr="006A41AE">
                          <w:rPr>
                            <w:rFonts w:ascii="Arial" w:eastAsia="Times New Roman" w:hAnsi="Arial" w:cs="Arial"/>
                            <w:color w:val="000000"/>
                            <w:sz w:val="26"/>
                            <w:szCs w:val="26"/>
                            <w:lang w:val="en-US" w:eastAsia="ru-RU"/>
                          </w:rPr>
                          <w:t> </w:t>
                        </w:r>
                        <w:r w:rsidRPr="006A41AE">
                          <w:rPr>
                            <w:rFonts w:ascii="Arial" w:eastAsia="Times New Roman" w:hAnsi="Arial" w:cs="Arial"/>
                            <w:color w:val="000000"/>
                            <w:sz w:val="18"/>
                            <w:szCs w:val="18"/>
                            <w:vertAlign w:val="superscript"/>
                            <w:lang w:val="en-US" w:eastAsia="ru-RU"/>
                          </w:rPr>
                          <w:t>[10]</w:t>
                        </w:r>
                      </w:p>
                      <w:p w:rsidR="006A41AE" w:rsidRPr="006A41AE" w:rsidRDefault="006A41AE" w:rsidP="006A41AE">
                        <w:pPr>
                          <w:spacing w:before="100" w:beforeAutospacing="1" w:after="100" w:afterAutospacing="1" w:line="240" w:lineRule="auto"/>
                          <w:rPr>
                            <w:rFonts w:ascii="Arial" w:eastAsia="Times New Roman" w:hAnsi="Arial" w:cs="Arial"/>
                            <w:color w:val="000000"/>
                            <w:sz w:val="26"/>
                            <w:szCs w:val="26"/>
                            <w:lang w:val="en-US" w:eastAsia="ru-RU"/>
                          </w:rPr>
                        </w:pPr>
                        <w:r w:rsidRPr="006A41AE">
                          <w:rPr>
                            <w:rFonts w:ascii="Arial" w:eastAsia="Times New Roman" w:hAnsi="Arial" w:cs="Arial"/>
                            <w:color w:val="000000"/>
                            <w:sz w:val="26"/>
                            <w:szCs w:val="26"/>
                            <w:lang w:val="en-US" w:eastAsia="ru-RU"/>
                          </w:rPr>
                          <w:t>Başlangıçta </w:t>
                        </w:r>
                        <w:r w:rsidRPr="006A41AE">
                          <w:rPr>
                            <w:rFonts w:ascii="Arial" w:eastAsia="Times New Roman" w:hAnsi="Arial" w:cs="Arial"/>
                            <w:i/>
                            <w:iCs/>
                            <w:color w:val="000000"/>
                            <w:sz w:val="26"/>
                            <w:szCs w:val="26"/>
                            <w:lang w:val="en-US" w:eastAsia="ru-RU"/>
                          </w:rPr>
                          <w:t>"Serbest Hareket Edebilen Meslek Erbabı"</w:t>
                        </w:r>
                        <w:r w:rsidRPr="006A41AE">
                          <w:rPr>
                            <w:rFonts w:ascii="Arial" w:eastAsia="Times New Roman" w:hAnsi="Arial" w:cs="Arial"/>
                            <w:color w:val="000000"/>
                            <w:sz w:val="26"/>
                            <w:szCs w:val="26"/>
                            <w:lang w:val="en-US" w:eastAsia="ru-RU"/>
                          </w:rPr>
                          <w:t> demek olan </w:t>
                        </w:r>
                        <w:r w:rsidRPr="006A41AE">
                          <w:rPr>
                            <w:rFonts w:ascii="Arial" w:eastAsia="Times New Roman" w:hAnsi="Arial" w:cs="Arial"/>
                            <w:i/>
                            <w:iCs/>
                            <w:color w:val="000000"/>
                            <w:sz w:val="26"/>
                            <w:szCs w:val="26"/>
                            <w:lang w:val="en-US" w:eastAsia="ru-RU"/>
                          </w:rPr>
                          <w:t>"Franc Mason"</w:t>
                        </w:r>
                        <w:r w:rsidRPr="006A41AE">
                          <w:rPr>
                            <w:rFonts w:ascii="Arial" w:eastAsia="Times New Roman" w:hAnsi="Arial" w:cs="Arial"/>
                            <w:color w:val="000000"/>
                            <w:sz w:val="26"/>
                            <w:szCs w:val="26"/>
                            <w:lang w:val="en-US" w:eastAsia="ru-RU"/>
                          </w:rPr>
                          <w:t> veya </w:t>
                        </w:r>
                        <w:r w:rsidRPr="006A41AE">
                          <w:rPr>
                            <w:rFonts w:ascii="Arial" w:eastAsia="Times New Roman" w:hAnsi="Arial" w:cs="Arial"/>
                            <w:i/>
                            <w:iCs/>
                            <w:color w:val="000000"/>
                            <w:sz w:val="26"/>
                            <w:szCs w:val="26"/>
                            <w:lang w:val="en-US" w:eastAsia="ru-RU"/>
                          </w:rPr>
                          <w:t>"Farmason"</w:t>
                        </w:r>
                        <w:r w:rsidRPr="006A41AE">
                          <w:rPr>
                            <w:rFonts w:ascii="Arial" w:eastAsia="Times New Roman" w:hAnsi="Arial" w:cs="Arial"/>
                            <w:color w:val="000000"/>
                            <w:sz w:val="26"/>
                            <w:szCs w:val="26"/>
                            <w:lang w:val="en-US" w:eastAsia="ru-RU"/>
                          </w:rPr>
                          <w:t> kelimeleri, zamanla aklına eseni yapabilmenin sembolü haline gelmiş, esnaf ve zanaatkarlıkla hiçbir ilişkisi kalmamıştır.</w:t>
                        </w:r>
                        <w:r w:rsidRPr="006A41AE">
                          <w:rPr>
                            <w:rFonts w:ascii="Arial" w:eastAsia="Times New Roman" w:hAnsi="Arial" w:cs="Arial"/>
                            <w:color w:val="000000"/>
                            <w:sz w:val="18"/>
                            <w:szCs w:val="18"/>
                            <w:vertAlign w:val="superscript"/>
                            <w:lang w:val="en-US" w:eastAsia="ru-RU"/>
                          </w:rPr>
                          <w:t>[4]</w:t>
                        </w:r>
                      </w:p>
                      <w:p w:rsidR="006A41AE" w:rsidRPr="006A41AE" w:rsidRDefault="006A41AE" w:rsidP="006A41AE">
                        <w:pPr>
                          <w:spacing w:before="100" w:beforeAutospacing="1" w:after="100" w:afterAutospacing="1" w:line="240" w:lineRule="auto"/>
                          <w:rPr>
                            <w:rFonts w:ascii="Arial" w:eastAsia="Times New Roman" w:hAnsi="Arial" w:cs="Arial"/>
                            <w:color w:val="000000"/>
                            <w:sz w:val="26"/>
                            <w:szCs w:val="26"/>
                            <w:lang w:val="en-US" w:eastAsia="ru-RU"/>
                          </w:rPr>
                        </w:pPr>
                        <w:r w:rsidRPr="006A41AE">
                          <w:rPr>
                            <w:rFonts w:ascii="Arial" w:eastAsia="Times New Roman" w:hAnsi="Arial" w:cs="Arial"/>
                            <w:color w:val="000000"/>
                            <w:sz w:val="26"/>
                            <w:szCs w:val="26"/>
                            <w:lang w:val="en-US" w:eastAsia="ru-RU"/>
                          </w:rPr>
                          <w:t>Adolf Hitler, </w:t>
                        </w:r>
                        <w:r w:rsidRPr="006A41AE">
                          <w:rPr>
                            <w:rFonts w:ascii="Arial" w:eastAsia="Times New Roman" w:hAnsi="Arial" w:cs="Arial"/>
                            <w:i/>
                            <w:iCs/>
                            <w:color w:val="000000"/>
                            <w:sz w:val="26"/>
                            <w:szCs w:val="26"/>
                            <w:lang w:val="en-US" w:eastAsia="ru-RU"/>
                          </w:rPr>
                          <w:t>"Kavgam"</w:t>
                        </w:r>
                        <w:r w:rsidRPr="006A41AE">
                          <w:rPr>
                            <w:rFonts w:ascii="Arial" w:eastAsia="Times New Roman" w:hAnsi="Arial" w:cs="Arial"/>
                            <w:color w:val="000000"/>
                            <w:sz w:val="26"/>
                            <w:szCs w:val="26"/>
                            <w:lang w:val="en-US" w:eastAsia="ru-RU"/>
                          </w:rPr>
                          <w:t> adlı kitabında Farmasonlarla ilgili şunları söyler:</w:t>
                        </w:r>
                      </w:p>
                      <w:p w:rsidR="006A41AE" w:rsidRPr="006A41AE" w:rsidRDefault="006A41AE" w:rsidP="006A41AE">
                        <w:pPr>
                          <w:spacing w:beforeAutospacing="1" w:after="100" w:afterAutospacing="1" w:line="240" w:lineRule="auto"/>
                          <w:rPr>
                            <w:rFonts w:ascii="Arial" w:eastAsia="Times New Roman" w:hAnsi="Arial" w:cs="Arial"/>
                            <w:color w:val="000000"/>
                            <w:sz w:val="26"/>
                            <w:szCs w:val="26"/>
                            <w:lang w:eastAsia="ru-RU"/>
                          </w:rPr>
                        </w:pPr>
                        <w:r w:rsidRPr="006A41AE">
                          <w:rPr>
                            <w:rFonts w:ascii="Arial" w:eastAsia="Times New Roman" w:hAnsi="Arial" w:cs="Arial"/>
                            <w:i/>
                            <w:iCs/>
                            <w:color w:val="000000"/>
                            <w:sz w:val="26"/>
                            <w:szCs w:val="26"/>
                            <w:lang w:val="en-US" w:eastAsia="ru-RU"/>
                          </w:rPr>
                          <w:t xml:space="preserve">«Farmasonluk teşkilatı, tamamen Yahûdi kontrolündedir. Yahûdiler, kendi hedeflerine ulaşabilmek için farmasonluğu istismâr eder. Nasıl mı? İdâreci olan kesimi, burjuvanın ileri gelen şahsiyetlerini, özendirdiği farmasonluk teşkilatına sokar. </w:t>
                        </w:r>
                        <w:r w:rsidRPr="006A41AE">
                          <w:rPr>
                            <w:rFonts w:ascii="Arial" w:eastAsia="Times New Roman" w:hAnsi="Arial" w:cs="Arial"/>
                            <w:i/>
                            <w:iCs/>
                            <w:color w:val="000000"/>
                            <w:sz w:val="26"/>
                            <w:szCs w:val="26"/>
                            <w:lang w:eastAsia="ru-RU"/>
                          </w:rPr>
                          <w:t xml:space="preserve">Sonra 'farmasonluğun gizli kuralları' diyerek ve güya farmasonluğun hizmetine imiş gibi davrandırarak onları kendi istediği yönde sevk ve idare eder. Onlar da farmasonluğun kurallarını uyguluyoruz zannederler. Aslında bu kimseler, farmason teşkilatına dâhil </w:t>
                        </w:r>
                        <w:r w:rsidRPr="006A41AE">
                          <w:rPr>
                            <w:rFonts w:ascii="Arial" w:eastAsia="Times New Roman" w:hAnsi="Arial" w:cs="Arial"/>
                            <w:i/>
                            <w:iCs/>
                            <w:color w:val="000000"/>
                            <w:sz w:val="26"/>
                            <w:szCs w:val="26"/>
                            <w:lang w:eastAsia="ru-RU"/>
                          </w:rPr>
                          <w:lastRenderedPageBreak/>
                          <w:t>olmakla, gerçekte Yahûdi'nin bir oyuncağı haline geldiklerini bilmezler.»</w:t>
                        </w:r>
                        <w:r w:rsidRPr="006A41AE">
                          <w:rPr>
                            <w:rFonts w:ascii="Arial" w:eastAsia="Times New Roman" w:hAnsi="Arial" w:cs="Arial"/>
                            <w:color w:val="000000"/>
                            <w:sz w:val="26"/>
                            <w:szCs w:val="26"/>
                            <w:lang w:eastAsia="ru-RU"/>
                          </w:rPr>
                          <w:t> </w:t>
                        </w:r>
                        <w:r w:rsidRPr="006A41AE">
                          <w:rPr>
                            <w:rFonts w:ascii="Arial" w:eastAsia="Times New Roman" w:hAnsi="Arial" w:cs="Arial"/>
                            <w:color w:val="000000"/>
                            <w:sz w:val="18"/>
                            <w:szCs w:val="18"/>
                            <w:vertAlign w:val="superscript"/>
                            <w:lang w:eastAsia="ru-RU"/>
                          </w:rPr>
                          <w:t>[11]</w:t>
                        </w:r>
                      </w:p>
                      <w:p w:rsidR="006A41AE" w:rsidRPr="006A41AE" w:rsidRDefault="006A41AE" w:rsidP="006A41AE">
                        <w:pPr>
                          <w:spacing w:before="100" w:beforeAutospacing="1" w:after="100" w:afterAutospacing="1" w:line="240" w:lineRule="auto"/>
                          <w:rPr>
                            <w:rFonts w:ascii="Arial" w:eastAsia="Times New Roman" w:hAnsi="Arial" w:cs="Arial"/>
                            <w:color w:val="000000"/>
                            <w:sz w:val="26"/>
                            <w:szCs w:val="26"/>
                            <w:lang w:eastAsia="ru-RU"/>
                          </w:rPr>
                        </w:pPr>
                        <w:r w:rsidRPr="006A41AE">
                          <w:rPr>
                            <w:rFonts w:ascii="Arial" w:eastAsia="Times New Roman" w:hAnsi="Arial" w:cs="Arial"/>
                            <w:color w:val="000000"/>
                            <w:sz w:val="26"/>
                            <w:szCs w:val="26"/>
                            <w:lang w:eastAsia="ru-RU"/>
                          </w:rPr>
                          <w:t>1877 Mason Locaları Genel Toplantısı'nda, üyelerin yeminlerini kutsal kitaplar üzerine değil, namus üzerine yapmaları kararlaştırıldı. Masonların 1900'de bir toplantıda aldıkları kararla ilgili zabıtların 102. sayfasında, </w:t>
                        </w:r>
                        <w:r w:rsidRPr="006A41AE">
                          <w:rPr>
                            <w:rFonts w:ascii="Arial" w:eastAsia="Times New Roman" w:hAnsi="Arial" w:cs="Arial"/>
                            <w:i/>
                            <w:iCs/>
                            <w:color w:val="000000"/>
                            <w:sz w:val="26"/>
                            <w:szCs w:val="26"/>
                            <w:lang w:eastAsia="ru-RU"/>
                          </w:rPr>
                          <w:t>"</w:t>
                        </w:r>
                        <w:r w:rsidRPr="006A41AE">
                          <w:rPr>
                            <w:rFonts w:ascii="Arial" w:eastAsia="Times New Roman" w:hAnsi="Arial" w:cs="Arial"/>
                            <w:b/>
                            <w:bCs/>
                            <w:i/>
                            <w:iCs/>
                            <w:color w:val="000000"/>
                            <w:sz w:val="26"/>
                            <w:szCs w:val="26"/>
                            <w:u w:val="single"/>
                            <w:lang w:eastAsia="ru-RU"/>
                          </w:rPr>
                          <w:t>Dindarlara ve mabetlere galip gelmek kâfi değildir, asıl maksadımız dinleri yok etmektir.</w:t>
                        </w:r>
                        <w:r w:rsidRPr="006A41AE">
                          <w:rPr>
                            <w:rFonts w:ascii="Arial" w:eastAsia="Times New Roman" w:hAnsi="Arial" w:cs="Arial"/>
                            <w:i/>
                            <w:iCs/>
                            <w:color w:val="000000"/>
                            <w:sz w:val="26"/>
                            <w:szCs w:val="26"/>
                            <w:lang w:eastAsia="ru-RU"/>
                          </w:rPr>
                          <w:t>"</w:t>
                        </w:r>
                        <w:r w:rsidRPr="006A41AE">
                          <w:rPr>
                            <w:rFonts w:ascii="Arial" w:eastAsia="Times New Roman" w:hAnsi="Arial" w:cs="Arial"/>
                            <w:color w:val="000000"/>
                            <w:sz w:val="26"/>
                            <w:szCs w:val="26"/>
                            <w:lang w:eastAsia="ru-RU"/>
                          </w:rPr>
                          <w:t> yazılıdır.</w:t>
                        </w:r>
                        <w:r w:rsidRPr="006A41AE">
                          <w:rPr>
                            <w:rFonts w:ascii="Arial" w:eastAsia="Times New Roman" w:hAnsi="Arial" w:cs="Arial"/>
                            <w:color w:val="000000"/>
                            <w:sz w:val="18"/>
                            <w:szCs w:val="18"/>
                            <w:vertAlign w:val="superscript"/>
                            <w:lang w:eastAsia="ru-RU"/>
                          </w:rPr>
                          <w:t>[1]</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t>Farmasonların, birbirlerine </w:t>
                        </w:r>
                        <w:r w:rsidRPr="006A41AE">
                          <w:rPr>
                            <w:rFonts w:ascii="Arial" w:eastAsia="Times New Roman" w:hAnsi="Arial" w:cs="Arial"/>
                            <w:i/>
                            <w:iCs/>
                            <w:color w:val="000000"/>
                            <w:sz w:val="26"/>
                            <w:szCs w:val="26"/>
                            <w:lang w:eastAsia="ru-RU"/>
                          </w:rPr>
                          <w:t>"kardeş/birader"</w:t>
                        </w:r>
                        <w:r w:rsidRPr="006A41AE">
                          <w:rPr>
                            <w:rFonts w:ascii="Arial" w:eastAsia="Times New Roman" w:hAnsi="Arial" w:cs="Arial"/>
                            <w:color w:val="000000"/>
                            <w:sz w:val="26"/>
                            <w:szCs w:val="26"/>
                            <w:lang w:eastAsia="ru-RU"/>
                          </w:rPr>
                          <w:t> diye hitap ettikleri ve aralarında sıkı bir bağlılığın bulunduğu söylenir. Toplandıkları yere </w:t>
                        </w:r>
                        <w:r w:rsidRPr="006A41AE">
                          <w:rPr>
                            <w:rFonts w:ascii="Arial" w:eastAsia="Times New Roman" w:hAnsi="Arial" w:cs="Arial"/>
                            <w:i/>
                            <w:iCs/>
                            <w:color w:val="000000"/>
                            <w:sz w:val="26"/>
                            <w:szCs w:val="26"/>
                            <w:lang w:eastAsia="ru-RU"/>
                          </w:rPr>
                          <w:t>"loca"</w:t>
                        </w:r>
                        <w:r w:rsidRPr="006A41AE">
                          <w:rPr>
                            <w:rFonts w:ascii="Arial" w:eastAsia="Times New Roman" w:hAnsi="Arial" w:cs="Arial"/>
                            <w:color w:val="000000"/>
                            <w:sz w:val="26"/>
                            <w:szCs w:val="26"/>
                            <w:lang w:eastAsia="ru-RU"/>
                          </w:rPr>
                          <w:t> ve </w:t>
                        </w:r>
                        <w:r w:rsidRPr="006A41AE">
                          <w:rPr>
                            <w:rFonts w:ascii="Arial" w:eastAsia="Times New Roman" w:hAnsi="Arial" w:cs="Arial"/>
                            <w:i/>
                            <w:iCs/>
                            <w:color w:val="000000"/>
                            <w:sz w:val="26"/>
                            <w:szCs w:val="26"/>
                            <w:lang w:eastAsia="ru-RU"/>
                          </w:rPr>
                          <w:t>"atölye"</w:t>
                        </w:r>
                        <w:r w:rsidRPr="006A41AE">
                          <w:rPr>
                            <w:rFonts w:ascii="Arial" w:eastAsia="Times New Roman" w:hAnsi="Arial" w:cs="Arial"/>
                            <w:color w:val="000000"/>
                            <w:sz w:val="26"/>
                            <w:szCs w:val="26"/>
                            <w:lang w:eastAsia="ru-RU"/>
                          </w:rPr>
                          <w:t>, toplantı salonuna </w:t>
                        </w:r>
                        <w:r w:rsidRPr="006A41AE">
                          <w:rPr>
                            <w:rFonts w:ascii="Arial" w:eastAsia="Times New Roman" w:hAnsi="Arial" w:cs="Arial"/>
                            <w:i/>
                            <w:iCs/>
                            <w:color w:val="000000"/>
                            <w:sz w:val="26"/>
                            <w:szCs w:val="26"/>
                            <w:lang w:eastAsia="ru-RU"/>
                          </w:rPr>
                          <w:t>"mâbed"</w:t>
                        </w:r>
                        <w:r w:rsidRPr="006A41AE">
                          <w:rPr>
                            <w:rFonts w:ascii="Arial" w:eastAsia="Times New Roman" w:hAnsi="Arial" w:cs="Arial"/>
                            <w:color w:val="000000"/>
                            <w:sz w:val="26"/>
                            <w:szCs w:val="26"/>
                            <w:lang w:eastAsia="ru-RU"/>
                          </w:rPr>
                          <w:t>, başkana </w:t>
                        </w:r>
                        <w:r w:rsidRPr="006A41AE">
                          <w:rPr>
                            <w:rFonts w:ascii="Arial" w:eastAsia="Times New Roman" w:hAnsi="Arial" w:cs="Arial"/>
                            <w:i/>
                            <w:iCs/>
                            <w:color w:val="000000"/>
                            <w:sz w:val="26"/>
                            <w:szCs w:val="26"/>
                            <w:lang w:eastAsia="ru-RU"/>
                          </w:rPr>
                          <w:t>"muhterem"</w:t>
                        </w:r>
                        <w:r w:rsidRPr="006A41AE">
                          <w:rPr>
                            <w:rFonts w:ascii="Arial" w:eastAsia="Times New Roman" w:hAnsi="Arial" w:cs="Arial"/>
                            <w:color w:val="000000"/>
                            <w:sz w:val="26"/>
                            <w:szCs w:val="26"/>
                            <w:lang w:eastAsia="ru-RU"/>
                          </w:rPr>
                          <w:t> ya da </w:t>
                        </w:r>
                        <w:r w:rsidRPr="006A41AE">
                          <w:rPr>
                            <w:rFonts w:ascii="Arial" w:eastAsia="Times New Roman" w:hAnsi="Arial" w:cs="Arial"/>
                            <w:i/>
                            <w:iCs/>
                            <w:color w:val="000000"/>
                            <w:sz w:val="26"/>
                            <w:szCs w:val="26"/>
                            <w:lang w:eastAsia="ru-RU"/>
                          </w:rPr>
                          <w:t>"üstâd"</w:t>
                        </w:r>
                        <w:r w:rsidRPr="006A41AE">
                          <w:rPr>
                            <w:rFonts w:ascii="Arial" w:eastAsia="Times New Roman" w:hAnsi="Arial" w:cs="Arial"/>
                            <w:color w:val="000000"/>
                            <w:sz w:val="26"/>
                            <w:szCs w:val="26"/>
                            <w:lang w:eastAsia="ru-RU"/>
                          </w:rPr>
                          <w:t>, bir locadaki en yüksek farmasona </w:t>
                        </w:r>
                        <w:r w:rsidRPr="006A41AE">
                          <w:rPr>
                            <w:rFonts w:ascii="Arial" w:eastAsia="Times New Roman" w:hAnsi="Arial" w:cs="Arial"/>
                            <w:i/>
                            <w:iCs/>
                            <w:color w:val="000000"/>
                            <w:sz w:val="26"/>
                            <w:szCs w:val="26"/>
                            <w:lang w:eastAsia="ru-RU"/>
                          </w:rPr>
                          <w:t>"üstâd-ı âzâm"</w:t>
                        </w:r>
                        <w:r w:rsidRPr="006A41AE">
                          <w:rPr>
                            <w:rFonts w:ascii="Arial" w:eastAsia="Times New Roman" w:hAnsi="Arial" w:cs="Arial"/>
                            <w:color w:val="000000"/>
                            <w:sz w:val="26"/>
                            <w:szCs w:val="26"/>
                            <w:lang w:eastAsia="ru-RU"/>
                          </w:rPr>
                          <w:t> gibi adlar verilir. Farmasonluğa katılanlar için yapılan hayli esrârengiz merasim ve yemin törenleri vardır.</w:t>
                        </w:r>
                        <w:r w:rsidRPr="006A41AE">
                          <w:rPr>
                            <w:rFonts w:ascii="Arial" w:eastAsia="Times New Roman" w:hAnsi="Arial" w:cs="Arial"/>
                            <w:color w:val="000000"/>
                            <w:sz w:val="18"/>
                            <w:szCs w:val="18"/>
                            <w:vertAlign w:val="superscript"/>
                            <w:lang w:eastAsia="ru-RU"/>
                          </w:rPr>
                          <w:t>[7]</w:t>
                        </w:r>
                        <w:r w:rsidRPr="006A41AE">
                          <w:rPr>
                            <w:rFonts w:ascii="Arial" w:eastAsia="Times New Roman" w:hAnsi="Arial" w:cs="Arial"/>
                            <w:color w:val="000000"/>
                            <w:sz w:val="26"/>
                            <w:szCs w:val="26"/>
                            <w:lang w:eastAsia="ru-RU"/>
                          </w:rPr>
                          <w:t> Bu yemin metnine göz atalım:</w:t>
                        </w:r>
                      </w:p>
                      <w:p w:rsidR="006A41AE" w:rsidRPr="006A41AE" w:rsidRDefault="006A41AE" w:rsidP="006A41AE">
                        <w:pPr>
                          <w:spacing w:beforeAutospacing="1" w:after="100" w:afterAutospacing="1" w:line="240" w:lineRule="auto"/>
                          <w:rPr>
                            <w:rFonts w:ascii="Arial" w:eastAsia="Times New Roman" w:hAnsi="Arial" w:cs="Arial"/>
                            <w:color w:val="000000"/>
                            <w:sz w:val="26"/>
                            <w:szCs w:val="26"/>
                            <w:lang w:eastAsia="ru-RU"/>
                          </w:rPr>
                        </w:pPr>
                        <w:r w:rsidRPr="006A41AE">
                          <w:rPr>
                            <w:rFonts w:ascii="Arial" w:eastAsia="Times New Roman" w:hAnsi="Arial" w:cs="Arial"/>
                            <w:i/>
                            <w:iCs/>
                            <w:color w:val="000000"/>
                            <w:sz w:val="26"/>
                            <w:szCs w:val="26"/>
                            <w:lang w:eastAsia="ru-RU"/>
                          </w:rPr>
                          <w:t>«Bana verilecek, </w:t>
                        </w:r>
                        <w:r w:rsidRPr="006A41AE">
                          <w:rPr>
                            <w:rFonts w:ascii="Arial" w:eastAsia="Times New Roman" w:hAnsi="Arial" w:cs="Arial"/>
                            <w:i/>
                            <w:iCs/>
                            <w:color w:val="000000"/>
                            <w:sz w:val="26"/>
                            <w:szCs w:val="26"/>
                            <w:u w:val="single"/>
                            <w:lang w:eastAsia="ru-RU"/>
                          </w:rPr>
                          <w:t>Farmasonluk sırlarını, hakîkî bir Mason'dan başkasına ve usul ve kaidelerine uygun olarak teşekkül etmiş bir yerden başka yerde ifşâ etmeyeceğime</w:t>
                        </w:r>
                        <w:r w:rsidRPr="006A41AE">
                          <w:rPr>
                            <w:rFonts w:ascii="Arial" w:eastAsia="Times New Roman" w:hAnsi="Arial" w:cs="Arial"/>
                            <w:i/>
                            <w:iCs/>
                            <w:color w:val="000000"/>
                            <w:sz w:val="26"/>
                            <w:szCs w:val="26"/>
                            <w:lang w:eastAsia="ru-RU"/>
                          </w:rPr>
                          <w:t>, kardeşlerimi seveceğime, yardımlarına koşacağıma, ihtiyaçları zamanında kendilerine yardım edeceğime, onların ve Masonluğun müdafaası için, icap ederse hayatımı fedâ eyleyeceğime, </w:t>
                        </w:r>
                        <w:r w:rsidRPr="006A41AE">
                          <w:rPr>
                            <w:rFonts w:ascii="Arial" w:eastAsia="Times New Roman" w:hAnsi="Arial" w:cs="Arial"/>
                            <w:b/>
                            <w:bCs/>
                            <w:i/>
                            <w:iCs/>
                            <w:color w:val="000000"/>
                            <w:sz w:val="26"/>
                            <w:szCs w:val="26"/>
                            <w:u w:val="single"/>
                            <w:lang w:eastAsia="ru-RU"/>
                          </w:rPr>
                          <w:t>Türkiye Meşrık-ı Âzâmı'nın Anayasasına ve genel Nizâmlarına</w:t>
                        </w:r>
                        <w:r w:rsidRPr="006A41AE">
                          <w:rPr>
                            <w:rFonts w:ascii="Arial" w:eastAsia="Times New Roman" w:hAnsi="Arial" w:cs="Arial"/>
                            <w:i/>
                            <w:iCs/>
                            <w:color w:val="000000"/>
                            <w:sz w:val="26"/>
                            <w:szCs w:val="26"/>
                            <w:lang w:eastAsia="ru-RU"/>
                          </w:rPr>
                          <w:t> ve beni sinesine kabul eden şu muhterem yerin özel nizamlarına riâyet edeceğime, Sani-i Âzâmın ve şu muhterem Mason Cemiyeti'nin huzurunda, kendi arzu ve irademle resmen ve tam bir saflık ve samimiyetle yemin eder ve vaadimden dönmekten, yeminimi bozmaktan ise ölmeyi tercih edeceğimi beyân eylerim.»</w:t>
                        </w:r>
                      </w:p>
                      <w:p w:rsidR="006A41AE" w:rsidRPr="006A41AE" w:rsidRDefault="006A41AE" w:rsidP="006A41AE">
                        <w:pPr>
                          <w:spacing w:before="100" w:beforeAutospacing="1" w:after="100" w:afterAutospacing="1" w:line="240" w:lineRule="auto"/>
                          <w:rPr>
                            <w:rFonts w:ascii="Arial" w:eastAsia="Times New Roman" w:hAnsi="Arial" w:cs="Arial"/>
                            <w:color w:val="000000"/>
                            <w:sz w:val="26"/>
                            <w:szCs w:val="26"/>
                            <w:lang w:eastAsia="ru-RU"/>
                          </w:rPr>
                        </w:pPr>
                        <w:r w:rsidRPr="006A41AE">
                          <w:rPr>
                            <w:rFonts w:ascii="Arial" w:eastAsia="Times New Roman" w:hAnsi="Arial" w:cs="Arial"/>
                            <w:color w:val="000000"/>
                            <w:sz w:val="26"/>
                            <w:szCs w:val="26"/>
                            <w:lang w:eastAsia="ru-RU"/>
                          </w:rPr>
                          <w:t>Bu yemin metni, daha doğrusu bu belge, özünü kaybetmediği için gerçeklerin farkına varan yüksek dereceli bir Farmason tarafından sızdırılmış ve kopyaları zamanın Anadolu Gazetesi tarafından çekilmiştir. Şimdi yemin metnindeki taahhütleri toparlayarak tekrar değerlendirelim.</w:t>
                        </w:r>
                      </w:p>
                      <w:p w:rsidR="006A41AE" w:rsidRPr="006A41AE" w:rsidRDefault="006A41AE" w:rsidP="006A41AE">
                        <w:pPr>
                          <w:numPr>
                            <w:ilvl w:val="0"/>
                            <w:numId w:val="1"/>
                          </w:numPr>
                          <w:spacing w:before="100" w:beforeAutospacing="1" w:after="100" w:afterAutospacing="1" w:line="240" w:lineRule="auto"/>
                          <w:ind w:left="840"/>
                          <w:rPr>
                            <w:rFonts w:ascii="Arial" w:eastAsia="Times New Roman" w:hAnsi="Arial" w:cs="Arial"/>
                            <w:color w:val="000000"/>
                            <w:sz w:val="26"/>
                            <w:szCs w:val="26"/>
                            <w:lang w:eastAsia="ru-RU"/>
                          </w:rPr>
                        </w:pPr>
                        <w:r w:rsidRPr="006A41AE">
                          <w:rPr>
                            <w:rFonts w:ascii="Arial" w:eastAsia="Times New Roman" w:hAnsi="Arial" w:cs="Arial"/>
                            <w:color w:val="000000"/>
                            <w:sz w:val="26"/>
                            <w:szCs w:val="26"/>
                            <w:lang w:eastAsia="ru-RU"/>
                          </w:rPr>
                          <w:t>Farmasonluk sırlarını hakîkî bir Mason'dan başkasına açmamak,</w:t>
                        </w:r>
                      </w:p>
                      <w:p w:rsidR="006A41AE" w:rsidRPr="006A41AE" w:rsidRDefault="006A41AE" w:rsidP="006A41AE">
                        <w:pPr>
                          <w:numPr>
                            <w:ilvl w:val="0"/>
                            <w:numId w:val="1"/>
                          </w:numPr>
                          <w:spacing w:before="100" w:beforeAutospacing="1" w:after="100" w:afterAutospacing="1" w:line="240" w:lineRule="auto"/>
                          <w:ind w:left="840"/>
                          <w:rPr>
                            <w:rFonts w:ascii="Arial" w:eastAsia="Times New Roman" w:hAnsi="Arial" w:cs="Arial"/>
                            <w:color w:val="000000"/>
                            <w:sz w:val="26"/>
                            <w:szCs w:val="26"/>
                            <w:lang w:eastAsia="ru-RU"/>
                          </w:rPr>
                        </w:pPr>
                        <w:r w:rsidRPr="006A41AE">
                          <w:rPr>
                            <w:rFonts w:ascii="Arial" w:eastAsia="Times New Roman" w:hAnsi="Arial" w:cs="Arial"/>
                            <w:color w:val="000000"/>
                            <w:sz w:val="26"/>
                            <w:szCs w:val="26"/>
                            <w:lang w:eastAsia="ru-RU"/>
                          </w:rPr>
                          <w:t>Masonların ve Masonluğun müdafaası için hayat fedâ etmek,</w:t>
                        </w:r>
                      </w:p>
                      <w:p w:rsidR="006A41AE" w:rsidRPr="006A41AE" w:rsidRDefault="006A41AE" w:rsidP="006A41AE">
                        <w:pPr>
                          <w:numPr>
                            <w:ilvl w:val="0"/>
                            <w:numId w:val="1"/>
                          </w:numPr>
                          <w:spacing w:before="100" w:beforeAutospacing="1" w:after="100" w:afterAutospacing="1" w:line="240" w:lineRule="auto"/>
                          <w:ind w:left="840"/>
                          <w:rPr>
                            <w:rFonts w:ascii="Arial" w:eastAsia="Times New Roman" w:hAnsi="Arial" w:cs="Arial"/>
                            <w:color w:val="000000"/>
                            <w:sz w:val="26"/>
                            <w:szCs w:val="26"/>
                            <w:lang w:eastAsia="ru-RU"/>
                          </w:rPr>
                        </w:pPr>
                        <w:r w:rsidRPr="006A41AE">
                          <w:rPr>
                            <w:rFonts w:ascii="Arial" w:eastAsia="Times New Roman" w:hAnsi="Arial" w:cs="Arial"/>
                            <w:color w:val="000000"/>
                            <w:sz w:val="26"/>
                            <w:szCs w:val="26"/>
                            <w:lang w:eastAsia="ru-RU"/>
                          </w:rPr>
                          <w:t>Masonların ve Farmasonların birbirini sevmesi birbirine yardım etmesi,</w:t>
                        </w:r>
                      </w:p>
                      <w:p w:rsidR="006A41AE" w:rsidRPr="006A41AE" w:rsidRDefault="006A41AE" w:rsidP="006A41AE">
                        <w:pPr>
                          <w:numPr>
                            <w:ilvl w:val="0"/>
                            <w:numId w:val="1"/>
                          </w:numPr>
                          <w:spacing w:before="100" w:beforeAutospacing="1" w:after="100" w:afterAutospacing="1" w:line="240" w:lineRule="auto"/>
                          <w:ind w:left="840"/>
                          <w:rPr>
                            <w:rFonts w:ascii="Arial" w:eastAsia="Times New Roman" w:hAnsi="Arial" w:cs="Arial"/>
                            <w:color w:val="000000"/>
                            <w:sz w:val="26"/>
                            <w:szCs w:val="26"/>
                            <w:lang w:eastAsia="ru-RU"/>
                          </w:rPr>
                        </w:pPr>
                        <w:r w:rsidRPr="006A41AE">
                          <w:rPr>
                            <w:rFonts w:ascii="Arial" w:eastAsia="Times New Roman" w:hAnsi="Arial" w:cs="Arial"/>
                            <w:color w:val="000000"/>
                            <w:sz w:val="26"/>
                            <w:szCs w:val="26"/>
                            <w:u w:val="single"/>
                            <w:lang w:eastAsia="ru-RU"/>
                          </w:rPr>
                          <w:t>Türkiye Meşrık-i Azamı'nın Kanun-u Esâsî'sine, Anayasası'na ve Nizâmlarına</w:t>
                        </w:r>
                        <w:r w:rsidRPr="006A41AE">
                          <w:rPr>
                            <w:rFonts w:ascii="Arial" w:eastAsia="Times New Roman" w:hAnsi="Arial" w:cs="Arial"/>
                            <w:color w:val="000000"/>
                            <w:sz w:val="26"/>
                            <w:szCs w:val="26"/>
                            <w:u w:val="single"/>
                            <w:lang w:eastAsia="ru-RU"/>
                          </w:rPr>
                          <w:br/>
                          <w:t>riayet eylemek,</w:t>
                        </w:r>
                      </w:p>
                      <w:p w:rsidR="006A41AE" w:rsidRPr="006A41AE" w:rsidRDefault="006A41AE" w:rsidP="006A41AE">
                        <w:pPr>
                          <w:numPr>
                            <w:ilvl w:val="0"/>
                            <w:numId w:val="1"/>
                          </w:numPr>
                          <w:spacing w:before="100" w:beforeAutospacing="1" w:after="100" w:afterAutospacing="1" w:line="240" w:lineRule="auto"/>
                          <w:ind w:left="840"/>
                          <w:rPr>
                            <w:rFonts w:ascii="Arial" w:eastAsia="Times New Roman" w:hAnsi="Arial" w:cs="Arial"/>
                            <w:color w:val="000000"/>
                            <w:sz w:val="26"/>
                            <w:szCs w:val="26"/>
                            <w:lang w:eastAsia="ru-RU"/>
                          </w:rPr>
                        </w:pPr>
                        <w:r w:rsidRPr="006A41AE">
                          <w:rPr>
                            <w:rFonts w:ascii="Arial" w:eastAsia="Times New Roman" w:hAnsi="Arial" w:cs="Arial"/>
                            <w:color w:val="000000"/>
                            <w:sz w:val="26"/>
                            <w:szCs w:val="26"/>
                            <w:lang w:eastAsia="ru-RU"/>
                          </w:rPr>
                          <w:t>Yeminden ve vaatten dönmektense ölümü tercih etmek.</w:t>
                        </w:r>
                      </w:p>
                      <w:p w:rsidR="006A41AE" w:rsidRPr="006A41AE" w:rsidRDefault="006A41AE" w:rsidP="006A41AE">
                        <w:pPr>
                          <w:spacing w:before="100" w:beforeAutospacing="1" w:after="100" w:afterAutospacing="1" w:line="240" w:lineRule="auto"/>
                          <w:rPr>
                            <w:rFonts w:ascii="Arial" w:eastAsia="Times New Roman" w:hAnsi="Arial" w:cs="Arial"/>
                            <w:color w:val="000000"/>
                            <w:sz w:val="26"/>
                            <w:szCs w:val="26"/>
                            <w:lang w:eastAsia="ru-RU"/>
                          </w:rPr>
                        </w:pPr>
                        <w:r w:rsidRPr="006A41AE">
                          <w:rPr>
                            <w:rFonts w:ascii="Arial" w:eastAsia="Times New Roman" w:hAnsi="Arial" w:cs="Arial"/>
                            <w:color w:val="000000"/>
                            <w:sz w:val="26"/>
                            <w:szCs w:val="26"/>
                            <w:lang w:eastAsia="ru-RU"/>
                          </w:rPr>
                          <w:t>4. maddeden anlıyoruz ki, her millet için, milletin genel karakterinin özelliklerine göre, </w:t>
                        </w:r>
                        <w:r w:rsidRPr="006A41AE">
                          <w:rPr>
                            <w:rFonts w:ascii="Arial" w:eastAsia="Times New Roman" w:hAnsi="Arial" w:cs="Arial"/>
                            <w:i/>
                            <w:iCs/>
                            <w:color w:val="000000"/>
                            <w:sz w:val="26"/>
                            <w:szCs w:val="26"/>
                            <w:lang w:eastAsia="ru-RU"/>
                          </w:rPr>
                          <w:t>"Özel Anayasa"</w:t>
                        </w:r>
                        <w:r w:rsidRPr="006A41AE">
                          <w:rPr>
                            <w:rFonts w:ascii="Arial" w:eastAsia="Times New Roman" w:hAnsi="Arial" w:cs="Arial"/>
                            <w:color w:val="000000"/>
                            <w:sz w:val="26"/>
                            <w:szCs w:val="26"/>
                            <w:lang w:eastAsia="ru-RU"/>
                          </w:rPr>
                          <w:t>larında ve</w:t>
                        </w:r>
                        <w:r w:rsidRPr="006A41AE">
                          <w:rPr>
                            <w:rFonts w:ascii="Arial" w:eastAsia="Times New Roman" w:hAnsi="Arial" w:cs="Arial"/>
                            <w:i/>
                            <w:iCs/>
                            <w:color w:val="000000"/>
                            <w:sz w:val="26"/>
                            <w:szCs w:val="26"/>
                            <w:lang w:eastAsia="ru-RU"/>
                          </w:rPr>
                          <w:t>"Nizâm"</w:t>
                        </w:r>
                        <w:r w:rsidRPr="006A41AE">
                          <w:rPr>
                            <w:rFonts w:ascii="Arial" w:eastAsia="Times New Roman" w:hAnsi="Arial" w:cs="Arial"/>
                            <w:color w:val="000000"/>
                            <w:sz w:val="26"/>
                            <w:szCs w:val="26"/>
                            <w:lang w:eastAsia="ru-RU"/>
                          </w:rPr>
                          <w:t>larında temel ilkeler korunmakla birlikte, detaylarda bazı farklılıklar olabiliyor. Ayrıca, Beynelmilel Kardeşler içinde, bir </w:t>
                        </w:r>
                        <w:r w:rsidRPr="006A41AE">
                          <w:rPr>
                            <w:rFonts w:ascii="Arial" w:eastAsia="Times New Roman" w:hAnsi="Arial" w:cs="Arial"/>
                            <w:i/>
                            <w:iCs/>
                            <w:color w:val="000000"/>
                            <w:sz w:val="26"/>
                            <w:szCs w:val="26"/>
                            <w:lang w:eastAsia="ru-RU"/>
                          </w:rPr>
                          <w:t>"Birader"</w:t>
                        </w:r>
                        <w:r w:rsidRPr="006A41AE">
                          <w:rPr>
                            <w:rFonts w:ascii="Arial" w:eastAsia="Times New Roman" w:hAnsi="Arial" w:cs="Arial"/>
                            <w:color w:val="000000"/>
                            <w:sz w:val="26"/>
                            <w:szCs w:val="26"/>
                            <w:lang w:eastAsia="ru-RU"/>
                          </w:rPr>
                          <w:t>, kendisinden aşağı derecedeki Biraderine kendi derecesinin sırrını ifşa edemez. </w:t>
                        </w:r>
                        <w:r w:rsidRPr="006A41AE">
                          <w:rPr>
                            <w:rFonts w:ascii="Arial" w:eastAsia="Times New Roman" w:hAnsi="Arial" w:cs="Arial"/>
                            <w:i/>
                            <w:iCs/>
                            <w:color w:val="000000"/>
                            <w:sz w:val="26"/>
                            <w:szCs w:val="26"/>
                            <w:lang w:eastAsia="ru-RU"/>
                          </w:rPr>
                          <w:t>"Bu, ne tür bir kardeşliktir ?"</w:t>
                        </w:r>
                        <w:r w:rsidRPr="006A41AE">
                          <w:rPr>
                            <w:rFonts w:ascii="Arial" w:eastAsia="Times New Roman" w:hAnsi="Arial" w:cs="Arial"/>
                            <w:color w:val="000000"/>
                            <w:sz w:val="26"/>
                            <w:szCs w:val="26"/>
                            <w:lang w:eastAsia="ru-RU"/>
                          </w:rPr>
                          <w:t>sorusunun cevaplarını kendi ağızlarından, kendilerine mahsus Özel Anayasalarının ve Nizamlarının buyruklarından öğrenmeye devam ediyoruz. 8. dereceden 9. dereceye gecen bir Farmasonun etmesi gereken yemin;</w:t>
                        </w:r>
                      </w:p>
                      <w:p w:rsidR="006A41AE" w:rsidRPr="006A41AE" w:rsidRDefault="006A41AE" w:rsidP="006A41AE">
                        <w:pPr>
                          <w:spacing w:beforeAutospacing="1" w:after="100" w:afterAutospacing="1" w:line="240" w:lineRule="auto"/>
                          <w:rPr>
                            <w:rFonts w:ascii="Arial" w:eastAsia="Times New Roman" w:hAnsi="Arial" w:cs="Arial"/>
                            <w:color w:val="000000"/>
                            <w:sz w:val="26"/>
                            <w:szCs w:val="26"/>
                            <w:lang w:eastAsia="ru-RU"/>
                          </w:rPr>
                        </w:pPr>
                        <w:r w:rsidRPr="006A41AE">
                          <w:rPr>
                            <w:rFonts w:ascii="Arial" w:eastAsia="Times New Roman" w:hAnsi="Arial" w:cs="Arial"/>
                            <w:i/>
                            <w:iCs/>
                            <w:color w:val="000000"/>
                            <w:sz w:val="26"/>
                            <w:szCs w:val="26"/>
                            <w:lang w:eastAsia="ru-RU"/>
                          </w:rPr>
                          <w:t>«Seçilmiş Üstad yüksek derecesi sırlarını ne bir hariciye ve ne de bir aşağı derecede bulunan Masonlara ifşa etmeyeceğim. Ve yemin ederim ki, taahhütlerimi sadıkane yerine getireceğim. Yeminimi bozmak felaketine uğrarsam, bizzat feda edilmeye, bütün Masonluğun nefret ve tiksinmesine maruz kalmaya razı olacağım. Sani-i Azam kainat huzurunda ve bu yüce meclis karşısında, dünyanın en yüksek kuvveti eşiğinde bir Mason ve namuskar insan sıfatıyla yemin ederim.»</w:t>
                        </w:r>
                      </w:p>
                      <w:p w:rsidR="006A41AE" w:rsidRPr="006A41AE" w:rsidRDefault="006A41AE" w:rsidP="006A41AE">
                        <w:pPr>
                          <w:spacing w:before="100" w:beforeAutospacing="1" w:after="100" w:afterAutospacing="1" w:line="240" w:lineRule="auto"/>
                          <w:rPr>
                            <w:rFonts w:ascii="Arial" w:eastAsia="Times New Roman" w:hAnsi="Arial" w:cs="Arial"/>
                            <w:color w:val="000000"/>
                            <w:sz w:val="26"/>
                            <w:szCs w:val="26"/>
                            <w:lang w:eastAsia="ru-RU"/>
                          </w:rPr>
                        </w:pPr>
                        <w:r w:rsidRPr="006A41AE">
                          <w:rPr>
                            <w:rFonts w:ascii="Arial" w:eastAsia="Times New Roman" w:hAnsi="Arial" w:cs="Arial"/>
                            <w:color w:val="000000"/>
                            <w:sz w:val="26"/>
                            <w:szCs w:val="26"/>
                            <w:lang w:eastAsia="ru-RU"/>
                          </w:rPr>
                          <w:t>Bu yemin metni de </w:t>
                        </w:r>
                        <w:r w:rsidRPr="006A41AE">
                          <w:rPr>
                            <w:rFonts w:ascii="Arial" w:eastAsia="Times New Roman" w:hAnsi="Arial" w:cs="Arial"/>
                            <w:i/>
                            <w:iCs/>
                            <w:color w:val="000000"/>
                            <w:sz w:val="26"/>
                            <w:szCs w:val="26"/>
                            <w:lang w:eastAsia="ru-RU"/>
                          </w:rPr>
                          <w:t>"Farmasonluğun Merasim Rehberi"</w:t>
                        </w:r>
                        <w:r w:rsidRPr="006A41AE">
                          <w:rPr>
                            <w:rFonts w:ascii="Arial" w:eastAsia="Times New Roman" w:hAnsi="Arial" w:cs="Arial"/>
                            <w:color w:val="000000"/>
                            <w:sz w:val="26"/>
                            <w:szCs w:val="26"/>
                            <w:lang w:eastAsia="ru-RU"/>
                          </w:rPr>
                          <w:t>nin 26. ve 27. sayfalarında yazılıdır ve 1923 tarihinde İstanbul'da</w:t>
                        </w:r>
                        <w:r w:rsidRPr="006A41AE">
                          <w:rPr>
                            <w:rFonts w:ascii="Arial" w:eastAsia="Times New Roman" w:hAnsi="Arial" w:cs="Arial"/>
                            <w:i/>
                            <w:iCs/>
                            <w:color w:val="000000"/>
                            <w:sz w:val="26"/>
                            <w:szCs w:val="26"/>
                            <w:lang w:eastAsia="ru-RU"/>
                          </w:rPr>
                          <w:t>"Tasovakalopolo Matbaası"</w:t>
                        </w:r>
                        <w:r w:rsidRPr="006A41AE">
                          <w:rPr>
                            <w:rFonts w:ascii="Arial" w:eastAsia="Times New Roman" w:hAnsi="Arial" w:cs="Arial"/>
                            <w:color w:val="000000"/>
                            <w:sz w:val="26"/>
                            <w:szCs w:val="26"/>
                            <w:lang w:eastAsia="ru-RU"/>
                          </w:rPr>
                          <w:t>nda basılmıştır. Görüyor musunuz, Beynelmilel Kardeşliğin asıl sadakatleri ve görevleri kimlere karşı olduğunu? </w:t>
                        </w:r>
                        <w:r w:rsidRPr="006A41AE">
                          <w:rPr>
                            <w:rFonts w:ascii="Arial" w:eastAsia="Times New Roman" w:hAnsi="Arial" w:cs="Arial"/>
                            <w:color w:val="000000"/>
                            <w:sz w:val="26"/>
                            <w:szCs w:val="26"/>
                            <w:u w:val="single"/>
                            <w:lang w:eastAsia="ru-RU"/>
                          </w:rPr>
                          <w:t>Diyelim ki, savaş patladı. Her milletin içerisinden, her meslek grubundan süzülerek seçilmiş, bu yeminli Beynelmilel Kardeşler için önce kimlerin hayatı, emniyeti ve çıkarları söz konusu olacak? İçinden çıktıkları millet için mi savaşacaklar, yoksa üzerine yemin ettikleri </w:t>
                        </w:r>
                        <w:r w:rsidRPr="006A41AE">
                          <w:rPr>
                            <w:rFonts w:ascii="Arial" w:eastAsia="Times New Roman" w:hAnsi="Arial" w:cs="Arial"/>
                            <w:i/>
                            <w:iCs/>
                            <w:color w:val="000000"/>
                            <w:sz w:val="26"/>
                            <w:szCs w:val="26"/>
                            <w:u w:val="single"/>
                            <w:lang w:eastAsia="ru-RU"/>
                          </w:rPr>
                          <w:t>"Özel Mason Anayasası ve Nizamları"</w:t>
                        </w:r>
                        <w:r w:rsidRPr="006A41AE">
                          <w:rPr>
                            <w:rFonts w:ascii="Arial" w:eastAsia="Times New Roman" w:hAnsi="Arial" w:cs="Arial"/>
                            <w:color w:val="000000"/>
                            <w:sz w:val="26"/>
                            <w:szCs w:val="26"/>
                            <w:u w:val="single"/>
                            <w:lang w:eastAsia="ru-RU"/>
                          </w:rPr>
                          <w:t xml:space="preserve"> gereğince mi hareket edecekler? Bir İngiliz, bir Fransız, bir İtalyan, bir İspanyol, bir Yunanlı, bir İsrailli, bir Arap, bir Çinli, bir Japon, bir Hintli, bir Alman, bir Rus, bir Türk Farmason için, kendi milletleri mi önemli olacak, yoksa Özel Mason Anayasası ve Nizamları mı? Hani bunlar çok ulvi bir gayenin tesisi için çalışıyorlardı, hani siyaset ile din ile ilgileri yoktu, bundan ala üst düzey siyaset yapma ve iman şekli var mı? Bunlar, Beynelmilelci oldukları için, Milliyetçiliğin karşısında olduklarını savunurlar. Ama sıra Yahudiliğe geldiğinde, Beynelmilel </w:t>
                        </w:r>
                        <w:r w:rsidRPr="006A41AE">
                          <w:rPr>
                            <w:rFonts w:ascii="Arial" w:eastAsia="Times New Roman" w:hAnsi="Arial" w:cs="Arial"/>
                            <w:color w:val="000000"/>
                            <w:sz w:val="26"/>
                            <w:szCs w:val="26"/>
                            <w:u w:val="single"/>
                            <w:lang w:eastAsia="ru-RU"/>
                          </w:rPr>
                          <w:lastRenderedPageBreak/>
                          <w:t>Kardeşliğin tüm üyeleri, Yahudi milliyetçiğini korumak ve savunmak üzere kolları sıvayıp harekete geçerler.</w:t>
                        </w:r>
                        <w:r w:rsidRPr="006A41AE">
                          <w:rPr>
                            <w:rFonts w:ascii="Arial" w:eastAsia="Times New Roman" w:hAnsi="Arial" w:cs="Arial"/>
                            <w:color w:val="000000"/>
                            <w:sz w:val="18"/>
                            <w:szCs w:val="18"/>
                            <w:vertAlign w:val="superscript"/>
                            <w:lang w:eastAsia="ru-RU"/>
                          </w:rPr>
                          <w:t>[12]</w:t>
                        </w:r>
                      </w:p>
                      <w:p w:rsidR="006A41AE" w:rsidRPr="006A41AE" w:rsidRDefault="006A41AE" w:rsidP="006A41AE">
                        <w:pPr>
                          <w:spacing w:before="100" w:beforeAutospacing="1" w:after="100" w:afterAutospacing="1" w:line="240" w:lineRule="auto"/>
                          <w:rPr>
                            <w:rFonts w:ascii="Arial" w:eastAsia="Times New Roman" w:hAnsi="Arial" w:cs="Arial"/>
                            <w:color w:val="000000"/>
                            <w:sz w:val="26"/>
                            <w:szCs w:val="26"/>
                            <w:lang w:eastAsia="ru-RU"/>
                          </w:rPr>
                        </w:pPr>
                        <w:r w:rsidRPr="006A41AE">
                          <w:rPr>
                            <w:rFonts w:ascii="Arial" w:eastAsia="Times New Roman" w:hAnsi="Arial" w:cs="Arial"/>
                            <w:color w:val="000000"/>
                            <w:sz w:val="26"/>
                            <w:szCs w:val="26"/>
                            <w:lang w:eastAsia="ru-RU"/>
                          </w:rPr>
                          <w:t>Güney Amerika'nın Şili devletinde Büyük Mason Locası Genel Sekreterinin bir tamiminde şunlar emredilmektedir:</w:t>
                        </w:r>
                      </w:p>
                      <w:p w:rsidR="006A41AE" w:rsidRPr="006A41AE" w:rsidRDefault="006A41AE" w:rsidP="006A41AE">
                        <w:pPr>
                          <w:numPr>
                            <w:ilvl w:val="0"/>
                            <w:numId w:val="2"/>
                          </w:numPr>
                          <w:spacing w:before="100" w:beforeAutospacing="1" w:after="100" w:afterAutospacing="1" w:line="240" w:lineRule="auto"/>
                          <w:ind w:left="840"/>
                          <w:rPr>
                            <w:rFonts w:ascii="Arial" w:eastAsia="Times New Roman" w:hAnsi="Arial" w:cs="Arial"/>
                            <w:color w:val="000000"/>
                            <w:sz w:val="26"/>
                            <w:szCs w:val="26"/>
                            <w:lang w:eastAsia="ru-RU"/>
                          </w:rPr>
                        </w:pPr>
                        <w:r w:rsidRPr="006A41AE">
                          <w:rPr>
                            <w:rFonts w:ascii="Arial" w:eastAsia="Times New Roman" w:hAnsi="Arial" w:cs="Arial"/>
                            <w:color w:val="000000"/>
                            <w:sz w:val="26"/>
                            <w:szCs w:val="26"/>
                            <w:lang w:eastAsia="ru-RU"/>
                          </w:rPr>
                          <w:t>Her Mason, kendisini sekülerizmin bir misyoneri addetmelidir.</w:t>
                        </w:r>
                      </w:p>
                      <w:p w:rsidR="006A41AE" w:rsidRPr="006A41AE" w:rsidRDefault="006A41AE" w:rsidP="006A41AE">
                        <w:pPr>
                          <w:numPr>
                            <w:ilvl w:val="0"/>
                            <w:numId w:val="2"/>
                          </w:numPr>
                          <w:spacing w:before="100" w:beforeAutospacing="1" w:after="100" w:afterAutospacing="1" w:line="240" w:lineRule="auto"/>
                          <w:ind w:left="840"/>
                          <w:rPr>
                            <w:rFonts w:ascii="Arial" w:eastAsia="Times New Roman" w:hAnsi="Arial" w:cs="Arial"/>
                            <w:color w:val="000000"/>
                            <w:sz w:val="26"/>
                            <w:szCs w:val="26"/>
                            <w:lang w:eastAsia="ru-RU"/>
                          </w:rPr>
                        </w:pPr>
                        <w:r w:rsidRPr="006A41AE">
                          <w:rPr>
                            <w:rFonts w:ascii="Arial" w:eastAsia="Times New Roman" w:hAnsi="Arial" w:cs="Arial"/>
                            <w:color w:val="000000"/>
                            <w:sz w:val="26"/>
                            <w:szCs w:val="26"/>
                            <w:lang w:eastAsia="ru-RU"/>
                          </w:rPr>
                          <w:t>Masonlar, kendi bayan ve çocuklarına Masonluğun esas prensiplerini öğretmek mecbûriyetindedir.</w:t>
                        </w:r>
                      </w:p>
                      <w:p w:rsidR="006A41AE" w:rsidRPr="006A41AE" w:rsidRDefault="006A41AE" w:rsidP="006A41AE">
                        <w:pPr>
                          <w:numPr>
                            <w:ilvl w:val="0"/>
                            <w:numId w:val="2"/>
                          </w:numPr>
                          <w:spacing w:before="100" w:beforeAutospacing="1" w:after="100" w:afterAutospacing="1" w:line="240" w:lineRule="auto"/>
                          <w:ind w:left="840"/>
                          <w:rPr>
                            <w:rFonts w:ascii="Arial" w:eastAsia="Times New Roman" w:hAnsi="Arial" w:cs="Arial"/>
                            <w:color w:val="000000"/>
                            <w:sz w:val="26"/>
                            <w:szCs w:val="26"/>
                            <w:lang w:eastAsia="ru-RU"/>
                          </w:rPr>
                        </w:pPr>
                        <w:r w:rsidRPr="006A41AE">
                          <w:rPr>
                            <w:rFonts w:ascii="Arial" w:eastAsia="Times New Roman" w:hAnsi="Arial" w:cs="Arial"/>
                            <w:color w:val="000000"/>
                            <w:sz w:val="26"/>
                            <w:szCs w:val="26"/>
                            <w:u w:val="single"/>
                            <w:lang w:eastAsia="ru-RU"/>
                          </w:rPr>
                          <w:t>Farmasonlar, Masonluk tarafından verilecek karar üzerine kendi bayan ve çocuklarını dini inanışlardan ve ibâdetlere iştirakten uzaklaştırmakla mükelleftir.</w:t>
                        </w:r>
                      </w:p>
                      <w:p w:rsidR="006A41AE" w:rsidRPr="006A41AE" w:rsidRDefault="006A41AE" w:rsidP="006A41AE">
                        <w:pPr>
                          <w:numPr>
                            <w:ilvl w:val="0"/>
                            <w:numId w:val="2"/>
                          </w:numPr>
                          <w:spacing w:before="100" w:beforeAutospacing="1" w:after="100" w:afterAutospacing="1" w:line="240" w:lineRule="auto"/>
                          <w:ind w:left="840"/>
                          <w:rPr>
                            <w:rFonts w:ascii="Arial" w:eastAsia="Times New Roman" w:hAnsi="Arial" w:cs="Arial"/>
                            <w:color w:val="000000"/>
                            <w:sz w:val="26"/>
                            <w:szCs w:val="26"/>
                            <w:lang w:eastAsia="ru-RU"/>
                          </w:rPr>
                        </w:pPr>
                        <w:r w:rsidRPr="006A41AE">
                          <w:rPr>
                            <w:rFonts w:ascii="Arial" w:eastAsia="Times New Roman" w:hAnsi="Arial" w:cs="Arial"/>
                            <w:color w:val="000000"/>
                            <w:sz w:val="26"/>
                            <w:szCs w:val="26"/>
                            <w:lang w:eastAsia="ru-RU"/>
                          </w:rPr>
                          <w:t>Masonlar, millî hareketleri laiklik istikametine doğru sevk etmekle görevlidir.</w:t>
                        </w:r>
                      </w:p>
                      <w:p w:rsidR="006A41AE" w:rsidRPr="006A41AE" w:rsidRDefault="006A41AE" w:rsidP="006A41AE">
                        <w:pPr>
                          <w:numPr>
                            <w:ilvl w:val="0"/>
                            <w:numId w:val="2"/>
                          </w:numPr>
                          <w:spacing w:before="100" w:beforeAutospacing="1" w:after="100" w:afterAutospacing="1" w:line="240" w:lineRule="auto"/>
                          <w:ind w:left="840"/>
                          <w:rPr>
                            <w:rFonts w:ascii="Arial" w:eastAsia="Times New Roman" w:hAnsi="Arial" w:cs="Arial"/>
                            <w:color w:val="000000"/>
                            <w:sz w:val="26"/>
                            <w:szCs w:val="26"/>
                            <w:lang w:eastAsia="ru-RU"/>
                          </w:rPr>
                        </w:pPr>
                        <w:r w:rsidRPr="006A41AE">
                          <w:rPr>
                            <w:rFonts w:ascii="Arial" w:eastAsia="Times New Roman" w:hAnsi="Arial" w:cs="Arial"/>
                            <w:color w:val="000000"/>
                            <w:sz w:val="26"/>
                            <w:szCs w:val="26"/>
                            <w:lang w:eastAsia="ru-RU"/>
                          </w:rPr>
                          <w:t>Masonlar, halkta Masonluk fikrine karşı sempatik bir ortam vücuda getirmek için basın, radyo ve mecmualardan istifade etmelidir. Masonlar, bilhassa meşrû ve gayrimeşru çocukların bir tutulması, </w:t>
                        </w:r>
                        <w:r w:rsidRPr="006A41AE">
                          <w:rPr>
                            <w:rFonts w:ascii="Arial" w:eastAsia="Times New Roman" w:hAnsi="Arial" w:cs="Arial"/>
                            <w:color w:val="000000"/>
                            <w:sz w:val="26"/>
                            <w:szCs w:val="26"/>
                            <w:u w:val="single"/>
                            <w:lang w:eastAsia="ru-RU"/>
                          </w:rPr>
                          <w:t>ilk mekteplerde din derslerinin kaldırılması</w:t>
                        </w:r>
                        <w:r w:rsidRPr="006A41AE">
                          <w:rPr>
                            <w:rFonts w:ascii="Arial" w:eastAsia="Times New Roman" w:hAnsi="Arial" w:cs="Arial"/>
                            <w:color w:val="000000"/>
                            <w:sz w:val="26"/>
                            <w:szCs w:val="26"/>
                            <w:lang w:eastAsia="ru-RU"/>
                          </w:rPr>
                          <w:t> hususunda her türlü gayreti göstermelidir.</w:t>
                        </w:r>
                        <w:r w:rsidRPr="006A41AE">
                          <w:rPr>
                            <w:rFonts w:ascii="Arial" w:eastAsia="Times New Roman" w:hAnsi="Arial" w:cs="Arial"/>
                            <w:color w:val="000000"/>
                            <w:sz w:val="18"/>
                            <w:szCs w:val="18"/>
                            <w:vertAlign w:val="superscript"/>
                            <w:lang w:eastAsia="ru-RU"/>
                          </w:rPr>
                          <w:t>[13][14]</w:t>
                        </w:r>
                      </w:p>
                      <w:p w:rsidR="006A41AE" w:rsidRPr="006A41AE" w:rsidRDefault="006A41AE" w:rsidP="006A41AE">
                        <w:pPr>
                          <w:spacing w:before="100" w:beforeAutospacing="1" w:after="100" w:afterAutospacing="1" w:line="240" w:lineRule="auto"/>
                          <w:rPr>
                            <w:rFonts w:ascii="Arial" w:eastAsia="Times New Roman" w:hAnsi="Arial" w:cs="Arial"/>
                            <w:color w:val="000000"/>
                            <w:sz w:val="26"/>
                            <w:szCs w:val="26"/>
                            <w:lang w:eastAsia="ru-RU"/>
                          </w:rPr>
                        </w:pPr>
                        <w:r w:rsidRPr="006A41AE">
                          <w:rPr>
                            <w:rFonts w:ascii="Arial" w:eastAsia="Times New Roman" w:hAnsi="Arial" w:cs="Arial"/>
                            <w:color w:val="000000"/>
                            <w:sz w:val="26"/>
                            <w:szCs w:val="26"/>
                            <w:lang w:eastAsia="ru-RU"/>
                          </w:rPr>
                          <w:t>Orhan Koloğlu, 1799-1803 yılları arasında Avrupa'yı dolaşan bir İranlı Türkün Mirza Ebû Tâlip Hân'ın Masonluk hakkındaki izlenimlerini şöyle aktarır:</w:t>
                        </w:r>
                      </w:p>
                      <w:p w:rsidR="006A41AE" w:rsidRPr="006A41AE" w:rsidRDefault="006A41AE" w:rsidP="006A41AE">
                        <w:pPr>
                          <w:spacing w:beforeAutospacing="1" w:after="100" w:afterAutospacing="1" w:line="240" w:lineRule="auto"/>
                          <w:rPr>
                            <w:rFonts w:ascii="Arial" w:eastAsia="Times New Roman" w:hAnsi="Arial" w:cs="Arial"/>
                            <w:color w:val="000000"/>
                            <w:sz w:val="26"/>
                            <w:szCs w:val="26"/>
                            <w:lang w:eastAsia="ru-RU"/>
                          </w:rPr>
                        </w:pPr>
                        <w:r w:rsidRPr="006A41AE">
                          <w:rPr>
                            <w:rFonts w:ascii="Arial" w:eastAsia="Times New Roman" w:hAnsi="Arial" w:cs="Arial"/>
                            <w:i/>
                            <w:iCs/>
                            <w:color w:val="000000"/>
                            <w:sz w:val="26"/>
                            <w:szCs w:val="26"/>
                            <w:lang w:eastAsia="ru-RU"/>
                          </w:rPr>
                          <w:t>«Londra'dan uzakta bir bahçe var. Sadece Farmasonlar'a ayrılmış bu mezheple ilgili garip şeyler söyleniyor. Özel kuralları var. Ama ölüm korkusu bile onlara sırlarını açıklatamıyor. Bu konuda elde edebildiğim tek bilgi şudur: Kral Süleyman, -ki Müslümanlarca Hz. Süleyman olarak bilinir- Kudüs Mâbedi'ni yaptırmaya hazırlanırken, özellikle Avrupa'dan duvarcılar (masonlar) getirtmiş. Bu kişiler, kendi aralarında anlayabilecekleri esrârengiz bâzı törenler icâd etmişler...»</w:t>
                        </w:r>
                        <w:r w:rsidRPr="006A41AE">
                          <w:rPr>
                            <w:rFonts w:ascii="Arial" w:eastAsia="Times New Roman" w:hAnsi="Arial" w:cs="Arial"/>
                            <w:color w:val="000000"/>
                            <w:sz w:val="26"/>
                            <w:szCs w:val="26"/>
                            <w:lang w:eastAsia="ru-RU"/>
                          </w:rPr>
                          <w:t> </w:t>
                        </w:r>
                        <w:r w:rsidRPr="006A41AE">
                          <w:rPr>
                            <w:rFonts w:ascii="Arial" w:eastAsia="Times New Roman" w:hAnsi="Arial" w:cs="Arial"/>
                            <w:color w:val="000000"/>
                            <w:sz w:val="18"/>
                            <w:szCs w:val="18"/>
                            <w:vertAlign w:val="superscript"/>
                            <w:lang w:eastAsia="ru-RU"/>
                          </w:rPr>
                          <w:t>[15]</w:t>
                        </w:r>
                      </w:p>
                      <w:p w:rsidR="006A41AE" w:rsidRPr="006A41AE" w:rsidRDefault="006A41AE" w:rsidP="006A41AE">
                        <w:pPr>
                          <w:spacing w:before="100" w:beforeAutospacing="1" w:after="100" w:afterAutospacing="1" w:line="240" w:lineRule="auto"/>
                          <w:rPr>
                            <w:rFonts w:ascii="Arial" w:eastAsia="Times New Roman" w:hAnsi="Arial" w:cs="Arial"/>
                            <w:color w:val="000000"/>
                            <w:sz w:val="26"/>
                            <w:szCs w:val="26"/>
                            <w:lang w:eastAsia="ru-RU"/>
                          </w:rPr>
                        </w:pPr>
                        <w:r w:rsidRPr="006A41AE">
                          <w:rPr>
                            <w:rFonts w:ascii="Arial" w:eastAsia="Times New Roman" w:hAnsi="Arial" w:cs="Arial"/>
                            <w:color w:val="000000"/>
                            <w:sz w:val="26"/>
                            <w:szCs w:val="26"/>
                            <w:lang w:eastAsia="ru-RU"/>
                          </w:rPr>
                          <w:t>Masonların dinler karşısındaki gerçek yüzünü, yıllarını bu karanlık örgütü araştırmaya harcayan İngiliz araştırmacı yazar Martin Short ortaya çıkardı. Masonik düzenin karanlık ve kanlı yüzünü gözler önüne seren, tüm dünyada büyük yankılar uyandıran </w:t>
                        </w:r>
                        <w:r w:rsidRPr="006A41AE">
                          <w:rPr>
                            <w:rFonts w:ascii="Arial" w:eastAsia="Times New Roman" w:hAnsi="Arial" w:cs="Arial"/>
                            <w:i/>
                            <w:iCs/>
                            <w:color w:val="000000"/>
                            <w:sz w:val="26"/>
                            <w:szCs w:val="26"/>
                            <w:lang w:eastAsia="ru-RU"/>
                          </w:rPr>
                          <w:t>“Biraderlik”</w:t>
                        </w:r>
                        <w:r w:rsidRPr="006A41AE">
                          <w:rPr>
                            <w:rFonts w:ascii="Arial" w:eastAsia="Times New Roman" w:hAnsi="Arial" w:cs="Arial"/>
                            <w:color w:val="000000"/>
                            <w:sz w:val="26"/>
                            <w:szCs w:val="26"/>
                            <w:lang w:eastAsia="ru-RU"/>
                          </w:rPr>
                          <w:t> isimli kitabı yazmasının ardından da hayatını kaybeden ve masonlar tarafından öldürtüldüğü iddia edilen İngiliz Stephen Knight'in yarım bıraktığı çalışmayı </w:t>
                        </w:r>
                        <w:r w:rsidRPr="006A41AE">
                          <w:rPr>
                            <w:rFonts w:ascii="Arial" w:eastAsia="Times New Roman" w:hAnsi="Arial" w:cs="Arial"/>
                            <w:i/>
                            <w:iCs/>
                            <w:color w:val="000000"/>
                            <w:sz w:val="26"/>
                            <w:szCs w:val="26"/>
                            <w:lang w:eastAsia="ru-RU"/>
                          </w:rPr>
                          <w:t>“Masonların İçinden”</w:t>
                        </w:r>
                        <w:r w:rsidRPr="006A41AE">
                          <w:rPr>
                            <w:rFonts w:ascii="Arial" w:eastAsia="Times New Roman" w:hAnsi="Arial" w:cs="Arial"/>
                            <w:color w:val="000000"/>
                            <w:sz w:val="26"/>
                            <w:szCs w:val="26"/>
                            <w:lang w:eastAsia="ru-RU"/>
                          </w:rPr>
                          <w:t> ismiyle tamamlayarak kitaplaştıran Short, masonik ayinlerde inatla Allah'tan söz edilmediğini vurguluyor. Martin Short, </w:t>
                        </w:r>
                        <w:r w:rsidRPr="006A41AE">
                          <w:rPr>
                            <w:rFonts w:ascii="Arial" w:eastAsia="Times New Roman" w:hAnsi="Arial" w:cs="Arial"/>
                            <w:i/>
                            <w:iCs/>
                            <w:color w:val="000000"/>
                            <w:sz w:val="26"/>
                            <w:szCs w:val="26"/>
                            <w:lang w:eastAsia="ru-RU"/>
                          </w:rPr>
                          <w:t>“Masonların İçinden”</w:t>
                        </w:r>
                        <w:r w:rsidRPr="006A41AE">
                          <w:rPr>
                            <w:rFonts w:ascii="Arial" w:eastAsia="Times New Roman" w:hAnsi="Arial" w:cs="Arial"/>
                            <w:color w:val="000000"/>
                            <w:sz w:val="26"/>
                            <w:szCs w:val="26"/>
                            <w:lang w:eastAsia="ru-RU"/>
                          </w:rPr>
                          <w:t> adlı kitabında şöyle diyor:</w:t>
                        </w:r>
                      </w:p>
                      <w:p w:rsidR="006A41AE" w:rsidRPr="006A41AE" w:rsidRDefault="006A41AE" w:rsidP="006A41AE">
                        <w:pPr>
                          <w:spacing w:beforeAutospacing="1" w:after="100" w:afterAutospacing="1" w:line="240" w:lineRule="auto"/>
                          <w:rPr>
                            <w:rFonts w:ascii="Arial" w:eastAsia="Times New Roman" w:hAnsi="Arial" w:cs="Arial"/>
                            <w:color w:val="000000"/>
                            <w:sz w:val="26"/>
                            <w:szCs w:val="26"/>
                            <w:lang w:eastAsia="ru-RU"/>
                          </w:rPr>
                        </w:pPr>
                        <w:r w:rsidRPr="006A41AE">
                          <w:rPr>
                            <w:rFonts w:ascii="Arial" w:eastAsia="Times New Roman" w:hAnsi="Arial" w:cs="Arial"/>
                            <w:i/>
                            <w:iCs/>
                            <w:color w:val="000000"/>
                            <w:sz w:val="26"/>
                            <w:szCs w:val="26"/>
                            <w:lang w:eastAsia="ru-RU"/>
                          </w:rPr>
                          <w:t>«Dr. Anderson tüm dünyadaki masonlarca benimsenen kitabında, ‘Masonlar şimdi, yaşadıkları toplumdaki bütün insanların üzerinde anlaştığı dine uymalı, fakat kişisel belirgin ‘düşüncelerini' de kendilerine saklamalıdır' demekte. Görüldüğü gibi çelişkili bir aldatmaca söz konusudur.»</w:t>
                        </w:r>
                      </w:p>
                      <w:p w:rsidR="006A41AE" w:rsidRPr="006A41AE" w:rsidRDefault="006A41AE" w:rsidP="006A41AE">
                        <w:pPr>
                          <w:spacing w:before="100" w:beforeAutospacing="1" w:after="100" w:afterAutospacing="1" w:line="240" w:lineRule="auto"/>
                          <w:rPr>
                            <w:rFonts w:ascii="Arial" w:eastAsia="Times New Roman" w:hAnsi="Arial" w:cs="Arial"/>
                            <w:color w:val="000000"/>
                            <w:sz w:val="26"/>
                            <w:szCs w:val="26"/>
                            <w:lang w:eastAsia="ru-RU"/>
                          </w:rPr>
                        </w:pPr>
                        <w:r w:rsidRPr="006A41AE">
                          <w:rPr>
                            <w:rFonts w:ascii="Arial" w:eastAsia="Times New Roman" w:hAnsi="Arial" w:cs="Arial"/>
                            <w:color w:val="000000"/>
                            <w:sz w:val="26"/>
                            <w:szCs w:val="26"/>
                            <w:lang w:eastAsia="ru-RU"/>
                          </w:rPr>
                          <w:t>Masonluk taraftarı yazarların, yöneticilerin fütursuzca dinleri kötüleyip, buna karşılık masonluğu zaman zaman </w:t>
                        </w:r>
                        <w:r w:rsidRPr="006A41AE">
                          <w:rPr>
                            <w:rFonts w:ascii="Arial" w:eastAsia="Times New Roman" w:hAnsi="Arial" w:cs="Arial"/>
                            <w:i/>
                            <w:iCs/>
                            <w:color w:val="000000"/>
                            <w:sz w:val="26"/>
                            <w:szCs w:val="26"/>
                            <w:lang w:eastAsia="ru-RU"/>
                          </w:rPr>
                          <w:t>“bir din”</w:t>
                        </w:r>
                        <w:r w:rsidRPr="006A41AE">
                          <w:rPr>
                            <w:rFonts w:ascii="Arial" w:eastAsia="Times New Roman" w:hAnsi="Arial" w:cs="Arial"/>
                            <w:color w:val="000000"/>
                            <w:sz w:val="26"/>
                            <w:szCs w:val="26"/>
                            <w:lang w:eastAsia="ru-RU"/>
                          </w:rPr>
                          <w:t>olarak tanıttıklarını dile getiren Martin Short, bu konuda şu açıklamalarda bulunuyor:</w:t>
                        </w:r>
                      </w:p>
                      <w:p w:rsidR="006A41AE" w:rsidRPr="006A41AE" w:rsidRDefault="006A41AE" w:rsidP="006A41AE">
                        <w:pPr>
                          <w:spacing w:beforeAutospacing="1" w:after="100" w:afterAutospacing="1" w:line="240" w:lineRule="auto"/>
                          <w:rPr>
                            <w:rFonts w:ascii="Arial" w:eastAsia="Times New Roman" w:hAnsi="Arial" w:cs="Arial"/>
                            <w:color w:val="000000"/>
                            <w:sz w:val="26"/>
                            <w:szCs w:val="26"/>
                            <w:lang w:eastAsia="ru-RU"/>
                          </w:rPr>
                        </w:pPr>
                        <w:r w:rsidRPr="006A41AE">
                          <w:rPr>
                            <w:rFonts w:ascii="Arial" w:eastAsia="Times New Roman" w:hAnsi="Arial" w:cs="Arial"/>
                            <w:i/>
                            <w:iCs/>
                            <w:color w:val="000000"/>
                            <w:sz w:val="26"/>
                            <w:szCs w:val="26"/>
                            <w:lang w:eastAsia="ru-RU"/>
                          </w:rPr>
                          <w:t>«Baptist rahip Fort Newton, ‘Masonluk bir tapınaktır. Masonluğu eleştireceğimize insanları tarikat yobazlığının elinden aldığı için şükretmeliyiz' diyor. J. S. M. Ward da, ‘Farmasonluğu bir din gibi anlaşılmaya aday görüyorum. Cesurca ilan ediyorum ki, farmasonluk bir dindir' demekte. İngiliz masonlarının Büyük Özel Vaizliği de, ‘Evet masonluk bir dindir. Bir dinde olması gereken, bir yüce varlığa inanç ve ona yükümlülükler, kutsal olması ve bir ibadet sisteminin bulunması gibi özellikler taşır' hükmünü dile getirmişti.»</w:t>
                        </w:r>
                        <w:r w:rsidRPr="006A41AE">
                          <w:rPr>
                            <w:rFonts w:ascii="Arial" w:eastAsia="Times New Roman" w:hAnsi="Arial" w:cs="Arial"/>
                            <w:color w:val="000000"/>
                            <w:sz w:val="26"/>
                            <w:szCs w:val="26"/>
                            <w:lang w:eastAsia="ru-RU"/>
                          </w:rPr>
                          <w:t> </w:t>
                        </w:r>
                        <w:r w:rsidRPr="006A41AE">
                          <w:rPr>
                            <w:rFonts w:ascii="Arial" w:eastAsia="Times New Roman" w:hAnsi="Arial" w:cs="Arial"/>
                            <w:color w:val="000000"/>
                            <w:sz w:val="18"/>
                            <w:szCs w:val="18"/>
                            <w:vertAlign w:val="superscript"/>
                            <w:lang w:eastAsia="ru-RU"/>
                          </w:rPr>
                          <w:t>[16]</w:t>
                        </w:r>
                      </w:p>
                      <w:p w:rsidR="006A41AE" w:rsidRPr="006A41AE" w:rsidRDefault="006A41AE" w:rsidP="006A41AE">
                        <w:pPr>
                          <w:spacing w:before="100" w:beforeAutospacing="1" w:after="100" w:afterAutospacing="1" w:line="240" w:lineRule="auto"/>
                          <w:rPr>
                            <w:rFonts w:ascii="Arial" w:eastAsia="Times New Roman" w:hAnsi="Arial" w:cs="Arial"/>
                            <w:color w:val="000000"/>
                            <w:sz w:val="26"/>
                            <w:szCs w:val="26"/>
                            <w:lang w:eastAsia="ru-RU"/>
                          </w:rPr>
                        </w:pPr>
                        <w:r w:rsidRPr="006A41AE">
                          <w:rPr>
                            <w:rFonts w:ascii="Arial" w:eastAsia="Times New Roman" w:hAnsi="Arial" w:cs="Arial"/>
                            <w:color w:val="000000"/>
                            <w:sz w:val="26"/>
                            <w:szCs w:val="26"/>
                            <w:lang w:eastAsia="ru-RU"/>
                          </w:rPr>
                          <w:t>Eşref Edip Fergan'ın yıllar önce makalelerindeki Farmasonlar hakkındaki tespitleri ilginçtir:</w:t>
                        </w:r>
                      </w:p>
                      <w:p w:rsidR="006A41AE" w:rsidRPr="006A41AE" w:rsidRDefault="006A41AE" w:rsidP="006A41AE">
                        <w:pPr>
                          <w:spacing w:beforeAutospacing="1" w:after="100" w:afterAutospacing="1" w:line="240" w:lineRule="auto"/>
                          <w:rPr>
                            <w:rFonts w:ascii="Arial" w:eastAsia="Times New Roman" w:hAnsi="Arial" w:cs="Arial"/>
                            <w:color w:val="000000"/>
                            <w:sz w:val="26"/>
                            <w:szCs w:val="26"/>
                            <w:lang w:eastAsia="ru-RU"/>
                          </w:rPr>
                        </w:pPr>
                        <w:r w:rsidRPr="006A41AE">
                          <w:rPr>
                            <w:rFonts w:ascii="Arial" w:eastAsia="Times New Roman" w:hAnsi="Arial" w:cs="Arial"/>
                            <w:i/>
                            <w:iCs/>
                            <w:color w:val="000000"/>
                            <w:sz w:val="26"/>
                            <w:szCs w:val="26"/>
                            <w:lang w:eastAsia="ru-RU"/>
                          </w:rPr>
                          <w:t>«Farmasonlar, bütün cemiyetleri, bütün millî teşekkülleri, bilhassa matbuatı (basın organları, gazete ve tv'ler) ellerine alarak Müslümanlığı yıkmağa uğraşmışlardır. Bunların vasıtaları bilhassa bazı siyonizmin sevdalısı dönme muharrirlerdir. Bunların asılları Yahudi olduğu için Türk milletini Yahudileştirmek esas gayeleridir. Sinsi sinsi İslâm'ı tehdit eden siyonistler, 1948'de İslâm topraklarında terörist bir devlet kurduktan sonra Müslümanlığa karşı taarruzlarını açığa vurdular. Nüfuzları altındaki gazetelerle Müslüman Türk'ün, dinine, imanına karşı bombardımana girişmişlerdir.</w:t>
                        </w:r>
                      </w:p>
                      <w:p w:rsidR="006A41AE" w:rsidRPr="006A41AE" w:rsidRDefault="006A41AE" w:rsidP="006A41AE">
                        <w:pPr>
                          <w:spacing w:before="100" w:beforeAutospacing="1" w:after="100" w:afterAutospacing="1" w:line="240" w:lineRule="auto"/>
                          <w:rPr>
                            <w:rFonts w:ascii="Arial" w:eastAsia="Times New Roman" w:hAnsi="Arial" w:cs="Arial"/>
                            <w:color w:val="000000"/>
                            <w:sz w:val="26"/>
                            <w:szCs w:val="26"/>
                            <w:lang w:eastAsia="ru-RU"/>
                          </w:rPr>
                        </w:pPr>
                        <w:r w:rsidRPr="006A41AE">
                          <w:rPr>
                            <w:rFonts w:ascii="Arial" w:eastAsia="Times New Roman" w:hAnsi="Arial" w:cs="Arial"/>
                            <w:i/>
                            <w:iCs/>
                            <w:color w:val="000000"/>
                            <w:sz w:val="26"/>
                            <w:szCs w:val="26"/>
                            <w:lang w:eastAsia="ru-RU"/>
                          </w:rPr>
                          <w:t xml:space="preserve">Siyonistlerin İslam dünyasındaki ana umdesi milletlerin dini ve millî taassubunu kırmaktır. Siyonistler bu sebeple bulundukları, </w:t>
                        </w:r>
                        <w:r w:rsidRPr="006A41AE">
                          <w:rPr>
                            <w:rFonts w:ascii="Arial" w:eastAsia="Times New Roman" w:hAnsi="Arial" w:cs="Arial"/>
                            <w:i/>
                            <w:iCs/>
                            <w:color w:val="000000"/>
                            <w:sz w:val="26"/>
                            <w:szCs w:val="26"/>
                            <w:lang w:eastAsia="ru-RU"/>
                          </w:rPr>
                          <w:lastRenderedPageBreak/>
                          <w:t>yaşadıkları cemiyetin içinde barınabilmek için her vasıtaya müracaat eder, toplumların dini inançlarını aşındırmak için çaba gösterirler. Böylelikle kendilerini de kamufle edip kendilerine olan düşmanlıkları bertaraf etmek isterler.</w:t>
                        </w:r>
                        <w:r w:rsidRPr="006A41AE">
                          <w:rPr>
                            <w:rFonts w:ascii="Arial" w:eastAsia="Times New Roman" w:hAnsi="Arial" w:cs="Arial"/>
                            <w:i/>
                            <w:iCs/>
                            <w:color w:val="000000"/>
                            <w:sz w:val="26"/>
                            <w:szCs w:val="26"/>
                            <w:lang w:eastAsia="ru-RU"/>
                          </w:rPr>
                          <w:br/>
                        </w:r>
                        <w:r w:rsidRPr="006A41AE">
                          <w:rPr>
                            <w:rFonts w:ascii="Arial" w:eastAsia="Times New Roman" w:hAnsi="Arial" w:cs="Arial"/>
                            <w:i/>
                            <w:iCs/>
                            <w:color w:val="000000"/>
                            <w:sz w:val="26"/>
                            <w:szCs w:val="26"/>
                            <w:lang w:eastAsia="ru-RU"/>
                          </w:rPr>
                          <w:br/>
                          <w:t>Siyonist misyonerlerinin en büyük propagandalarından biri ise şudur: Eğer Türk devleti, Yahudi devletine müzaharet ve mümaşaat etmeyecek olursa Amerika yardımından ve teveccühünden mahrum kalır. Çünkü İsrail Devletini kuran Amerika'dır. Bilhassa Salamon Truman'dır. Bu suretle Türk devletinin siyaseti üzerinde müessir olmaya çalışırlar.</w:t>
                        </w:r>
                      </w:p>
                      <w:p w:rsidR="006A41AE" w:rsidRPr="006A41AE" w:rsidRDefault="006A41AE" w:rsidP="006A41AE">
                        <w:pPr>
                          <w:spacing w:before="100" w:beforeAutospacing="1" w:after="100" w:afterAutospacing="1" w:line="240" w:lineRule="auto"/>
                          <w:rPr>
                            <w:rFonts w:ascii="Arial" w:eastAsia="Times New Roman" w:hAnsi="Arial" w:cs="Arial"/>
                            <w:color w:val="000000"/>
                            <w:sz w:val="26"/>
                            <w:szCs w:val="26"/>
                            <w:lang w:eastAsia="ru-RU"/>
                          </w:rPr>
                        </w:pPr>
                        <w:r w:rsidRPr="006A41AE">
                          <w:rPr>
                            <w:rFonts w:ascii="Arial" w:eastAsia="Times New Roman" w:hAnsi="Arial" w:cs="Arial"/>
                            <w:i/>
                            <w:iCs/>
                            <w:color w:val="000000"/>
                            <w:sz w:val="26"/>
                            <w:szCs w:val="26"/>
                            <w:lang w:eastAsia="ru-RU"/>
                          </w:rPr>
                          <w:t>Siyonistlerin ve Farmasonların en büyük korkusu, Türklerle Araplar arasındaki kardeşlik bağlarının, ülkeler arası ilişkilerin, din kardeşliği samimiyetinin kurulmasıdır. Eğer Araplarla Türkler arasında herhangi bir anlaşma, samimi bir dostluk, hele hele siyasi bir birlik gibi şeylerin tasavvuru bile siyonistlere göre en büyük cinayettir. Bu sebeple de sürekli olarak Arapları Türklerin nazarında daima fena gösterirler. Arap memleketlerinde de Türkler aleyhinde sürekli neşriyatta bulunurlar.»</w:t>
                        </w:r>
                        <w:r w:rsidRPr="006A41AE">
                          <w:rPr>
                            <w:rFonts w:ascii="Arial" w:eastAsia="Times New Roman" w:hAnsi="Arial" w:cs="Arial"/>
                            <w:color w:val="000000"/>
                            <w:sz w:val="26"/>
                            <w:szCs w:val="26"/>
                            <w:lang w:eastAsia="ru-RU"/>
                          </w:rPr>
                          <w:t> </w:t>
                        </w:r>
                        <w:r w:rsidRPr="006A41AE">
                          <w:rPr>
                            <w:rFonts w:ascii="Arial" w:eastAsia="Times New Roman" w:hAnsi="Arial" w:cs="Arial"/>
                            <w:color w:val="000000"/>
                            <w:sz w:val="18"/>
                            <w:szCs w:val="18"/>
                            <w:vertAlign w:val="superscript"/>
                            <w:lang w:eastAsia="ru-RU"/>
                          </w:rPr>
                          <w:t>[17]</w:t>
                        </w:r>
                      </w:p>
                      <w:p w:rsidR="006A41AE" w:rsidRPr="006A41AE" w:rsidRDefault="006A41AE" w:rsidP="006A41AE">
                        <w:pPr>
                          <w:spacing w:before="100" w:beforeAutospacing="1" w:after="100" w:afterAutospacing="1" w:line="240" w:lineRule="auto"/>
                          <w:rPr>
                            <w:rFonts w:ascii="Arial" w:eastAsia="Times New Roman" w:hAnsi="Arial" w:cs="Arial"/>
                            <w:color w:val="000000"/>
                            <w:sz w:val="26"/>
                            <w:szCs w:val="26"/>
                            <w:lang w:eastAsia="ru-RU"/>
                          </w:rPr>
                        </w:pPr>
                        <w:r w:rsidRPr="006A41AE">
                          <w:rPr>
                            <w:rFonts w:ascii="Arial" w:eastAsia="Times New Roman" w:hAnsi="Arial" w:cs="Arial"/>
                            <w:i/>
                            <w:iCs/>
                            <w:color w:val="000000"/>
                            <w:sz w:val="26"/>
                            <w:szCs w:val="26"/>
                            <w:lang w:eastAsia="ru-RU"/>
                          </w:rPr>
                          <w:t>"Mimar Sinan"</w:t>
                        </w:r>
                        <w:r w:rsidRPr="006A41AE">
                          <w:rPr>
                            <w:rFonts w:ascii="Arial" w:eastAsia="Times New Roman" w:hAnsi="Arial" w:cs="Arial"/>
                            <w:color w:val="000000"/>
                            <w:sz w:val="26"/>
                            <w:szCs w:val="26"/>
                            <w:lang w:eastAsia="ru-RU"/>
                          </w:rPr>
                          <w:t> dergisindeki </w:t>
                        </w:r>
                        <w:r w:rsidRPr="006A41AE">
                          <w:rPr>
                            <w:rFonts w:ascii="Arial" w:eastAsia="Times New Roman" w:hAnsi="Arial" w:cs="Arial"/>
                            <w:i/>
                            <w:iCs/>
                            <w:color w:val="000000"/>
                            <w:sz w:val="26"/>
                            <w:szCs w:val="26"/>
                            <w:lang w:eastAsia="ru-RU"/>
                          </w:rPr>
                          <w:t>"Politika ve Masonluk"</w:t>
                        </w:r>
                        <w:r w:rsidRPr="006A41AE">
                          <w:rPr>
                            <w:rFonts w:ascii="Arial" w:eastAsia="Times New Roman" w:hAnsi="Arial" w:cs="Arial"/>
                            <w:color w:val="000000"/>
                            <w:sz w:val="26"/>
                            <w:szCs w:val="26"/>
                            <w:lang w:eastAsia="ru-RU"/>
                          </w:rPr>
                          <w:t> başlıklı bir makalede, masonluğun din karşıtı savaşı, şöyle açıklanmaktadır: </w:t>
                        </w:r>
                        <w:r w:rsidRPr="006A41AE">
                          <w:rPr>
                            <w:rFonts w:ascii="Arial" w:eastAsia="Times New Roman" w:hAnsi="Arial" w:cs="Arial"/>
                            <w:color w:val="000000"/>
                            <w:sz w:val="18"/>
                            <w:szCs w:val="18"/>
                            <w:vertAlign w:val="superscript"/>
                            <w:lang w:eastAsia="ru-RU"/>
                          </w:rPr>
                          <w:t>[1]</w:t>
                        </w:r>
                      </w:p>
                      <w:p w:rsidR="006A41AE" w:rsidRPr="006A41AE" w:rsidRDefault="006A41AE" w:rsidP="006A41AE">
                        <w:pPr>
                          <w:spacing w:beforeAutospacing="1" w:after="100" w:afterAutospacing="1" w:line="240" w:lineRule="auto"/>
                          <w:rPr>
                            <w:rFonts w:ascii="Arial" w:eastAsia="Times New Roman" w:hAnsi="Arial" w:cs="Arial"/>
                            <w:color w:val="000000"/>
                            <w:sz w:val="26"/>
                            <w:szCs w:val="26"/>
                            <w:lang w:eastAsia="ru-RU"/>
                          </w:rPr>
                        </w:pPr>
                        <w:r w:rsidRPr="006A41AE">
                          <w:rPr>
                            <w:rFonts w:ascii="Arial" w:eastAsia="Times New Roman" w:hAnsi="Arial" w:cs="Arial"/>
                            <w:i/>
                            <w:iCs/>
                            <w:color w:val="000000"/>
                            <w:sz w:val="26"/>
                            <w:szCs w:val="26"/>
                            <w:lang w:eastAsia="ru-RU"/>
                          </w:rPr>
                          <w:t>«Franmasonluk, siyasal bir parti olmamakla beraber, siyasal ve sosyal olayların akımına uygun olarak uluslararası birleşik ve sosyal bir kuruluş halinde örgütlenmesi 18. yüzyılın başlarına rastlar. Mezheplerin özgürlük kurallarını uygulamaya çalıştığı sırada, onlara yardım için, din adamları kurallarının (ruhban heyetlerinin) nüfuz ve iktidarlarına karşı savaş açmak durumuna giren farmasonluğun yıkmak istediği şey, Kilisenin hükümetler ve halk üzerindeki tahakkümü idi. Bundan dolayı 1738 ve 1751 yıllarında Papa tarafından dinsiz olarak ilan edilmiştir... Farmasonluk, mezhepler özgürlüğü ilkelerini amaç edinen ülkelerde yalnız ismen gizli ve esrarlı toplantıları olan bir dernek halinde kalmış ve bu gibi memleketlerde hem müsamaha ve hem de teşvik görerek, vakit ve hali uygun orta sınıf halk ile yüksek memurlardan taraftarlar bulmuş ve mason olan devlet erkanını kendi örgütlerinin başkanlık makamına geçirmiştir. Katolik mezhebinin herkes için mecburi olduğu güney memleketlerinde ise, gizli, yasak ve kanuni tekib ve izlenmeye maruz devrimci bir dernek niteliğini muhafaza etmiştir. Bu memleketlerde orta sınıftan hür düşünceli gençler ve hükümetlerinin yönetiminden memnun olmayan subaylar mason localarına girmeye ve böylece, İspanya, Portekiz ve İtalya'da ve özellikle Vatikan Kilise Hükümetinin tahakkümü altındaki rejimler aleyhine devrimci tertipler alınmaya başlanmıştır.»</w:t>
                        </w:r>
                        <w:r w:rsidRPr="006A41AE">
                          <w:rPr>
                            <w:rFonts w:ascii="Arial" w:eastAsia="Times New Roman" w:hAnsi="Arial" w:cs="Arial"/>
                            <w:color w:val="000000"/>
                            <w:sz w:val="26"/>
                            <w:szCs w:val="26"/>
                            <w:lang w:eastAsia="ru-RU"/>
                          </w:rPr>
                          <w:t> </w:t>
                        </w:r>
                        <w:r w:rsidRPr="006A41AE">
                          <w:rPr>
                            <w:rFonts w:ascii="Arial" w:eastAsia="Times New Roman" w:hAnsi="Arial" w:cs="Arial"/>
                            <w:color w:val="000000"/>
                            <w:sz w:val="18"/>
                            <w:szCs w:val="18"/>
                            <w:vertAlign w:val="superscript"/>
                            <w:lang w:eastAsia="ru-RU"/>
                          </w:rPr>
                          <w:t>[18][19]</w:t>
                        </w:r>
                      </w:p>
                      <w:p w:rsidR="006A41AE" w:rsidRPr="006A41AE" w:rsidRDefault="006A41AE" w:rsidP="006A41AE">
                        <w:pPr>
                          <w:spacing w:before="100" w:beforeAutospacing="1" w:after="100" w:afterAutospacing="1" w:line="240" w:lineRule="auto"/>
                          <w:rPr>
                            <w:rFonts w:ascii="Arial" w:eastAsia="Times New Roman" w:hAnsi="Arial" w:cs="Arial"/>
                            <w:color w:val="000000"/>
                            <w:sz w:val="26"/>
                            <w:szCs w:val="26"/>
                            <w:lang w:eastAsia="ru-RU"/>
                          </w:rPr>
                        </w:pPr>
                        <w:r w:rsidRPr="006A41AE">
                          <w:rPr>
                            <w:rFonts w:ascii="Arial" w:eastAsia="Times New Roman" w:hAnsi="Arial" w:cs="Arial"/>
                            <w:color w:val="000000"/>
                            <w:sz w:val="26"/>
                            <w:szCs w:val="26"/>
                            <w:lang w:eastAsia="ru-RU"/>
                          </w:rPr>
                          <w:t>Farmasonlar, yalnızca Hz. Süleyman'ı, Hiram Abif'i, Tapınak Şövalyelerini ya da farmasonlarla ilgili konularda tarihi değiştirmediler, amaçlarını gizleyebilmek için tüm tarihle oynadılar. Bunun en güzel örneğini Mithat Gürata verir. Mithat Gürata </w:t>
                        </w:r>
                        <w:r w:rsidRPr="006A41AE">
                          <w:rPr>
                            <w:rFonts w:ascii="Arial" w:eastAsia="Times New Roman" w:hAnsi="Arial" w:cs="Arial"/>
                            <w:i/>
                            <w:iCs/>
                            <w:color w:val="000000"/>
                            <w:sz w:val="26"/>
                            <w:szCs w:val="26"/>
                            <w:lang w:eastAsia="ru-RU"/>
                          </w:rPr>
                          <w:t>"Unutulan Adetlerimiz ve Loncalarımız"</w:t>
                        </w:r>
                        <w:r w:rsidRPr="006A41AE">
                          <w:rPr>
                            <w:rFonts w:ascii="Arial" w:eastAsia="Times New Roman" w:hAnsi="Arial" w:cs="Arial"/>
                            <w:color w:val="000000"/>
                            <w:sz w:val="26"/>
                            <w:szCs w:val="26"/>
                            <w:lang w:eastAsia="ru-RU"/>
                          </w:rPr>
                          <w:t> adlı kitabında şunları yazar:</w:t>
                        </w:r>
                      </w:p>
                      <w:p w:rsidR="006A41AE" w:rsidRPr="006A41AE" w:rsidRDefault="006A41AE" w:rsidP="006A41AE">
                        <w:pPr>
                          <w:spacing w:beforeAutospacing="1" w:after="100" w:afterAutospacing="1" w:line="240" w:lineRule="auto"/>
                          <w:rPr>
                            <w:rFonts w:ascii="Arial" w:eastAsia="Times New Roman" w:hAnsi="Arial" w:cs="Arial"/>
                            <w:color w:val="000000"/>
                            <w:sz w:val="26"/>
                            <w:szCs w:val="26"/>
                            <w:lang w:eastAsia="ru-RU"/>
                          </w:rPr>
                        </w:pPr>
                        <w:r w:rsidRPr="006A41AE">
                          <w:rPr>
                            <w:rFonts w:ascii="Arial" w:eastAsia="Times New Roman" w:hAnsi="Arial" w:cs="Arial"/>
                            <w:i/>
                            <w:iCs/>
                            <w:color w:val="000000"/>
                            <w:sz w:val="26"/>
                            <w:szCs w:val="26"/>
                            <w:lang w:eastAsia="ru-RU"/>
                          </w:rPr>
                          <w:t>«Akla gelebilen her devirde masonluk varsayılır. Hz. Adem'in mason olarak Cennet'e girdiği, St. Michel'in ilk Mason Locası üstadı olduğu iddia edilir. Nuh Tufanı'ndan kurtuluştan sonra inşa edilen Babil Kulesi masonların eseridir. Atinalı Pythagore, Eflatun, Çiçero'nun masonluğa girmiş oldukları. Mısır'da doğan ışığı, Musa ile Süleyman'ın Kudüs'te, Numan'ın Roma'da, Pythagor'un da Crotonne'de yaydıkları söylenmektedir.»</w:t>
                        </w:r>
                        <w:r w:rsidRPr="006A41AE">
                          <w:rPr>
                            <w:rFonts w:ascii="Arial" w:eastAsia="Times New Roman" w:hAnsi="Arial" w:cs="Arial"/>
                            <w:color w:val="000000"/>
                            <w:sz w:val="26"/>
                            <w:szCs w:val="26"/>
                            <w:lang w:eastAsia="ru-RU"/>
                          </w:rPr>
                          <w:t> </w:t>
                        </w:r>
                        <w:r w:rsidRPr="006A41AE">
                          <w:rPr>
                            <w:rFonts w:ascii="Arial" w:eastAsia="Times New Roman" w:hAnsi="Arial" w:cs="Arial"/>
                            <w:color w:val="000000"/>
                            <w:sz w:val="18"/>
                            <w:szCs w:val="18"/>
                            <w:vertAlign w:val="superscript"/>
                            <w:lang w:eastAsia="ru-RU"/>
                          </w:rPr>
                          <w:t>[20][21]</w:t>
                        </w:r>
                      </w:p>
                      <w:p w:rsidR="006A41AE" w:rsidRPr="006A41AE" w:rsidRDefault="006A41AE" w:rsidP="006A41AE">
                        <w:pPr>
                          <w:spacing w:before="100" w:beforeAutospacing="1" w:after="100" w:afterAutospacing="1" w:line="240" w:lineRule="auto"/>
                          <w:rPr>
                            <w:rFonts w:ascii="Arial" w:eastAsia="Times New Roman" w:hAnsi="Arial" w:cs="Arial"/>
                            <w:color w:val="000000"/>
                            <w:sz w:val="26"/>
                            <w:szCs w:val="26"/>
                            <w:lang w:eastAsia="ru-RU"/>
                          </w:rPr>
                        </w:pPr>
                        <w:r w:rsidRPr="006A41AE">
                          <w:rPr>
                            <w:rFonts w:ascii="Arial" w:eastAsia="Times New Roman" w:hAnsi="Arial" w:cs="Arial"/>
                            <w:color w:val="000000"/>
                            <w:sz w:val="26"/>
                            <w:szCs w:val="26"/>
                            <w:lang w:eastAsia="ru-RU"/>
                          </w:rPr>
                          <w:t>Farmasonların arasında misyonerler de vardır. Londra'daki Protestan Misyoner cemiyetinin Farmason şubesi bile vardı. Kaptan Mustafa Bey, bu şubenin o zaman ki müdürü Mr. Vovilsteed ile de görüşmüş ve bu konuda şunları yazmıştır:</w:t>
                        </w:r>
                      </w:p>
                      <w:p w:rsidR="006A41AE" w:rsidRPr="006A41AE" w:rsidRDefault="006A41AE" w:rsidP="006A41AE">
                        <w:pPr>
                          <w:spacing w:beforeAutospacing="1" w:after="100" w:afterAutospacing="1" w:line="240" w:lineRule="auto"/>
                          <w:rPr>
                            <w:rFonts w:ascii="Arial" w:eastAsia="Times New Roman" w:hAnsi="Arial" w:cs="Arial"/>
                            <w:color w:val="000000"/>
                            <w:sz w:val="26"/>
                            <w:szCs w:val="26"/>
                            <w:lang w:eastAsia="ru-RU"/>
                          </w:rPr>
                        </w:pPr>
                        <w:r w:rsidRPr="006A41AE">
                          <w:rPr>
                            <w:rFonts w:ascii="Arial" w:eastAsia="Times New Roman" w:hAnsi="Arial" w:cs="Arial"/>
                            <w:i/>
                            <w:iCs/>
                            <w:color w:val="000000"/>
                            <w:sz w:val="26"/>
                            <w:szCs w:val="26"/>
                            <w:lang w:eastAsia="ru-RU"/>
                          </w:rPr>
                          <w:t>«Mr. Vovilsteed ise, Tûr-ı Sina yarım adasıyla Arabistan'ı ve Nobi cihetlerini dolaşmış ve Uman ile Hadra-mavt'da hayli işler görmüş idi. Arapça ve Nobice'yi güzel konuşur. Vovilsteed o kadar ketum bir adam ki, size ismim bile söylemez. Gözlerinin gayet parlak ve hareketli olması, zekâsına bir alamettir. O havalinin siyasi, coğrafî ve bibliyografyası hakkında yazdığı eserler, İngiltere'de Fevkalade mazhar ve rağbet olmuştur. Vovisteed aynı zamanda güzel bir ressamdır.»</w:t>
                        </w:r>
                      </w:p>
                      <w:p w:rsidR="006A41AE" w:rsidRPr="006A41AE" w:rsidRDefault="006A41AE" w:rsidP="006A41AE">
                        <w:pPr>
                          <w:spacing w:before="100" w:beforeAutospacing="1" w:after="100" w:afterAutospacing="1" w:line="240" w:lineRule="auto"/>
                          <w:rPr>
                            <w:rFonts w:ascii="Arial" w:eastAsia="Times New Roman" w:hAnsi="Arial" w:cs="Arial"/>
                            <w:color w:val="000000"/>
                            <w:sz w:val="26"/>
                            <w:szCs w:val="26"/>
                            <w:lang w:eastAsia="ru-RU"/>
                          </w:rPr>
                        </w:pPr>
                        <w:r w:rsidRPr="006A41AE">
                          <w:rPr>
                            <w:rFonts w:ascii="Arial" w:eastAsia="Times New Roman" w:hAnsi="Arial" w:cs="Arial"/>
                            <w:color w:val="000000"/>
                            <w:sz w:val="26"/>
                            <w:szCs w:val="26"/>
                            <w:lang w:eastAsia="ru-RU"/>
                          </w:rPr>
                          <w:t>Yukarıda sözünü ettiğimiz el yazma kitapta da bir başka misyoner olan James'in, arkadaşı misyoner Mr. Wayt'ın mason olduğunu söylediğini tespit ediyoruz. Söz konusu yazmada, Hıristiyanlaştırılmak istenen Mustafa Efendi adındaki Osmanlı subayı şunları yazmaktadır:</w:t>
                        </w:r>
                      </w:p>
                      <w:p w:rsidR="006A41AE" w:rsidRPr="006A41AE" w:rsidRDefault="006A41AE" w:rsidP="006A41AE">
                        <w:pPr>
                          <w:spacing w:beforeAutospacing="1" w:after="100" w:afterAutospacing="1" w:line="240" w:lineRule="auto"/>
                          <w:rPr>
                            <w:rFonts w:ascii="Arial" w:eastAsia="Times New Roman" w:hAnsi="Arial" w:cs="Arial"/>
                            <w:color w:val="000000"/>
                            <w:sz w:val="26"/>
                            <w:szCs w:val="26"/>
                            <w:lang w:eastAsia="ru-RU"/>
                          </w:rPr>
                        </w:pPr>
                        <w:r w:rsidRPr="006A41AE">
                          <w:rPr>
                            <w:rFonts w:ascii="Arial" w:eastAsia="Times New Roman" w:hAnsi="Arial" w:cs="Arial"/>
                            <w:i/>
                            <w:iCs/>
                            <w:color w:val="000000"/>
                            <w:sz w:val="26"/>
                            <w:szCs w:val="26"/>
                            <w:lang w:eastAsia="ru-RU"/>
                          </w:rPr>
                          <w:lastRenderedPageBreak/>
                          <w:t>«Sabah olur olmaz bizim gayur James geldi. Odaya girip sobayı yaktı. Sonra da beni uyandırdı. Kalktım; oturduk. Mr. Wayt üzerine bir hayli sohbet ettik. Free-Mition (Farmason) Cemiyetini teşkil ve kanunlarını tesbit eden bu zat olduğunu ve parlamentoda meclisin aza-i daimisinden bulunduğunu tefhim ve beyan eyledi.»</w:t>
                        </w:r>
                        <w:r w:rsidRPr="006A41AE">
                          <w:rPr>
                            <w:rFonts w:ascii="Arial" w:eastAsia="Times New Roman" w:hAnsi="Arial" w:cs="Arial"/>
                            <w:color w:val="000000"/>
                            <w:sz w:val="26"/>
                            <w:szCs w:val="26"/>
                            <w:lang w:eastAsia="ru-RU"/>
                          </w:rPr>
                          <w:t> </w:t>
                        </w:r>
                        <w:r w:rsidRPr="006A41AE">
                          <w:rPr>
                            <w:rFonts w:ascii="Arial" w:eastAsia="Times New Roman" w:hAnsi="Arial" w:cs="Arial"/>
                            <w:color w:val="000000"/>
                            <w:sz w:val="18"/>
                            <w:szCs w:val="18"/>
                            <w:vertAlign w:val="superscript"/>
                            <w:lang w:eastAsia="ru-RU"/>
                          </w:rPr>
                          <w:t>[22]</w:t>
                        </w:r>
                      </w:p>
                      <w:p w:rsidR="006A41AE" w:rsidRPr="006A41AE" w:rsidRDefault="006A41AE" w:rsidP="006A41AE">
                        <w:pPr>
                          <w:spacing w:before="100" w:beforeAutospacing="1" w:after="100" w:afterAutospacing="1" w:line="240" w:lineRule="auto"/>
                          <w:rPr>
                            <w:rFonts w:ascii="Arial" w:eastAsia="Times New Roman" w:hAnsi="Arial" w:cs="Arial"/>
                            <w:color w:val="000000"/>
                            <w:sz w:val="26"/>
                            <w:szCs w:val="26"/>
                            <w:lang w:eastAsia="ru-RU"/>
                          </w:rPr>
                        </w:pPr>
                        <w:r w:rsidRPr="006A41AE">
                          <w:rPr>
                            <w:rFonts w:ascii="Arial" w:eastAsia="Times New Roman" w:hAnsi="Arial" w:cs="Arial"/>
                            <w:color w:val="000000"/>
                            <w:sz w:val="26"/>
                            <w:szCs w:val="26"/>
                            <w:lang w:eastAsia="ru-RU"/>
                          </w:rPr>
                          <w:t>Türkiyedeki Farmasonluğunun en üst derecesindeki </w:t>
                        </w:r>
                        <w:r w:rsidRPr="006A41AE">
                          <w:rPr>
                            <w:rFonts w:ascii="Arial" w:eastAsia="Times New Roman" w:hAnsi="Arial" w:cs="Arial"/>
                            <w:i/>
                            <w:iCs/>
                            <w:color w:val="000000"/>
                            <w:sz w:val="26"/>
                            <w:szCs w:val="26"/>
                            <w:lang w:eastAsia="ru-RU"/>
                          </w:rPr>
                          <w:t>"Endres"</w:t>
                        </w:r>
                        <w:r w:rsidRPr="006A41AE">
                          <w:rPr>
                            <w:rFonts w:ascii="Arial" w:eastAsia="Times New Roman" w:hAnsi="Arial" w:cs="Arial"/>
                            <w:color w:val="000000"/>
                            <w:sz w:val="26"/>
                            <w:szCs w:val="26"/>
                            <w:lang w:eastAsia="ru-RU"/>
                          </w:rPr>
                          <w:t>, Nutkunda söyle diyor;</w:t>
                        </w:r>
                      </w:p>
                      <w:p w:rsidR="006A41AE" w:rsidRPr="006A41AE" w:rsidRDefault="006A41AE" w:rsidP="006A41AE">
                        <w:pPr>
                          <w:spacing w:beforeAutospacing="1" w:after="100" w:afterAutospacing="1" w:line="240" w:lineRule="auto"/>
                          <w:rPr>
                            <w:rFonts w:ascii="Arial" w:eastAsia="Times New Roman" w:hAnsi="Arial" w:cs="Arial"/>
                            <w:color w:val="000000"/>
                            <w:sz w:val="26"/>
                            <w:szCs w:val="26"/>
                            <w:lang w:eastAsia="ru-RU"/>
                          </w:rPr>
                        </w:pPr>
                        <w:r w:rsidRPr="006A41AE">
                          <w:rPr>
                            <w:rFonts w:ascii="Arial" w:eastAsia="Times New Roman" w:hAnsi="Arial" w:cs="Arial"/>
                            <w:i/>
                            <w:iCs/>
                            <w:color w:val="000000"/>
                            <w:sz w:val="26"/>
                            <w:szCs w:val="26"/>
                            <w:lang w:eastAsia="ru-RU"/>
                          </w:rPr>
                          <w:t>«Her muharebe, çapuldur, yağmadır. Harbi destekleyecek bir Mason Prensibi yoktur. Meğer ki barbarlara karşı açılmış bir harp ola. </w:t>
                        </w:r>
                        <w:r w:rsidRPr="006A41AE">
                          <w:rPr>
                            <w:rFonts w:ascii="Arial" w:eastAsia="Times New Roman" w:hAnsi="Arial" w:cs="Arial"/>
                            <w:b/>
                            <w:bCs/>
                            <w:i/>
                            <w:iCs/>
                            <w:color w:val="000000"/>
                            <w:sz w:val="26"/>
                            <w:szCs w:val="26"/>
                            <w:lang w:eastAsia="ru-RU"/>
                          </w:rPr>
                          <w:t>Barbarlar kimlerdir? Hunlar, Moğollar, Türkler vs. vs..</w:t>
                        </w:r>
                        <w:r w:rsidRPr="006A41AE">
                          <w:rPr>
                            <w:rFonts w:ascii="Arial" w:eastAsia="Times New Roman" w:hAnsi="Arial" w:cs="Arial"/>
                            <w:i/>
                            <w:iCs/>
                            <w:color w:val="000000"/>
                            <w:sz w:val="26"/>
                            <w:szCs w:val="26"/>
                            <w:lang w:eastAsia="ru-RU"/>
                          </w:rPr>
                          <w:t>. Farz edelim ki, Asyalılar Avrupa'dan evvel kendini kuvvetlendiriyor. </w:t>
                        </w:r>
                        <w:r w:rsidRPr="006A41AE">
                          <w:rPr>
                            <w:rFonts w:ascii="Arial" w:eastAsia="Times New Roman" w:hAnsi="Arial" w:cs="Arial"/>
                            <w:b/>
                            <w:bCs/>
                            <w:i/>
                            <w:iCs/>
                            <w:color w:val="000000"/>
                            <w:sz w:val="26"/>
                            <w:szCs w:val="26"/>
                            <w:lang w:eastAsia="ru-RU"/>
                          </w:rPr>
                          <w:t>Ve herhangi bir sebepten dolayı milyonlarca Asyalı, Avrupa'ya karşı yürüyecek. Böyle bir tehlike karşısında sulhçuluk yapmak deliliktir. Yahut Mussoli'niye karşı harp edilebilir. Fenaları yok etme, imha etmek lazımdır.</w:t>
                        </w:r>
                      </w:p>
                      <w:p w:rsidR="006A41AE" w:rsidRPr="006A41AE" w:rsidRDefault="006A41AE" w:rsidP="006A41AE">
                        <w:pPr>
                          <w:spacing w:before="100" w:beforeAutospacing="1" w:after="100" w:afterAutospacing="1" w:line="240" w:lineRule="auto"/>
                          <w:rPr>
                            <w:rFonts w:ascii="Arial" w:eastAsia="Times New Roman" w:hAnsi="Arial" w:cs="Arial"/>
                            <w:color w:val="000000"/>
                            <w:sz w:val="26"/>
                            <w:szCs w:val="26"/>
                            <w:lang w:eastAsia="ru-RU"/>
                          </w:rPr>
                        </w:pPr>
                        <w:r w:rsidRPr="006A41AE">
                          <w:rPr>
                            <w:rFonts w:ascii="Arial" w:eastAsia="Times New Roman" w:hAnsi="Arial" w:cs="Arial"/>
                            <w:i/>
                            <w:iCs/>
                            <w:color w:val="000000"/>
                            <w:sz w:val="26"/>
                            <w:szCs w:val="26"/>
                            <w:lang w:eastAsia="ru-RU"/>
                          </w:rPr>
                          <w:t>Yeryüzüne yayılmış, iyi, asil, birbirine imdat ve yardım etmeyi seven insanlar arasında ittifak vücuda getirmek Farmasonluğun yüce gayesidir. </w:t>
                        </w:r>
                        <w:r w:rsidRPr="006A41AE">
                          <w:rPr>
                            <w:rFonts w:ascii="Arial" w:eastAsia="Times New Roman" w:hAnsi="Arial" w:cs="Arial"/>
                            <w:i/>
                            <w:iCs/>
                            <w:color w:val="000000"/>
                            <w:sz w:val="26"/>
                            <w:szCs w:val="26"/>
                            <w:u w:val="single"/>
                            <w:lang w:eastAsia="ru-RU"/>
                          </w:rPr>
                          <w:t>Bu gaye, milliyetçiliğe açık olarak muhaliftir, zıttır, milliyetçilikle uzlaştırılamaz. Tam manasıyla söylemek lazımsa, Farmasonluk Beynelmileldir. Farmasonum diyen kimse Beynelmilelciyim demiş olur. Başka türlü Masonluk olmaz</w:t>
                        </w:r>
                        <w:r w:rsidRPr="006A41AE">
                          <w:rPr>
                            <w:rFonts w:ascii="Arial" w:eastAsia="Times New Roman" w:hAnsi="Arial" w:cs="Arial"/>
                            <w:i/>
                            <w:iCs/>
                            <w:color w:val="000000"/>
                            <w:sz w:val="26"/>
                            <w:szCs w:val="26"/>
                            <w:lang w:eastAsia="ru-RU"/>
                          </w:rPr>
                          <w:t>. </w:t>
                        </w:r>
                        <w:r w:rsidRPr="006A41AE">
                          <w:rPr>
                            <w:rFonts w:ascii="Arial" w:eastAsia="Times New Roman" w:hAnsi="Arial" w:cs="Arial"/>
                            <w:b/>
                            <w:bCs/>
                            <w:i/>
                            <w:iCs/>
                            <w:color w:val="000000"/>
                            <w:sz w:val="26"/>
                            <w:szCs w:val="26"/>
                            <w:lang w:eastAsia="ru-RU"/>
                          </w:rPr>
                          <w:t>Farmasonluğun vazifesi, birbirine uymayan milli prensipleri kaldırmaktır. Sınırların öbür tarafında, yani vatan sınırlarının dışında kardeşler (!) oturuyor. Milliyet yok, insaniyet var. Gayeye varıncaya kadar uğraşmak lazımdır.</w:t>
                        </w:r>
                        <w:r w:rsidRPr="006A41AE">
                          <w:rPr>
                            <w:rFonts w:ascii="Arial" w:eastAsia="Times New Roman" w:hAnsi="Arial" w:cs="Arial"/>
                            <w:i/>
                            <w:iCs/>
                            <w:color w:val="000000"/>
                            <w:sz w:val="26"/>
                            <w:szCs w:val="26"/>
                            <w:lang w:eastAsia="ru-RU"/>
                          </w:rPr>
                          <w:t>»</w:t>
                        </w:r>
                        <w:r w:rsidRPr="006A41AE">
                          <w:rPr>
                            <w:rFonts w:ascii="Arial" w:eastAsia="Times New Roman" w:hAnsi="Arial" w:cs="Arial"/>
                            <w:color w:val="000000"/>
                            <w:sz w:val="26"/>
                            <w:szCs w:val="26"/>
                            <w:lang w:eastAsia="ru-RU"/>
                          </w:rPr>
                          <w:t> </w:t>
                        </w:r>
                        <w:r w:rsidRPr="006A41AE">
                          <w:rPr>
                            <w:rFonts w:ascii="Arial" w:eastAsia="Times New Roman" w:hAnsi="Arial" w:cs="Arial"/>
                            <w:color w:val="000000"/>
                            <w:sz w:val="18"/>
                            <w:szCs w:val="18"/>
                            <w:vertAlign w:val="superscript"/>
                            <w:lang w:eastAsia="ru-RU"/>
                          </w:rPr>
                          <w:t>[12]</w:t>
                        </w:r>
                      </w:p>
                      <w:p w:rsidR="006A41AE" w:rsidRPr="006A41AE" w:rsidRDefault="006A41AE" w:rsidP="006A41AE">
                        <w:pPr>
                          <w:spacing w:before="100" w:beforeAutospacing="1" w:after="100" w:afterAutospacing="1" w:line="240" w:lineRule="auto"/>
                          <w:rPr>
                            <w:ins w:id="0" w:author="Unknown"/>
                            <w:rFonts w:ascii="Arial" w:eastAsia="Times New Roman" w:hAnsi="Arial" w:cs="Arial"/>
                            <w:color w:val="000000"/>
                            <w:sz w:val="26"/>
                            <w:szCs w:val="26"/>
                            <w:lang w:eastAsia="ru-RU"/>
                          </w:rPr>
                        </w:pPr>
                        <w:ins w:id="1" w:author="Unknown">
                          <w:r w:rsidRPr="006A41AE">
                            <w:rPr>
                              <w:rFonts w:ascii="Arial" w:eastAsia="Times New Roman" w:hAnsi="Arial" w:cs="Arial"/>
                              <w:color w:val="000000"/>
                              <w:sz w:val="26"/>
                              <w:szCs w:val="26"/>
                              <w:lang w:eastAsia="ru-RU"/>
                            </w:rPr>
                            <w:t>1791-1808 tarihleri vakanüvisi Asım Efendi, (yani 3. Selim dönemini anlatan bir tarihçi), Pâdişâh silahşörlerinden (korumalarından) bir Masonu şöyle tarif eder:</w:t>
                          </w:r>
                        </w:ins>
                      </w:p>
                      <w:p w:rsidR="006A41AE" w:rsidRPr="006A41AE" w:rsidRDefault="006A41AE" w:rsidP="006A41AE">
                        <w:pPr>
                          <w:spacing w:beforeAutospacing="1" w:after="100" w:afterAutospacing="1" w:line="240" w:lineRule="auto"/>
                          <w:rPr>
                            <w:ins w:id="2" w:author="Unknown"/>
                            <w:rFonts w:ascii="Arial" w:eastAsia="Times New Roman" w:hAnsi="Arial" w:cs="Arial"/>
                            <w:color w:val="000000"/>
                            <w:sz w:val="26"/>
                            <w:szCs w:val="26"/>
                            <w:lang w:eastAsia="ru-RU"/>
                          </w:rPr>
                        </w:pPr>
                        <w:ins w:id="3" w:author="Unknown">
                          <w:r w:rsidRPr="006A41AE">
                            <w:rPr>
                              <w:rFonts w:ascii="Arial" w:eastAsia="Times New Roman" w:hAnsi="Arial" w:cs="Arial"/>
                              <w:i/>
                              <w:iCs/>
                              <w:color w:val="000000"/>
                              <w:sz w:val="26"/>
                              <w:szCs w:val="26"/>
                              <w:lang w:eastAsia="ru-RU"/>
                            </w:rPr>
                            <w:t>«İslam kurallarına uymayan, imansız zındık, Frenk ülkesinde FARMASONLUK, kimya büyüsü ve hokkabazlık okumuş Hasan Ağa!»</w:t>
                          </w:r>
                        </w:ins>
                      </w:p>
                      <w:p w:rsidR="006A41AE" w:rsidRPr="006A41AE" w:rsidRDefault="006A41AE" w:rsidP="006A41AE">
                        <w:pPr>
                          <w:spacing w:before="100" w:beforeAutospacing="1" w:after="100" w:afterAutospacing="1" w:line="240" w:lineRule="auto"/>
                          <w:rPr>
                            <w:ins w:id="4" w:author="Unknown"/>
                            <w:rFonts w:ascii="Arial" w:eastAsia="Times New Roman" w:hAnsi="Arial" w:cs="Arial"/>
                            <w:color w:val="000000"/>
                            <w:sz w:val="26"/>
                            <w:szCs w:val="26"/>
                            <w:lang w:eastAsia="ru-RU"/>
                          </w:rPr>
                        </w:pPr>
                        <w:ins w:id="5" w:author="Unknown">
                          <w:r w:rsidRPr="006A41AE">
                            <w:rPr>
                              <w:rFonts w:ascii="Arial" w:eastAsia="Times New Roman" w:hAnsi="Arial" w:cs="Arial"/>
                              <w:b/>
                              <w:bCs/>
                              <w:color w:val="000000"/>
                              <w:sz w:val="26"/>
                              <w:szCs w:val="26"/>
                              <w:u w:val="single"/>
                              <w:lang w:eastAsia="ru-RU"/>
                            </w:rPr>
                            <w:t>Yani masonlar, Pâdişâh'ın yakınına, onu koruyacak askerlerin arasına da kendi adamlarını sokabilmişlerdir.</w:t>
                          </w:r>
                          <w:r w:rsidRPr="006A41AE">
                            <w:rPr>
                              <w:rFonts w:ascii="Arial" w:eastAsia="Times New Roman" w:hAnsi="Arial" w:cs="Arial"/>
                              <w:color w:val="000000"/>
                              <w:sz w:val="26"/>
                              <w:szCs w:val="26"/>
                              <w:lang w:eastAsia="ru-RU"/>
                            </w:rPr>
                            <w:t> </w:t>
                          </w:r>
                          <w:r w:rsidRPr="006A41AE">
                            <w:rPr>
                              <w:rFonts w:ascii="Arial" w:eastAsia="Times New Roman" w:hAnsi="Arial" w:cs="Arial"/>
                              <w:color w:val="000000"/>
                              <w:sz w:val="18"/>
                              <w:szCs w:val="18"/>
                              <w:vertAlign w:val="superscript"/>
                              <w:lang w:eastAsia="ru-RU"/>
                            </w:rPr>
                            <w:t>[15]</w:t>
                          </w:r>
                        </w:ins>
                      </w:p>
                      <w:p w:rsidR="006A41AE" w:rsidRPr="006A41AE" w:rsidRDefault="006A41AE" w:rsidP="006A41AE">
                        <w:pPr>
                          <w:spacing w:before="100" w:beforeAutospacing="1" w:after="100" w:afterAutospacing="1" w:line="240" w:lineRule="auto"/>
                          <w:rPr>
                            <w:ins w:id="6" w:author="Unknown"/>
                            <w:rFonts w:ascii="Arial" w:eastAsia="Times New Roman" w:hAnsi="Arial" w:cs="Arial"/>
                            <w:color w:val="000000"/>
                            <w:sz w:val="26"/>
                            <w:szCs w:val="26"/>
                            <w:lang w:eastAsia="ru-RU"/>
                          </w:rPr>
                        </w:pPr>
                        <w:ins w:id="7" w:author="Unknown">
                          <w:r w:rsidRPr="006A41AE">
                            <w:rPr>
                              <w:rFonts w:ascii="Arial" w:eastAsia="Times New Roman" w:hAnsi="Arial" w:cs="Arial"/>
                              <w:color w:val="000000"/>
                              <w:sz w:val="26"/>
                              <w:szCs w:val="26"/>
                              <w:lang w:eastAsia="ru-RU"/>
                            </w:rPr>
                            <w:t>Osmanlının son döneminde, İttihatçılar, Musa Kazım ve Ürgüplü Mustafa Hayri efendi gibi masonları Şeyhülislam yaparak, bunlar vasıtasıyla dinde reform yapmaya çalışmışlardır.</w:t>
                          </w:r>
                          <w:r w:rsidRPr="006A41AE">
                            <w:rPr>
                              <w:rFonts w:ascii="Arial" w:eastAsia="Times New Roman" w:hAnsi="Arial" w:cs="Arial"/>
                              <w:color w:val="000000"/>
                              <w:sz w:val="18"/>
                              <w:szCs w:val="18"/>
                              <w:vertAlign w:val="superscript"/>
                              <w:lang w:eastAsia="ru-RU"/>
                            </w:rPr>
                            <w:t>[1]</w:t>
                          </w:r>
                          <w:r w:rsidRPr="006A41AE">
                            <w:rPr>
                              <w:rFonts w:ascii="Arial" w:eastAsia="Times New Roman" w:hAnsi="Arial" w:cs="Arial"/>
                              <w:color w:val="000000"/>
                              <w:sz w:val="26"/>
                              <w:szCs w:val="26"/>
                              <w:lang w:eastAsia="ru-RU"/>
                            </w:rPr>
                            <w:t> Zamanın adeti uyarınca önceki dönemde görevinden istifa ederek ayrılan kabinenin yerine Sadrazam ile şeyhülislam'a kabineyi kurma görevini verilir. Bu işlem ile ilgili tezkere okunduğunda riyaset divanından 5 kişilik bir takrir takdim olunur. Takrir, </w:t>
                          </w:r>
                          <w:r w:rsidRPr="006A41AE">
                            <w:rPr>
                              <w:rFonts w:ascii="Arial" w:eastAsia="Times New Roman" w:hAnsi="Arial" w:cs="Arial"/>
                              <w:i/>
                              <w:iCs/>
                              <w:color w:val="000000"/>
                              <w:sz w:val="26"/>
                              <w:szCs w:val="26"/>
                              <w:lang w:eastAsia="ru-RU"/>
                            </w:rPr>
                            <w:t>"Sakalından utanmaz Farmason kafiri gene döndün, dolaştın karşımıza mı çıktın?"</w:t>
                          </w:r>
                          <w:r w:rsidRPr="006A41AE">
                            <w:rPr>
                              <w:rFonts w:ascii="Arial" w:eastAsia="Times New Roman" w:hAnsi="Arial" w:cs="Arial"/>
                              <w:color w:val="000000"/>
                              <w:sz w:val="26"/>
                              <w:szCs w:val="26"/>
                              <w:lang w:eastAsia="ru-RU"/>
                            </w:rPr>
                            <w:t> ibaresini içermektedir. Zira bir evvelki kabinede de Musa Kazım Efendi vardır.</w:t>
                          </w:r>
                          <w:r w:rsidRPr="006A41AE">
                            <w:rPr>
                              <w:rFonts w:ascii="Arial" w:eastAsia="Times New Roman" w:hAnsi="Arial" w:cs="Arial"/>
                              <w:color w:val="000000"/>
                              <w:sz w:val="18"/>
                              <w:szCs w:val="18"/>
                              <w:vertAlign w:val="superscript"/>
                              <w:lang w:eastAsia="ru-RU"/>
                            </w:rPr>
                            <w:t>[23]</w:t>
                          </w:r>
                        </w:ins>
                      </w:p>
                      <w:p w:rsidR="006A41AE" w:rsidRPr="006A41AE" w:rsidRDefault="006A41AE" w:rsidP="006A41AE">
                        <w:pPr>
                          <w:spacing w:before="100" w:beforeAutospacing="1" w:after="100" w:afterAutospacing="1" w:line="240" w:lineRule="auto"/>
                          <w:rPr>
                            <w:ins w:id="8" w:author="Unknown"/>
                            <w:rFonts w:ascii="Arial" w:eastAsia="Times New Roman" w:hAnsi="Arial" w:cs="Arial"/>
                            <w:color w:val="000000"/>
                            <w:sz w:val="26"/>
                            <w:szCs w:val="26"/>
                            <w:lang w:eastAsia="ru-RU"/>
                          </w:rPr>
                        </w:pPr>
                        <w:ins w:id="9" w:author="Unknown">
                          <w:r w:rsidRPr="006A41AE">
                            <w:rPr>
                              <w:rFonts w:ascii="Arial" w:eastAsia="Times New Roman" w:hAnsi="Arial" w:cs="Arial"/>
                              <w:color w:val="000000"/>
                              <w:sz w:val="26"/>
                              <w:szCs w:val="26"/>
                              <w:lang w:eastAsia="ru-RU"/>
                            </w:rPr>
                            <w:t>Sultan Abdülhamid'e hâlini (tahttan indirilişini) tebliğ eden meşkur Yahudi Carasso (Karasu), renksiz ahlaksız, düşük seviyeli, namusuz, hain bir avukattı. Talat, Cavid, Dr. Nâzım ve Bahaeddin Manastırlıyı farmasonluğa teşvikten sorumlusuydu. Bu adam, İttihat ve Terakki'nin aslan ve kaplanları için faydalı bir çakaldı. </w:t>
                          </w:r>
                          <w:r w:rsidRPr="006A41AE">
                            <w:rPr>
                              <w:rFonts w:ascii="Arial" w:eastAsia="Times New Roman" w:hAnsi="Arial" w:cs="Arial"/>
                              <w:i/>
                              <w:iCs/>
                              <w:color w:val="000000"/>
                              <w:sz w:val="26"/>
                              <w:szCs w:val="26"/>
                              <w:lang w:eastAsia="ru-RU"/>
                            </w:rPr>
                            <w:t>"İttihat ve Terakki Cemiyeti"</w:t>
                          </w:r>
                          <w:r w:rsidRPr="006A41AE">
                            <w:rPr>
                              <w:rFonts w:ascii="Arial" w:eastAsia="Times New Roman" w:hAnsi="Arial" w:cs="Arial"/>
                              <w:color w:val="000000"/>
                              <w:sz w:val="26"/>
                              <w:szCs w:val="26"/>
                              <w:lang w:eastAsia="ru-RU"/>
                            </w:rPr>
                            <w:t>, farmasonluk (Siyonizm) ile, parçalanmaz bir bütündü, İstanbul'daki Türklerden Selaniği bilenler, İttihad ve Terakki Cemiyeti'nin amblemleri ve Mekedonya Ristorda Locası ve Yahudi Beni Brith Cemiyeti amblemleri arasındaki benzerliği fark ediyordu.</w:t>
                          </w:r>
                        </w:ins>
                      </w:p>
                      <w:p w:rsidR="006A41AE" w:rsidRPr="006A41AE" w:rsidRDefault="006A41AE" w:rsidP="006A41AE">
                        <w:pPr>
                          <w:spacing w:before="100" w:beforeAutospacing="1" w:after="100" w:afterAutospacing="1" w:line="240" w:lineRule="auto"/>
                          <w:rPr>
                            <w:ins w:id="10" w:author="Unknown"/>
                            <w:rFonts w:ascii="Arial" w:eastAsia="Times New Roman" w:hAnsi="Arial" w:cs="Arial"/>
                            <w:color w:val="000000"/>
                            <w:sz w:val="26"/>
                            <w:szCs w:val="26"/>
                            <w:lang w:eastAsia="ru-RU"/>
                          </w:rPr>
                        </w:pPr>
                        <w:ins w:id="11" w:author="Unknown">
                          <w:r w:rsidRPr="006A41AE">
                            <w:rPr>
                              <w:rFonts w:ascii="Arial" w:eastAsia="Times New Roman" w:hAnsi="Arial" w:cs="Arial"/>
                              <w:color w:val="000000"/>
                              <w:sz w:val="26"/>
                              <w:szCs w:val="26"/>
                              <w:lang w:eastAsia="ru-RU"/>
                            </w:rPr>
                            <w:t>1909 Haziranında Üstad-ı Azam makamı Türkiye Meşrik- i Âzamhğı vazifeyi devralma töreninde Hasköy'den, Selanik, İzmir, Macaristan'ın çeşitli şehirlerinden ve Orta Avrupa İmparatorluklarından gelen birçok Yahudi centilmen vardı. Bülten, Türkiye Meşrik-i Âzamhğı'nın Yüce Konsey üyelerini de sıralıyordu. Bunlardan üç veya dördü Yahudi, üçü dönme idi ve sadece dördü Müslüman'dı... Bazı yabancılar, </w:t>
                          </w:r>
                          <w:r w:rsidRPr="006A41AE">
                            <w:rPr>
                              <w:rFonts w:ascii="Arial" w:eastAsia="Times New Roman" w:hAnsi="Arial" w:cs="Arial"/>
                              <w:i/>
                              <w:iCs/>
                              <w:color w:val="000000"/>
                              <w:sz w:val="26"/>
                              <w:szCs w:val="26"/>
                              <w:lang w:eastAsia="ru-RU"/>
                            </w:rPr>
                            <w:t>"Jön Türk, Alman taraftarı bir yaşlı Yahudi mi?"</w:t>
                          </w:r>
                          <w:r w:rsidRPr="006A41AE">
                            <w:rPr>
                              <w:rFonts w:ascii="Arial" w:eastAsia="Times New Roman" w:hAnsi="Arial" w:cs="Arial"/>
                              <w:color w:val="000000"/>
                              <w:sz w:val="26"/>
                              <w:szCs w:val="26"/>
                              <w:lang w:eastAsia="ru-RU"/>
                            </w:rPr>
                            <w:t> diye meraklanıyordu. Çeşitli karmaşık izahattan sonra, makale şöyle bitiyordu: </w:t>
                          </w:r>
                          <w:r w:rsidRPr="006A41AE">
                            <w:rPr>
                              <w:rFonts w:ascii="Arial" w:eastAsia="Times New Roman" w:hAnsi="Arial" w:cs="Arial"/>
                              <w:i/>
                              <w:iCs/>
                              <w:color w:val="000000"/>
                              <w:sz w:val="26"/>
                              <w:szCs w:val="26"/>
                              <w:lang w:eastAsia="ru-RU"/>
                            </w:rPr>
                            <w:t>"Bilindiği kadarı ile, Türk Farmasonluğu şimdi uyuyor ve muhtemelen de öyle kalacaktır. Ta ki , halen Türkiye'nin başında olan grup kuvvetten düşürülsün ve gelecek Türk rejimine veya yabana bir muzaffer kuvvete karşı yeraltı faaliyetlerine yeniden başlansın..."</w:t>
                          </w:r>
                          <w:r w:rsidRPr="006A41AE">
                            <w:rPr>
                              <w:rFonts w:ascii="Arial" w:eastAsia="Times New Roman" w:hAnsi="Arial" w:cs="Arial"/>
                              <w:color w:val="000000"/>
                              <w:sz w:val="26"/>
                              <w:szCs w:val="26"/>
                              <w:lang w:eastAsia="ru-RU"/>
                            </w:rPr>
                            <w:t> </w:t>
                          </w:r>
                          <w:r w:rsidRPr="006A41AE">
                            <w:rPr>
                              <w:rFonts w:ascii="Arial" w:eastAsia="Times New Roman" w:hAnsi="Arial" w:cs="Arial"/>
                              <w:color w:val="000000"/>
                              <w:sz w:val="18"/>
                              <w:szCs w:val="18"/>
                              <w:vertAlign w:val="superscript"/>
                              <w:lang w:eastAsia="ru-RU"/>
                            </w:rPr>
                            <w:t>[24]</w:t>
                          </w:r>
                        </w:ins>
                      </w:p>
                      <w:p w:rsidR="006A41AE" w:rsidRPr="006A41AE" w:rsidRDefault="006A41AE" w:rsidP="006A41AE">
                        <w:pPr>
                          <w:spacing w:before="100" w:beforeAutospacing="1" w:after="100" w:afterAutospacing="1" w:line="240" w:lineRule="auto"/>
                          <w:rPr>
                            <w:ins w:id="12" w:author="Unknown"/>
                            <w:rFonts w:ascii="Arial" w:eastAsia="Times New Roman" w:hAnsi="Arial" w:cs="Arial"/>
                            <w:color w:val="000000"/>
                            <w:sz w:val="26"/>
                            <w:szCs w:val="26"/>
                            <w:lang w:eastAsia="ru-RU"/>
                          </w:rPr>
                        </w:pPr>
                        <w:ins w:id="13" w:author="Unknown">
                          <w:r w:rsidRPr="006A41AE">
                            <w:rPr>
                              <w:rFonts w:ascii="Arial" w:eastAsia="Times New Roman" w:hAnsi="Arial" w:cs="Arial"/>
                              <w:color w:val="000000"/>
                              <w:sz w:val="26"/>
                              <w:szCs w:val="26"/>
                              <w:lang w:eastAsia="ru-RU"/>
                            </w:rPr>
                            <w:t xml:space="preserve">Osmanlı İmparatorluğunun dağılmasına neden olan faktörleri tek tek saymamız gerekirse binlerce sayfalık kitap basmamız gerekir. Fakat bu faktörlerin en önemli ve gizli kalmışlarını ortaya çıkarırsak en azından günümüz ile bağlantısını ortaya koyabiliriz. Bugüne kadar üzerinde pek durulmamış, fakat Osmanlı'nın, Kurtuluş Savaşı sonrası kurulan Türkiye Cumhuriyeti'nin </w:t>
                          </w:r>
                          <w:r w:rsidRPr="006A41AE">
                            <w:rPr>
                              <w:rFonts w:ascii="Arial" w:eastAsia="Times New Roman" w:hAnsi="Arial" w:cs="Arial"/>
                              <w:color w:val="000000"/>
                              <w:sz w:val="26"/>
                              <w:szCs w:val="26"/>
                              <w:lang w:eastAsia="ru-RU"/>
                            </w:rPr>
                            <w:lastRenderedPageBreak/>
                            <w:t>ve günümüzün en büyük tehlikesi </w:t>
                          </w:r>
                          <w:r w:rsidRPr="006A41AE">
                            <w:rPr>
                              <w:rFonts w:ascii="Arial" w:eastAsia="Times New Roman" w:hAnsi="Arial" w:cs="Arial"/>
                              <w:i/>
                              <w:iCs/>
                              <w:color w:val="000000"/>
                              <w:sz w:val="26"/>
                              <w:szCs w:val="26"/>
                              <w:lang w:eastAsia="ru-RU"/>
                            </w:rPr>
                            <w:t>''Mason Locaları''</w:t>
                          </w:r>
                          <w:r w:rsidRPr="006A41AE">
                            <w:rPr>
                              <w:rFonts w:ascii="Arial" w:eastAsia="Times New Roman" w:hAnsi="Arial" w:cs="Arial"/>
                              <w:color w:val="000000"/>
                              <w:sz w:val="26"/>
                              <w:szCs w:val="26"/>
                              <w:lang w:eastAsia="ru-RU"/>
                            </w:rPr>
                            <w:t> gizli gizli ülkemizi tehdit edip, yok etmeye yönelik çalışmalar yaparken bizler bu konu hakkında bilgisizliğimizden dolayı umursamaz tavır takınıyoruz. Fakat ufak gözüken bu olgu, Osmanlı'nın başını ağrıtmış, </w:t>
                          </w:r>
                          <w:r w:rsidRPr="006A41AE">
                            <w:rPr>
                              <w:rFonts w:ascii="Arial" w:eastAsia="Times New Roman" w:hAnsi="Arial" w:cs="Arial"/>
                              <w:b/>
                              <w:bCs/>
                              <w:color w:val="000000"/>
                              <w:sz w:val="26"/>
                              <w:szCs w:val="26"/>
                              <w:u w:val="single"/>
                              <w:lang w:eastAsia="ru-RU"/>
                            </w:rPr>
                            <w:t>Kurtuluş Savaşı'ndan sonra bunu gören Mustafa Kemal Atatürk'ün bu tehlike yuvalarının kapatmasına sebep olmuştur. Fakat daha sonra Mustafa Kemal'in ölümünü fırsat bilen İsmet İnönü'nün desteğiyle tekrar ortaya çıkan Mason Locaları, Celal Bayar'la beraber daha güçlenmiş ve sonrasında Türkiye'nin siyasi politikasını yönlendirmeye başlamıştır.</w:t>
                          </w:r>
                          <w:r w:rsidRPr="006A41AE">
                            <w:rPr>
                              <w:rFonts w:ascii="Arial" w:eastAsia="Times New Roman" w:hAnsi="Arial" w:cs="Arial"/>
                              <w:color w:val="000000"/>
                              <w:sz w:val="18"/>
                              <w:szCs w:val="18"/>
                              <w:vertAlign w:val="superscript"/>
                              <w:lang w:eastAsia="ru-RU"/>
                            </w:rPr>
                            <w:t>[25]</w:t>
                          </w:r>
                          <w:r w:rsidRPr="006A41AE">
                            <w:rPr>
                              <w:rFonts w:ascii="Arial" w:eastAsia="Times New Roman" w:hAnsi="Arial" w:cs="Arial"/>
                              <w:color w:val="000000"/>
                              <w:sz w:val="26"/>
                              <w:szCs w:val="26"/>
                              <w:lang w:eastAsia="ru-RU"/>
                            </w:rPr>
                            <w:t> Cumhuriyetin ilânından sonra, bütün dernekler ve mezhebi teşekküller gibi Farmasonluğa da memleketimizde son verilmişse de, son yıllarda yeniden faaliyetlerine hız verilmiştir.</w:t>
                          </w:r>
                          <w:r w:rsidRPr="006A41AE">
                            <w:rPr>
                              <w:rFonts w:ascii="Arial" w:eastAsia="Times New Roman" w:hAnsi="Arial" w:cs="Arial"/>
                              <w:color w:val="000000"/>
                              <w:sz w:val="18"/>
                              <w:szCs w:val="18"/>
                              <w:vertAlign w:val="superscript"/>
                              <w:lang w:eastAsia="ru-RU"/>
                            </w:rPr>
                            <w:t>[7]</w:t>
                          </w:r>
                        </w:ins>
                      </w:p>
                      <w:p w:rsidR="006A41AE" w:rsidRPr="006A41AE" w:rsidRDefault="006A41AE" w:rsidP="006A41AE">
                        <w:pPr>
                          <w:spacing w:before="100" w:beforeAutospacing="1" w:after="100" w:afterAutospacing="1" w:line="240" w:lineRule="auto"/>
                          <w:rPr>
                            <w:ins w:id="14" w:author="Unknown"/>
                            <w:rFonts w:ascii="Arial" w:eastAsia="Times New Roman" w:hAnsi="Arial" w:cs="Arial"/>
                            <w:color w:val="000000"/>
                            <w:sz w:val="26"/>
                            <w:szCs w:val="26"/>
                            <w:lang w:eastAsia="ru-RU"/>
                          </w:rPr>
                        </w:pPr>
                        <w:ins w:id="15" w:author="Unknown">
                          <w:r w:rsidRPr="006A41AE">
                            <w:rPr>
                              <w:rFonts w:ascii="Arial" w:eastAsia="Times New Roman" w:hAnsi="Arial" w:cs="Arial"/>
                              <w:color w:val="000000"/>
                              <w:sz w:val="26"/>
                              <w:szCs w:val="26"/>
                              <w:lang w:eastAsia="ru-RU"/>
                            </w:rPr>
                            <w:t>Yabancı ülkelerdeki Masonların rehberliğe ve yardıma ihtiyaç duyduklarını belirten Kral George, şöyle diyordu:</w:t>
                          </w:r>
                        </w:ins>
                      </w:p>
                      <w:p w:rsidR="006A41AE" w:rsidRPr="006A41AE" w:rsidRDefault="006A41AE" w:rsidP="006A41AE">
                        <w:pPr>
                          <w:spacing w:beforeAutospacing="1" w:after="100" w:afterAutospacing="1" w:line="240" w:lineRule="auto"/>
                          <w:rPr>
                            <w:ins w:id="16" w:author="Unknown"/>
                            <w:rFonts w:ascii="Arial" w:eastAsia="Times New Roman" w:hAnsi="Arial" w:cs="Arial"/>
                            <w:color w:val="000000"/>
                            <w:sz w:val="26"/>
                            <w:szCs w:val="26"/>
                            <w:lang w:eastAsia="ru-RU"/>
                          </w:rPr>
                        </w:pPr>
                        <w:ins w:id="17" w:author="Unknown">
                          <w:r w:rsidRPr="006A41AE">
                            <w:rPr>
                              <w:rFonts w:ascii="Arial" w:eastAsia="Times New Roman" w:hAnsi="Arial" w:cs="Arial"/>
                              <w:i/>
                              <w:iCs/>
                              <w:color w:val="000000"/>
                              <w:sz w:val="26"/>
                              <w:szCs w:val="26"/>
                              <w:lang w:eastAsia="ru-RU"/>
                            </w:rPr>
                            <w:t>«Farmasonluğun dağıtıldığı veyahut faaliyetlerine nihayet verildiği memleketler de vardır. Bu hal, bu teşekküllerin tarihinde kederli bir safhadır. Şundan şüphem yoktur ki, şartlar elverdiği zaman dünya büyük locası farmasonluğun yeniden kurulması için yardımını yapacak ve farmasonluğun geçirmiş olduğu nekbet devresinden daha ziyade kuvvetlenmiş olarak çıkacaktır.»</w:t>
                          </w:r>
                        </w:ins>
                      </w:p>
                      <w:p w:rsidR="006A41AE" w:rsidRPr="006A41AE" w:rsidRDefault="006A41AE" w:rsidP="006A41AE">
                        <w:pPr>
                          <w:spacing w:before="100" w:beforeAutospacing="1" w:after="100" w:afterAutospacing="1" w:line="240" w:lineRule="auto"/>
                          <w:rPr>
                            <w:ins w:id="18" w:author="Unknown"/>
                            <w:rFonts w:ascii="Arial" w:eastAsia="Times New Roman" w:hAnsi="Arial" w:cs="Arial"/>
                            <w:color w:val="000000"/>
                            <w:sz w:val="26"/>
                            <w:szCs w:val="26"/>
                            <w:lang w:eastAsia="ru-RU"/>
                          </w:rPr>
                        </w:pPr>
                        <w:ins w:id="19" w:author="Unknown">
                          <w:r w:rsidRPr="006A41AE">
                            <w:rPr>
                              <w:rFonts w:ascii="Arial" w:eastAsia="Times New Roman" w:hAnsi="Arial" w:cs="Arial"/>
                              <w:color w:val="000000"/>
                              <w:sz w:val="26"/>
                              <w:szCs w:val="26"/>
                              <w:lang w:eastAsia="ru-RU"/>
                            </w:rPr>
                            <w:t>Türkiye'de o gün, 5 Şubat 1948'de gelecek ve Masonlar, </w:t>
                          </w:r>
                          <w:r w:rsidRPr="006A41AE">
                            <w:rPr>
                              <w:rFonts w:ascii="Arial" w:eastAsia="Times New Roman" w:hAnsi="Arial" w:cs="Arial"/>
                              <w:i/>
                              <w:iCs/>
                              <w:color w:val="000000"/>
                              <w:sz w:val="26"/>
                              <w:szCs w:val="26"/>
                              <w:lang w:eastAsia="ru-RU"/>
                            </w:rPr>
                            <w:t>“Türkiye Mason Derneği”</w:t>
                          </w:r>
                          <w:r w:rsidRPr="006A41AE">
                            <w:rPr>
                              <w:rFonts w:ascii="Arial" w:eastAsia="Times New Roman" w:hAnsi="Arial" w:cs="Arial"/>
                              <w:color w:val="000000"/>
                              <w:sz w:val="26"/>
                              <w:szCs w:val="26"/>
                              <w:lang w:eastAsia="ru-RU"/>
                            </w:rPr>
                            <w:t> unvanıyla yeniden ve resmen faaliyete geçecektir.</w:t>
                          </w:r>
                          <w:r w:rsidRPr="006A41AE">
                            <w:rPr>
                              <w:rFonts w:ascii="Arial" w:eastAsia="Times New Roman" w:hAnsi="Arial" w:cs="Arial"/>
                              <w:color w:val="000000"/>
                              <w:sz w:val="18"/>
                              <w:szCs w:val="18"/>
                              <w:vertAlign w:val="superscript"/>
                              <w:lang w:eastAsia="ru-RU"/>
                            </w:rPr>
                            <w:t>[26][27]</w:t>
                          </w:r>
                        </w:ins>
                      </w:p>
                      <w:p w:rsidR="006A41AE" w:rsidRPr="006A41AE" w:rsidRDefault="006A41AE" w:rsidP="006A41AE">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2"/>
                          <w:rPr>
                            <w:ins w:id="20" w:author="Unknown"/>
                            <w:rFonts w:ascii="Arial" w:eastAsia="Times New Roman" w:hAnsi="Arial" w:cs="Arial"/>
                            <w:b/>
                            <w:bCs/>
                            <w:color w:val="3B5998"/>
                            <w:sz w:val="30"/>
                            <w:szCs w:val="30"/>
                            <w:lang w:eastAsia="ru-RU"/>
                          </w:rPr>
                        </w:pPr>
                        <w:ins w:id="21" w:author="Unknown">
                          <w:r w:rsidRPr="006A41AE">
                            <w:rPr>
                              <w:rFonts w:ascii="Arial" w:eastAsia="Times New Roman" w:hAnsi="Arial" w:cs="Arial"/>
                              <w:b/>
                              <w:bCs/>
                              <w:color w:val="3B5998"/>
                              <w:sz w:val="30"/>
                              <w:szCs w:val="30"/>
                              <w:lang w:eastAsia="ru-RU"/>
                            </w:rPr>
                            <w:t>Masonluk ve Farmasonluk Arasındaki Fark</w:t>
                          </w:r>
                        </w:ins>
                      </w:p>
                      <w:p w:rsidR="006A41AE" w:rsidRPr="006A41AE" w:rsidRDefault="006A41AE" w:rsidP="006A41AE">
                        <w:pPr>
                          <w:spacing w:before="100" w:beforeAutospacing="1" w:after="100" w:afterAutospacing="1" w:line="240" w:lineRule="auto"/>
                          <w:rPr>
                            <w:ins w:id="22" w:author="Unknown"/>
                            <w:rFonts w:ascii="Arial" w:eastAsia="Times New Roman" w:hAnsi="Arial" w:cs="Arial"/>
                            <w:color w:val="000000"/>
                            <w:sz w:val="26"/>
                            <w:szCs w:val="26"/>
                            <w:lang w:eastAsia="ru-RU"/>
                          </w:rPr>
                        </w:pPr>
                        <w:ins w:id="23" w:author="Unknown">
                          <w:r w:rsidRPr="006A41AE">
                            <w:rPr>
                              <w:rFonts w:ascii="Arial" w:eastAsia="Times New Roman" w:hAnsi="Arial" w:cs="Arial"/>
                              <w:color w:val="000000"/>
                              <w:sz w:val="26"/>
                              <w:szCs w:val="26"/>
                              <w:lang w:eastAsia="ru-RU"/>
                            </w:rPr>
                            <w:t>Masonluk konusunda iki terim karşımıza çıkıyor. </w:t>
                          </w:r>
                          <w:r w:rsidRPr="006A41AE">
                            <w:rPr>
                              <w:rFonts w:ascii="Arial" w:eastAsia="Times New Roman" w:hAnsi="Arial" w:cs="Arial"/>
                              <w:i/>
                              <w:iCs/>
                              <w:color w:val="000000"/>
                              <w:sz w:val="26"/>
                              <w:szCs w:val="26"/>
                              <w:lang w:eastAsia="ru-RU"/>
                            </w:rPr>
                            <w:t>"Masonluk"</w:t>
                          </w:r>
                          <w:r w:rsidRPr="006A41AE">
                            <w:rPr>
                              <w:rFonts w:ascii="Arial" w:eastAsia="Times New Roman" w:hAnsi="Arial" w:cs="Arial"/>
                              <w:color w:val="000000"/>
                              <w:sz w:val="26"/>
                              <w:szCs w:val="26"/>
                              <w:lang w:eastAsia="ru-RU"/>
                            </w:rPr>
                            <w:t> ve </w:t>
                          </w:r>
                          <w:r w:rsidRPr="006A41AE">
                            <w:rPr>
                              <w:rFonts w:ascii="Arial" w:eastAsia="Times New Roman" w:hAnsi="Arial" w:cs="Arial"/>
                              <w:i/>
                              <w:iCs/>
                              <w:color w:val="000000"/>
                              <w:sz w:val="26"/>
                              <w:szCs w:val="26"/>
                              <w:lang w:eastAsia="ru-RU"/>
                            </w:rPr>
                            <w:t>"Farmasonluk"</w:t>
                          </w:r>
                          <w:r w:rsidRPr="006A41AE">
                            <w:rPr>
                              <w:rFonts w:ascii="Arial" w:eastAsia="Times New Roman" w:hAnsi="Arial" w:cs="Arial"/>
                              <w:color w:val="000000"/>
                              <w:sz w:val="26"/>
                              <w:szCs w:val="26"/>
                              <w:lang w:eastAsia="ru-RU"/>
                            </w:rPr>
                            <w:t>. Bu konuda Tuncar Tuğcu'nun </w:t>
                          </w:r>
                          <w:r w:rsidRPr="006A41AE">
                            <w:rPr>
                              <w:rFonts w:ascii="Arial" w:eastAsia="Times New Roman" w:hAnsi="Arial" w:cs="Arial"/>
                              <w:i/>
                              <w:iCs/>
                              <w:color w:val="000000"/>
                              <w:sz w:val="26"/>
                              <w:szCs w:val="26"/>
                              <w:lang w:eastAsia="ru-RU"/>
                            </w:rPr>
                            <w:t>"Masonların Saklı Tarihi"</w:t>
                          </w:r>
                          <w:r w:rsidRPr="006A41AE">
                            <w:rPr>
                              <w:rFonts w:ascii="Arial" w:eastAsia="Times New Roman" w:hAnsi="Arial" w:cs="Arial"/>
                              <w:color w:val="000000"/>
                              <w:sz w:val="26"/>
                              <w:szCs w:val="26"/>
                              <w:lang w:eastAsia="ru-RU"/>
                            </w:rPr>
                            <w:t> isimli kitabında konu aydınlığa kavuşturuluyor: </w:t>
                          </w:r>
                          <w:r w:rsidRPr="006A41AE">
                            <w:rPr>
                              <w:rFonts w:ascii="Arial" w:eastAsia="Times New Roman" w:hAnsi="Arial" w:cs="Arial"/>
                              <w:color w:val="000000"/>
                              <w:sz w:val="18"/>
                              <w:szCs w:val="18"/>
                              <w:vertAlign w:val="superscript"/>
                              <w:lang w:eastAsia="ru-RU"/>
                            </w:rPr>
                            <w:t>[28]</w:t>
                          </w:r>
                        </w:ins>
                      </w:p>
                      <w:p w:rsidR="006A41AE" w:rsidRPr="006A41AE" w:rsidRDefault="006A41AE" w:rsidP="006A41AE">
                        <w:pPr>
                          <w:spacing w:beforeAutospacing="1" w:after="100" w:afterAutospacing="1" w:line="240" w:lineRule="auto"/>
                          <w:rPr>
                            <w:ins w:id="24" w:author="Unknown"/>
                            <w:rFonts w:ascii="Arial" w:eastAsia="Times New Roman" w:hAnsi="Arial" w:cs="Arial"/>
                            <w:color w:val="000000"/>
                            <w:sz w:val="26"/>
                            <w:szCs w:val="26"/>
                            <w:lang w:eastAsia="ru-RU"/>
                          </w:rPr>
                        </w:pPr>
                        <w:ins w:id="25" w:author="Unknown">
                          <w:r w:rsidRPr="006A41AE">
                            <w:rPr>
                              <w:rFonts w:ascii="Arial" w:eastAsia="Times New Roman" w:hAnsi="Arial" w:cs="Arial"/>
                              <w:i/>
                              <w:iCs/>
                              <w:color w:val="000000"/>
                              <w:sz w:val="26"/>
                              <w:szCs w:val="26"/>
                              <w:lang w:eastAsia="ru-RU"/>
                            </w:rPr>
                            <w:t>«Farmasonluk İngilizce "Free Mason" (Hür Mason) kavramının değişik ve serbest bir söyleniş biçimidir. Ama ne var ki, doğrudan doğruya farmasonların kendileri bu şaşırtmacayı başlatmışlardır. Kendileri için hem mason ve hem de farmason kavramlarını kullanmışlardır. Bu bir saklanma, yaşama geçirmek istedikleri projelerinin üstünü örtme girişimidir ve girişimlerinde son derece başarılı oldular. Farmason olan, farmason olmayan ya da farmasonluğa karşı olan tüm araştırmacılar ve bu problemle ilgilenenler mason ve farmason kavramlarıyla aynı şeyi kast etmişler ve farmasonları masonların bir devamı olarak görmüşlerdir.»</w:t>
                          </w:r>
                        </w:ins>
                      </w:p>
                      <w:p w:rsidR="006A41AE" w:rsidRPr="006A41AE" w:rsidRDefault="006A41AE" w:rsidP="006A41AE">
                        <w:pPr>
                          <w:spacing w:before="100" w:beforeAutospacing="1" w:after="100" w:afterAutospacing="1" w:line="240" w:lineRule="auto"/>
                          <w:rPr>
                            <w:ins w:id="26" w:author="Unknown"/>
                            <w:rFonts w:ascii="Arial" w:eastAsia="Times New Roman" w:hAnsi="Arial" w:cs="Arial"/>
                            <w:color w:val="000000"/>
                            <w:sz w:val="26"/>
                            <w:szCs w:val="26"/>
                            <w:lang w:eastAsia="ru-RU"/>
                          </w:rPr>
                        </w:pPr>
                        <w:ins w:id="27" w:author="Unknown">
                          <w:r w:rsidRPr="006A41AE">
                            <w:rPr>
                              <w:rFonts w:ascii="Arial" w:eastAsia="Times New Roman" w:hAnsi="Arial" w:cs="Arial"/>
                              <w:i/>
                              <w:iCs/>
                              <w:color w:val="000000"/>
                              <w:sz w:val="26"/>
                              <w:szCs w:val="26"/>
                              <w:lang w:eastAsia="ru-RU"/>
                            </w:rPr>
                            <w:t>«Gerçekte "Masonluk" ve "Farmasonluk", iki ayrı örgüt ve tarihsel fenomendir. Masonluk, Ortaçağ Katolik yapı işçilerinin bir meslek örgütüdür. Oysa Farmasonluk (hür masonluk), başlangıçta yalnız Anglosakson (Avrupalı beyaz ırk) ve İskoç soylularının girebildiği emperyal, (gücünü hissettiren) siyasal ve ekonomik hedefleri olan, son derece kurnazca düzenlenmiş, gizemli ritüellere sahip, (Ritüel- Dini bir inanç gibi benimsenmiş alışkanlık, kişilerce kutsallaştırılmış davranışlar, biçimler, davranış biçimleri, temalar) bir aydınlanma gizli örgütüdür. Farmasonlukla, Masonluk arasında gerçek bir bağ yoktur. Bir bağ ve sürekliliğin olduğu iddiası, Farmasonların gizlenme, örtünme tekniklerinin başarılı bir ürünüdür. Bu sebeple "Mason" kavramı ile Ortaçağ Katolik işçi loncaları, Farmason kavramı ile de sonradan küreselleşen Anglosakson İskoç kökenli soyluların, sonra da burjuvazinin örgütlendiği, gizemli ritüellere sahip, tüm ülkelerde efsaneler örtüsünün arkasına saklanmış, kamuya açık olamayan ve denetlenemeyenlerini gizli bir örgüt anlaşılmalıdır.»</w:t>
                          </w:r>
                          <w:r w:rsidRPr="006A41AE">
                            <w:rPr>
                              <w:rFonts w:ascii="Arial" w:eastAsia="Times New Roman" w:hAnsi="Arial" w:cs="Arial"/>
                              <w:color w:val="000000"/>
                              <w:sz w:val="26"/>
                              <w:szCs w:val="26"/>
                              <w:lang w:eastAsia="ru-RU"/>
                            </w:rPr>
                            <w:t> </w:t>
                          </w:r>
                          <w:r w:rsidRPr="006A41AE">
                            <w:rPr>
                              <w:rFonts w:ascii="Arial" w:eastAsia="Times New Roman" w:hAnsi="Arial" w:cs="Arial"/>
                              <w:color w:val="000000"/>
                              <w:sz w:val="18"/>
                              <w:szCs w:val="18"/>
                              <w:vertAlign w:val="superscript"/>
                              <w:lang w:eastAsia="ru-RU"/>
                            </w:rPr>
                            <w:t>[21][28]</w:t>
                          </w:r>
                        </w:ins>
                      </w:p>
                      <w:p w:rsidR="006A41AE" w:rsidRPr="006A41AE" w:rsidRDefault="006A41AE" w:rsidP="006A41AE">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2"/>
                          <w:rPr>
                            <w:ins w:id="28" w:author="Unknown"/>
                            <w:rFonts w:ascii="Arial" w:eastAsia="Times New Roman" w:hAnsi="Arial" w:cs="Arial"/>
                            <w:b/>
                            <w:bCs/>
                            <w:color w:val="3B5998"/>
                            <w:sz w:val="30"/>
                            <w:szCs w:val="30"/>
                            <w:lang w:eastAsia="ru-RU"/>
                          </w:rPr>
                        </w:pPr>
                        <w:ins w:id="29" w:author="Unknown">
                          <w:r w:rsidRPr="006A41AE">
                            <w:rPr>
                              <w:rFonts w:ascii="Arial" w:eastAsia="Times New Roman" w:hAnsi="Arial" w:cs="Arial"/>
                              <w:b/>
                              <w:bCs/>
                              <w:color w:val="3B5998"/>
                              <w:sz w:val="30"/>
                              <w:szCs w:val="30"/>
                              <w:lang w:eastAsia="ru-RU"/>
                            </w:rPr>
                            <w:t>Farmasonik Semboller</w:t>
                          </w:r>
                        </w:ins>
                      </w:p>
                      <w:p w:rsidR="006A41AE" w:rsidRPr="006A41AE" w:rsidRDefault="006A41AE" w:rsidP="006A41AE">
                        <w:pPr>
                          <w:spacing w:before="100" w:beforeAutospacing="1" w:after="100" w:afterAutospacing="1" w:line="240" w:lineRule="auto"/>
                          <w:rPr>
                            <w:ins w:id="30" w:author="Unknown"/>
                            <w:rFonts w:ascii="Arial" w:eastAsia="Times New Roman" w:hAnsi="Arial" w:cs="Arial"/>
                            <w:color w:val="000000"/>
                            <w:sz w:val="26"/>
                            <w:szCs w:val="26"/>
                            <w:lang w:eastAsia="ru-RU"/>
                          </w:rPr>
                        </w:pPr>
                        <w:ins w:id="31" w:author="Unknown">
                          <w:r w:rsidRPr="006A41AE">
                            <w:rPr>
                              <w:rFonts w:ascii="Arial" w:eastAsia="Times New Roman" w:hAnsi="Arial" w:cs="Arial"/>
                              <w:color w:val="000000"/>
                              <w:sz w:val="26"/>
                              <w:szCs w:val="26"/>
                              <w:lang w:eastAsia="ru-RU"/>
                            </w:rPr>
                            <w:t>Farmasonluk, dünyanın en eski ve en geniş kardeşlik birliklerinden biri. Kimileri onun Tapınak Şövalyeleri'nden, kimileri Kral Süleyman Tapınağı'nın kurucularından, kimileri de Antik Mısır'ın gizemli dinlerinden geldiğine inanıyor. Bazıları ise Hermetik felsefe ve Rönesans mistisizmi kaynaklı kadim ayinleriyle, Ortaçağ taş ustaları (Mason) loncasından geliştiğini düşünüyor. Farmasonluk sıradan insanda zenginlik ve güce ayrıcalıklı bir erişimi olan elit bir zümrenin dünyaya hükmettiği korkusunu uyandırır. Farmasonluğun katı gizliliği de sayısız komplo teorisine ve kınamaya yol açmıştır. Üç ilkeyi, kardeşlik sevgisi, yardımlaşma ve hakikati temel alan farmasonluğun pek çok gizli işaret ve parolaları vardır. İşte Masonik semboller...</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r>
                          <w:r w:rsidRPr="006A41AE">
                            <w:rPr>
                              <w:rFonts w:ascii="Arial" w:eastAsia="Times New Roman" w:hAnsi="Arial" w:cs="Arial"/>
                              <w:b/>
                              <w:bCs/>
                              <w:color w:val="000000"/>
                              <w:sz w:val="26"/>
                              <w:szCs w:val="26"/>
                              <w:lang w:eastAsia="ru-RU"/>
                            </w:rPr>
                            <w:lastRenderedPageBreak/>
                            <w:t>Süleyman'ın Tapınağı:</w:t>
                          </w:r>
                          <w:r w:rsidRPr="006A41AE">
                            <w:rPr>
                              <w:rFonts w:ascii="Arial" w:eastAsia="Times New Roman" w:hAnsi="Arial" w:cs="Arial"/>
                              <w:color w:val="000000"/>
                              <w:sz w:val="26"/>
                              <w:szCs w:val="26"/>
                              <w:lang w:eastAsia="ru-RU"/>
                            </w:rPr>
                            <w:t> Bu en önemli Mason sembolü, hareketin kökenini, yitirileni ve bir Mason'un kişisel gelişim ile neler kazanabileceğine yönelik bir ilhamı temsil eder.</w:t>
                          </w:r>
                        </w:ins>
                      </w:p>
                      <w:p w:rsidR="006A41AE" w:rsidRPr="006A41AE" w:rsidRDefault="006A41AE" w:rsidP="006A41AE">
                        <w:pPr>
                          <w:spacing w:before="100" w:beforeAutospacing="1" w:after="100" w:afterAutospacing="1" w:line="240" w:lineRule="auto"/>
                          <w:rPr>
                            <w:ins w:id="32" w:author="Unknown"/>
                            <w:rFonts w:ascii="Arial" w:eastAsia="Times New Roman" w:hAnsi="Arial" w:cs="Arial"/>
                            <w:color w:val="000000"/>
                            <w:sz w:val="26"/>
                            <w:szCs w:val="26"/>
                            <w:lang w:eastAsia="ru-RU"/>
                          </w:rPr>
                        </w:pPr>
                        <w:ins w:id="33" w:author="Unknown">
                          <w:r w:rsidRPr="006A41AE">
                            <w:rPr>
                              <w:rFonts w:ascii="Arial" w:eastAsia="Times New Roman" w:hAnsi="Arial" w:cs="Arial"/>
                              <w:b/>
                              <w:bCs/>
                              <w:color w:val="000000"/>
                              <w:sz w:val="26"/>
                              <w:szCs w:val="26"/>
                              <w:lang w:eastAsia="ru-RU"/>
                            </w:rPr>
                            <w:t>İki sütun Jachin ve Boaz:</w:t>
                          </w:r>
                          <w:r w:rsidRPr="006A41AE">
                            <w:rPr>
                              <w:rFonts w:ascii="Arial" w:eastAsia="Times New Roman" w:hAnsi="Arial" w:cs="Arial"/>
                              <w:color w:val="000000"/>
                              <w:sz w:val="26"/>
                              <w:szCs w:val="26"/>
                              <w:lang w:eastAsia="ru-RU"/>
                            </w:rPr>
                            <w:t> Süleyman'ın Tapınağı'nın girişine inşa edilen ikiz kolonlarla özdeşleştirilir.</w:t>
                          </w:r>
                        </w:ins>
                      </w:p>
                      <w:p w:rsidR="006A41AE" w:rsidRPr="006A41AE" w:rsidRDefault="006A41AE" w:rsidP="006A41AE">
                        <w:pPr>
                          <w:spacing w:before="100" w:beforeAutospacing="1" w:after="100" w:afterAutospacing="1" w:line="240" w:lineRule="auto"/>
                          <w:rPr>
                            <w:ins w:id="34" w:author="Unknown"/>
                            <w:rFonts w:ascii="Arial" w:eastAsia="Times New Roman" w:hAnsi="Arial" w:cs="Arial"/>
                            <w:color w:val="000000"/>
                            <w:sz w:val="26"/>
                            <w:szCs w:val="26"/>
                            <w:lang w:eastAsia="ru-RU"/>
                          </w:rPr>
                        </w:pPr>
                        <w:ins w:id="35" w:author="Unknown">
                          <w:r w:rsidRPr="006A41AE">
                            <w:rPr>
                              <w:rFonts w:ascii="Arial" w:eastAsia="Times New Roman" w:hAnsi="Arial" w:cs="Arial"/>
                              <w:b/>
                              <w:bCs/>
                              <w:color w:val="000000"/>
                              <w:sz w:val="26"/>
                              <w:szCs w:val="26"/>
                              <w:lang w:eastAsia="ru-RU"/>
                            </w:rPr>
                            <w:t>Geometrinin G'si:</w:t>
                          </w:r>
                          <w:r w:rsidRPr="006A41AE">
                            <w:rPr>
                              <w:rFonts w:ascii="Arial" w:eastAsia="Times New Roman" w:hAnsi="Arial" w:cs="Arial"/>
                              <w:color w:val="000000"/>
                              <w:sz w:val="26"/>
                              <w:szCs w:val="26"/>
                              <w:lang w:eastAsia="ru-RU"/>
                            </w:rPr>
                            <w:t> Farmasonlar için geometri Süleyman Tapınağı'nı inşa eden Hiram Abiff'e Tanrı tarafından verilen özel ve gizli bir bilimdir.</w:t>
                          </w:r>
                        </w:ins>
                      </w:p>
                      <w:p w:rsidR="006A41AE" w:rsidRPr="006A41AE" w:rsidRDefault="006A41AE" w:rsidP="006A41AE">
                        <w:pPr>
                          <w:spacing w:before="100" w:beforeAutospacing="1" w:after="100" w:afterAutospacing="1" w:line="240" w:lineRule="auto"/>
                          <w:rPr>
                            <w:ins w:id="36" w:author="Unknown"/>
                            <w:rFonts w:ascii="Arial" w:eastAsia="Times New Roman" w:hAnsi="Arial" w:cs="Arial"/>
                            <w:color w:val="000000"/>
                            <w:sz w:val="26"/>
                            <w:szCs w:val="26"/>
                            <w:lang w:eastAsia="ru-RU"/>
                          </w:rPr>
                        </w:pPr>
                        <w:ins w:id="37" w:author="Unknown">
                          <w:r w:rsidRPr="006A41AE">
                            <w:rPr>
                              <w:rFonts w:ascii="Arial" w:eastAsia="Times New Roman" w:hAnsi="Arial" w:cs="Arial"/>
                              <w:b/>
                              <w:bCs/>
                              <w:color w:val="000000"/>
                              <w:sz w:val="26"/>
                              <w:szCs w:val="26"/>
                              <w:lang w:eastAsia="ru-RU"/>
                            </w:rPr>
                            <w:t>Pergeller:</w:t>
                          </w:r>
                          <w:r w:rsidRPr="006A41AE">
                            <w:rPr>
                              <w:rFonts w:ascii="Arial" w:eastAsia="Times New Roman" w:hAnsi="Arial" w:cs="Arial"/>
                              <w:color w:val="000000"/>
                              <w:sz w:val="26"/>
                              <w:szCs w:val="26"/>
                              <w:lang w:eastAsia="ru-RU"/>
                            </w:rPr>
                            <w:t> Tüm gelişimin, hakikatin ve gizemin esası olan geometride, ilahi olanı cismi olan içinde yeniden yaratma gücünün bulunduğuna inanılır. Geometri tanrısal dimağın hakiki bir taslağıdır.</w:t>
                          </w:r>
                        </w:ins>
                      </w:p>
                      <w:p w:rsidR="006A41AE" w:rsidRPr="006A41AE" w:rsidRDefault="006A41AE" w:rsidP="006A41AE">
                        <w:pPr>
                          <w:spacing w:before="100" w:beforeAutospacing="1" w:after="100" w:afterAutospacing="1" w:line="240" w:lineRule="auto"/>
                          <w:rPr>
                            <w:ins w:id="38" w:author="Unknown"/>
                            <w:rFonts w:ascii="Arial" w:eastAsia="Times New Roman" w:hAnsi="Arial" w:cs="Arial"/>
                            <w:color w:val="000000"/>
                            <w:sz w:val="26"/>
                            <w:szCs w:val="26"/>
                            <w:lang w:eastAsia="ru-RU"/>
                          </w:rPr>
                        </w:pPr>
                        <w:ins w:id="39" w:author="Unknown">
                          <w:r w:rsidRPr="006A41AE">
                            <w:rPr>
                              <w:rFonts w:ascii="Arial" w:eastAsia="Times New Roman" w:hAnsi="Arial" w:cs="Arial"/>
                              <w:b/>
                              <w:bCs/>
                              <w:color w:val="000000"/>
                              <w:sz w:val="26"/>
                              <w:szCs w:val="26"/>
                              <w:lang w:eastAsia="ru-RU"/>
                            </w:rPr>
                            <w:t>Her şeyi gören göz:</w:t>
                          </w:r>
                          <w:r w:rsidRPr="006A41AE">
                            <w:rPr>
                              <w:rFonts w:ascii="Arial" w:eastAsia="Times New Roman" w:hAnsi="Arial" w:cs="Arial"/>
                              <w:color w:val="000000"/>
                              <w:sz w:val="26"/>
                              <w:szCs w:val="26"/>
                              <w:lang w:eastAsia="ru-RU"/>
                            </w:rPr>
                            <w:t> Bugün bir dolarlık banknotta yer alan 13 basamaklı piramit ve üstündeki 'her şeyi gören göz' gibi Masonik semboller ABD'nin çeşitli imgeleriyle iç içe geçmiştir.</w:t>
                          </w:r>
                          <w:r w:rsidRPr="006A41AE">
                            <w:rPr>
                              <w:rFonts w:ascii="Arial" w:eastAsia="Times New Roman" w:hAnsi="Arial" w:cs="Arial"/>
                              <w:color w:val="000000"/>
                              <w:sz w:val="18"/>
                              <w:szCs w:val="18"/>
                              <w:vertAlign w:val="superscript"/>
                              <w:lang w:eastAsia="ru-RU"/>
                            </w:rPr>
                            <w:t>[29]</w:t>
                          </w:r>
                        </w:ins>
                      </w:p>
                      <w:p w:rsidR="006A41AE" w:rsidRPr="006A41AE" w:rsidRDefault="006A41AE" w:rsidP="006A41AE">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2"/>
                          <w:rPr>
                            <w:ins w:id="40" w:author="Unknown"/>
                            <w:rFonts w:ascii="Arial" w:eastAsia="Times New Roman" w:hAnsi="Arial" w:cs="Arial"/>
                            <w:b/>
                            <w:bCs/>
                            <w:color w:val="3B5998"/>
                            <w:sz w:val="30"/>
                            <w:szCs w:val="30"/>
                            <w:lang w:eastAsia="ru-RU"/>
                          </w:rPr>
                        </w:pPr>
                        <w:ins w:id="41" w:author="Unknown">
                          <w:r w:rsidRPr="006A41AE">
                            <w:rPr>
                              <w:rFonts w:ascii="Arial" w:eastAsia="Times New Roman" w:hAnsi="Arial" w:cs="Arial"/>
                              <w:b/>
                              <w:bCs/>
                              <w:color w:val="3B5998"/>
                              <w:sz w:val="30"/>
                              <w:szCs w:val="30"/>
                              <w:lang w:eastAsia="ru-RU"/>
                            </w:rPr>
                            <w:t>Farmasonluğun Amerika'daki Gelişimi</w:t>
                          </w:r>
                        </w:ins>
                      </w:p>
                      <w:p w:rsidR="006A41AE" w:rsidRPr="006A41AE" w:rsidRDefault="006A41AE" w:rsidP="006A41AE">
                        <w:pPr>
                          <w:spacing w:before="100" w:beforeAutospacing="1" w:after="100" w:afterAutospacing="1" w:line="240" w:lineRule="auto"/>
                          <w:rPr>
                            <w:ins w:id="42" w:author="Unknown"/>
                            <w:rFonts w:ascii="Arial" w:eastAsia="Times New Roman" w:hAnsi="Arial" w:cs="Arial"/>
                            <w:color w:val="000000"/>
                            <w:sz w:val="26"/>
                            <w:szCs w:val="26"/>
                            <w:lang w:eastAsia="ru-RU"/>
                          </w:rPr>
                        </w:pPr>
                        <w:ins w:id="43" w:author="Unknown">
                          <w:r w:rsidRPr="006A41AE">
                            <w:rPr>
                              <w:rFonts w:ascii="Arial" w:eastAsia="Times New Roman" w:hAnsi="Arial" w:cs="Arial"/>
                              <w:color w:val="000000"/>
                              <w:sz w:val="26"/>
                              <w:szCs w:val="26"/>
                              <w:lang w:eastAsia="ru-RU"/>
                            </w:rPr>
                            <w:t>Amerika'da Farmasonluğun gelişimde yer alan önemli kişi ve olaylara kronolojik sıra ile bakalım:</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t>1761 - James Otis, Mason. Amerikan Bağımsızlık Savaşına yol açan politik görüşlerin sahibi olan kişi. Masonların kazanacağı bağımsızlık savaşını tetikleyen kişi olan Otis, İngilizlerin ticaret ve denizcilik kanunlarını ağır biçimde eleştirmiştir. </w:t>
                          </w:r>
                          <w:r w:rsidRPr="006A41AE">
                            <w:rPr>
                              <w:rFonts w:ascii="Arial" w:eastAsia="Times New Roman" w:hAnsi="Arial" w:cs="Arial"/>
                              <w:i/>
                              <w:iCs/>
                              <w:color w:val="000000"/>
                              <w:sz w:val="26"/>
                              <w:szCs w:val="26"/>
                              <w:lang w:eastAsia="ru-RU"/>
                            </w:rPr>
                            <w:t>“Temsilcilik olmadan vergileme tiranlıktır”</w:t>
                          </w:r>
                          <w:r w:rsidRPr="006A41AE">
                            <w:rPr>
                              <w:rFonts w:ascii="Arial" w:eastAsia="Times New Roman" w:hAnsi="Arial" w:cs="Arial"/>
                              <w:color w:val="000000"/>
                              <w:sz w:val="26"/>
                              <w:szCs w:val="26"/>
                              <w:lang w:eastAsia="ru-RU"/>
                            </w:rPr>
                            <w:t> sözü ile tarihe geçmiştir.</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t>1764 - Samuel Adams, Mason ve Illuminati. Amerika'nın kurucularından biri olan Adams, İngiliz politikalarını ve kolonilerin vergilendirilmesi eleştirmiş, Amerika'nın önde gelen propagandacılarından biri olmuştur. Otis gibi, masonların Amerika adı altında kuracakları bağımsız mason teşkilatının önde gelen isimlerinden olmuştur.</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t>1773 - İlk Mason locaları Amerika'da görülmeye başlandı. 1775'te Amerikan Bağımsızlık Savaşı patlak verinceye kadar 150'ye yakın Mason locası ülkenin dört bir tarafına yayılmıştı. </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t>1773 - Farmasonluk Amerika'da hızla yayılıyordu. Ancak alt seviye masonların bilmediği şey, üst seviyedeki masonların Cizvit Generali ile beraber çalıştıkları ve onların bundan haberleri olmamasıydı. Birçok iyi niyetli ve tek derdi insanlığa hizmet olan mason, iyi olduğunu bildikleri şeyleri yaparak, Cizvit Generali </w:t>
                          </w:r>
                          <w:r w:rsidRPr="006A41AE">
                            <w:rPr>
                              <w:rFonts w:ascii="Arial" w:eastAsia="Times New Roman" w:hAnsi="Arial" w:cs="Arial"/>
                              <w:i/>
                              <w:iCs/>
                              <w:color w:val="000000"/>
                              <w:sz w:val="26"/>
                              <w:szCs w:val="26"/>
                              <w:lang w:eastAsia="ru-RU"/>
                            </w:rPr>
                            <w:t>“Black Pope”</w:t>
                          </w:r>
                          <w:r w:rsidRPr="006A41AE">
                            <w:rPr>
                              <w:rFonts w:ascii="Arial" w:eastAsia="Times New Roman" w:hAnsi="Arial" w:cs="Arial"/>
                              <w:color w:val="000000"/>
                              <w:sz w:val="26"/>
                              <w:szCs w:val="26"/>
                              <w:lang w:eastAsia="ru-RU"/>
                            </w:rPr>
                            <w:t>(Siyah Papa) hizmetkârlarıydılar. 1773 senesinde, Cizvit Generali Black Pope(belki de dünyanın halen en güçlü insanı) Prusya Kralı Fredrick II ile Scottish Rite'ı yazdı(Farmasonluğun genel ayinleri).</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t>1775 - Joseph Warren, Mason. Boston'da Amerikan Vatanseverlik organizasyonlarını yürütmüş olan doktor ve asker. Gelen İngiliz saldırısına karşı Paul Revere ve William Daves adlı vatanseverleri Lexington'a yollayan önde gelen vatanseverlerden. 1776 senesinde Boston'daki Masonların lideri ilan edildi.</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t>1776 - John Hancock, Mason. Hancock Amerikan Bağımsızlık Bildirgesini yazan ve imzalayan ilk kişi.</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t>1776 - Benjamin Franklin, Mason. Amerikan Bağımsızlık Bildirgesine imza atan 56 kişiden biri ve İngilizlerle barış görüşmeleri yapan ünlü mucit. Pennsylvania yüce yönetim meclisinin 6. başkanı, aynı zamanda aynı eyaletin Mason liderliğini yapmış kişi. Amerika'da ilk Mason kitabını basmıştır. Thomas Jefferson ile Satanist bir gruba üye oldukları ve cinsel-okült ayinlere katıldıkları bilinmektedir.</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t>1776 - Adam Weishaupt'un aynı zamanda The Illuminati Faction'u bulduğu sene.</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lastRenderedPageBreak/>
                            <w:t>1777 - Baron Von Steuben, Mason. Amerikan Bağımsızlık Ordusunu düzene sokan ve disipline eden Prusyalı general. Yeni kurulan Amerikan devletinin Fransa'ya casusluk amacı ile yolladığı Benjamin Franklin ve Amerika'nın ilk diplomatı Silas Deane tarafından keşfedilen ve George Washington'a sunulan kişi.</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t>1777 - Marquis de Lafayette, Mason ve Illuminati. Hem Amerikan hem de Fransız devriminde yer almış olan Fransız asker ve aristokrat. Amerikan Bağısızlık Savaşında koloniler tarafından General ilan edilerek İngilizlere karşı savaşmıştır.</w:t>
                          </w:r>
                          <w:r w:rsidRPr="006A41AE">
                            <w:rPr>
                              <w:rFonts w:ascii="Arial" w:eastAsia="Times New Roman" w:hAnsi="Arial" w:cs="Arial"/>
                              <w:color w:val="000000"/>
                              <w:sz w:val="18"/>
                              <w:szCs w:val="18"/>
                              <w:vertAlign w:val="superscript"/>
                              <w:lang w:eastAsia="ru-RU"/>
                            </w:rPr>
                            <w:t>[30]</w:t>
                          </w:r>
                        </w:ins>
                      </w:p>
                      <w:p w:rsidR="006A41AE" w:rsidRPr="006A41AE" w:rsidRDefault="006A41AE" w:rsidP="006A41AE">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2"/>
                          <w:rPr>
                            <w:ins w:id="44" w:author="Unknown"/>
                            <w:rFonts w:ascii="Arial" w:eastAsia="Times New Roman" w:hAnsi="Arial" w:cs="Arial"/>
                            <w:b/>
                            <w:bCs/>
                            <w:color w:val="3B5998"/>
                            <w:sz w:val="30"/>
                            <w:szCs w:val="30"/>
                            <w:lang w:eastAsia="ru-RU"/>
                          </w:rPr>
                        </w:pPr>
                        <w:ins w:id="45" w:author="Unknown">
                          <w:r w:rsidRPr="006A41AE">
                            <w:rPr>
                              <w:rFonts w:ascii="Arial" w:eastAsia="Times New Roman" w:hAnsi="Arial" w:cs="Arial"/>
                              <w:b/>
                              <w:bCs/>
                              <w:color w:val="3B5998"/>
                              <w:sz w:val="30"/>
                              <w:szCs w:val="30"/>
                              <w:lang w:eastAsia="ru-RU"/>
                            </w:rPr>
                            <w:t>Amerika'yı Farmasonlar Mı Kurdu?</w:t>
                          </w:r>
                        </w:ins>
                      </w:p>
                      <w:p w:rsidR="006A41AE" w:rsidRPr="006A41AE" w:rsidRDefault="006A41AE" w:rsidP="006A41AE">
                        <w:pPr>
                          <w:spacing w:before="100" w:beforeAutospacing="1" w:after="100" w:afterAutospacing="1" w:line="240" w:lineRule="auto"/>
                          <w:rPr>
                            <w:ins w:id="46" w:author="Unknown"/>
                            <w:rFonts w:ascii="Arial" w:eastAsia="Times New Roman" w:hAnsi="Arial" w:cs="Arial"/>
                            <w:color w:val="000000"/>
                            <w:sz w:val="26"/>
                            <w:szCs w:val="26"/>
                            <w:lang w:eastAsia="ru-RU"/>
                          </w:rPr>
                        </w:pPr>
                        <w:ins w:id="47" w:author="Unknown">
                          <w:r w:rsidRPr="006A41AE">
                            <w:rPr>
                              <w:rFonts w:ascii="Arial" w:eastAsia="Times New Roman" w:hAnsi="Arial" w:cs="Arial"/>
                              <w:color w:val="000000"/>
                              <w:sz w:val="26"/>
                              <w:szCs w:val="26"/>
                              <w:lang w:eastAsia="ru-RU"/>
                            </w:rPr>
                            <w:t>ABD'nin bidayeti ister istemez merak uyandırmaktadır.Çünkü kıta yenidir, fakat dünya hakimiyeti elindedir. İster istemez ABD tarihi hakkında sorular akla gelmektedir. Bu hususu Jim Harrs'ın kitabından aktaracağız;</w:t>
                          </w:r>
                        </w:ins>
                      </w:p>
                      <w:p w:rsidR="006A41AE" w:rsidRPr="006A41AE" w:rsidRDefault="006A41AE" w:rsidP="006A41AE">
                        <w:pPr>
                          <w:spacing w:beforeAutospacing="1" w:after="100" w:afterAutospacing="1" w:line="240" w:lineRule="auto"/>
                          <w:rPr>
                            <w:ins w:id="48" w:author="Unknown"/>
                            <w:rFonts w:ascii="Arial" w:eastAsia="Times New Roman" w:hAnsi="Arial" w:cs="Arial"/>
                            <w:color w:val="000000"/>
                            <w:sz w:val="26"/>
                            <w:szCs w:val="26"/>
                            <w:lang w:eastAsia="ru-RU"/>
                          </w:rPr>
                        </w:pPr>
                        <w:ins w:id="49" w:author="Unknown">
                          <w:r w:rsidRPr="006A41AE">
                            <w:rPr>
                              <w:rFonts w:ascii="Arial" w:eastAsia="Times New Roman" w:hAnsi="Arial" w:cs="Arial"/>
                              <w:i/>
                              <w:iCs/>
                              <w:color w:val="000000"/>
                              <w:sz w:val="26"/>
                              <w:szCs w:val="26"/>
                              <w:lang w:eastAsia="ru-RU"/>
                            </w:rPr>
                            <w:t>«Birçok kaynağa göre, Amerikan Masonları arasında şu isimler de vardı: George Washington, Thomas Jefferson, Alexander Hamilton, James Madison, Ethan Ailen, Henry Knox, Patrick Henry, John Hancock, Paul Revere ve John Marshall. Benjamin Franklin, 1734 yılında Philadelphia Locası'nın büyük üstadı oldu. Bir Masonluk tarihçisi olan Albay La Von P.Linn, Kıta Ordusu'nda 14.000 subay arasından 2.018'inin 218 locayı temsil eden Farmasonlar olduğunu, birçoklarının ise orduyla birlikte hareket halinde olan 'seyyar localar' olduğunu tahmin ettiğini açıkladı, İngiliz Farmasonları, devrimden önce eğittikleri Amerikan askerleri arasında üye seçiyorlardı ve böylece bir süre sonra askeri personelin büyük çoğunluğu, kumandanlar ve erler, kendi aralarında Farmasonluk uygulamaları izlemeye başlamış ya da Farmasonluk değerlerini kabul etmişlerdi.»</w:t>
                          </w:r>
                        </w:ins>
                      </w:p>
                      <w:p w:rsidR="006A41AE" w:rsidRPr="006A41AE" w:rsidRDefault="006A41AE" w:rsidP="006A41AE">
                        <w:pPr>
                          <w:spacing w:before="100" w:beforeAutospacing="1" w:after="100" w:afterAutospacing="1" w:line="240" w:lineRule="auto"/>
                          <w:rPr>
                            <w:ins w:id="50" w:author="Unknown"/>
                            <w:rFonts w:ascii="Arial" w:eastAsia="Times New Roman" w:hAnsi="Arial" w:cs="Arial"/>
                            <w:color w:val="000000"/>
                            <w:sz w:val="26"/>
                            <w:szCs w:val="26"/>
                            <w:lang w:eastAsia="ru-RU"/>
                          </w:rPr>
                        </w:pPr>
                        <w:ins w:id="51" w:author="Unknown">
                          <w:r w:rsidRPr="006A41AE">
                            <w:rPr>
                              <w:rFonts w:ascii="Arial" w:eastAsia="Times New Roman" w:hAnsi="Arial" w:cs="Arial"/>
                              <w:color w:val="000000"/>
                              <w:sz w:val="26"/>
                              <w:szCs w:val="26"/>
                              <w:lang w:eastAsia="ru-RU"/>
                            </w:rPr>
                            <w:t>A New Encyclopedia of Freemasonrfyee (Yeni Farmasonluk ansiklopedisi) göre;</w:t>
                          </w:r>
                        </w:ins>
                      </w:p>
                      <w:p w:rsidR="006A41AE" w:rsidRPr="006A41AE" w:rsidRDefault="006A41AE" w:rsidP="006A41AE">
                        <w:pPr>
                          <w:spacing w:beforeAutospacing="1" w:after="100" w:afterAutospacing="1" w:line="240" w:lineRule="auto"/>
                          <w:rPr>
                            <w:ins w:id="52" w:author="Unknown"/>
                            <w:rFonts w:ascii="Arial" w:eastAsia="Times New Roman" w:hAnsi="Arial" w:cs="Arial"/>
                            <w:color w:val="000000"/>
                            <w:sz w:val="26"/>
                            <w:szCs w:val="26"/>
                            <w:lang w:eastAsia="ru-RU"/>
                          </w:rPr>
                        </w:pPr>
                        <w:ins w:id="53" w:author="Unknown">
                          <w:r w:rsidRPr="006A41AE">
                            <w:rPr>
                              <w:rFonts w:ascii="Arial" w:eastAsia="Times New Roman" w:hAnsi="Arial" w:cs="Arial"/>
                              <w:i/>
                              <w:iCs/>
                              <w:color w:val="000000"/>
                              <w:sz w:val="26"/>
                              <w:szCs w:val="26"/>
                              <w:lang w:eastAsia="ru-RU"/>
                            </w:rPr>
                            <w:t>«Amerikan Devriminden önceki gergin dönemde, Mason Locaları'nın gizliliği, kolonicilere gizlice toplanma ve stratejilerini planlama şansı vermişti. Ünlü Boston Çay Partileri tamamen Masonlar içindi ve St. John Locası üyeleri tarafından sürdürülüyordu.»</w:t>
                          </w:r>
                        </w:ins>
                      </w:p>
                      <w:p w:rsidR="006A41AE" w:rsidRPr="006A41AE" w:rsidRDefault="006A41AE" w:rsidP="006A41AE">
                        <w:pPr>
                          <w:spacing w:before="100" w:beforeAutospacing="1" w:after="100" w:afterAutospacing="1" w:line="240" w:lineRule="auto"/>
                          <w:rPr>
                            <w:ins w:id="54" w:author="Unknown"/>
                            <w:rFonts w:ascii="Arial" w:eastAsia="Times New Roman" w:hAnsi="Arial" w:cs="Arial"/>
                            <w:color w:val="000000"/>
                            <w:sz w:val="26"/>
                            <w:szCs w:val="26"/>
                            <w:lang w:eastAsia="ru-RU"/>
                          </w:rPr>
                        </w:pPr>
                        <w:ins w:id="55" w:author="Unknown">
                          <w:r w:rsidRPr="006A41AE">
                            <w:rPr>
                              <w:rFonts w:ascii="Arial" w:eastAsia="Times New Roman" w:hAnsi="Arial" w:cs="Arial"/>
                              <w:color w:val="000000"/>
                              <w:sz w:val="26"/>
                              <w:szCs w:val="26"/>
                              <w:lang w:eastAsia="ru-RU"/>
                            </w:rPr>
                            <w:t>Bağımsızlık Bildirgesi'ni imzalayan elli altı kişiden sadece birinin Farmason olmadığı biliniyordu. Gelecekleriyle ilgili tartışma şiddetlendiğinde ve birçoğu hayatlarını riske sokacaklarını anlayarak bildirgeyi imzalamak istemediğinde, solgun yüzlü uzun boylu bir yabancı, aniden konuşmaya başladı. Kim olduğunu ya da nereden geldiğini kimse bilmiyordu ama konuşması son derece büyüleyiciydi. Etkileyici sözlerini bir haykırışla noktaladı. </w:t>
                          </w:r>
                          <w:r w:rsidRPr="006A41AE">
                            <w:rPr>
                              <w:rFonts w:ascii="Arial" w:eastAsia="Times New Roman" w:hAnsi="Arial" w:cs="Arial"/>
                              <w:i/>
                              <w:iCs/>
                              <w:color w:val="000000"/>
                              <w:sz w:val="26"/>
                              <w:szCs w:val="26"/>
                              <w:lang w:eastAsia="ru-RU"/>
                            </w:rPr>
                            <w:t>"Tanrı Amerika'nın özgür olmasını istedi!"</w:t>
                          </w:r>
                          <w:r w:rsidRPr="006A41AE">
                            <w:rPr>
                              <w:rFonts w:ascii="Arial" w:eastAsia="Times New Roman" w:hAnsi="Arial" w:cs="Arial"/>
                              <w:color w:val="000000"/>
                              <w:sz w:val="26"/>
                              <w:szCs w:val="26"/>
                              <w:lang w:eastAsia="ru-RU"/>
                            </w:rPr>
                            <w:t>Duygu dolu haykırışlarla insanlar bildirgeyi imzalamaya koştular ve o yabancı dışında herkes imzaladı. Adam ise ortadan kaybolmuştu ve bir daha onu kimse görmedi.</w:t>
                          </w:r>
                        </w:ins>
                      </w:p>
                      <w:p w:rsidR="006A41AE" w:rsidRPr="006A41AE" w:rsidRDefault="006A41AE" w:rsidP="006A41AE">
                        <w:pPr>
                          <w:spacing w:before="100" w:beforeAutospacing="1" w:after="100" w:afterAutospacing="1" w:line="240" w:lineRule="auto"/>
                          <w:rPr>
                            <w:ins w:id="56" w:author="Unknown"/>
                            <w:rFonts w:ascii="Arial" w:eastAsia="Times New Roman" w:hAnsi="Arial" w:cs="Arial"/>
                            <w:color w:val="000000"/>
                            <w:sz w:val="26"/>
                            <w:szCs w:val="26"/>
                            <w:lang w:eastAsia="ru-RU"/>
                          </w:rPr>
                        </w:pPr>
                        <w:ins w:id="57" w:author="Unknown">
                          <w:r w:rsidRPr="006A41AE">
                            <w:rPr>
                              <w:rFonts w:ascii="Arial" w:eastAsia="Times New Roman" w:hAnsi="Arial" w:cs="Arial"/>
                              <w:color w:val="000000"/>
                              <w:sz w:val="26"/>
                              <w:szCs w:val="26"/>
                              <w:lang w:eastAsia="ru-RU"/>
                            </w:rPr>
                            <w:t>Masonluk yazarı Manly P.Hail, dünya tarihinde bu tür zamanların tekrarlandığını, yabancının ortaya çıkışının birçok kez görüldüğünü açıklamakta ve </w:t>
                          </w:r>
                          <w:r w:rsidRPr="006A41AE">
                            <w:rPr>
                              <w:rFonts w:ascii="Arial" w:eastAsia="Times New Roman" w:hAnsi="Arial" w:cs="Arial"/>
                              <w:i/>
                              <w:iCs/>
                              <w:color w:val="000000"/>
                              <w:sz w:val="26"/>
                              <w:szCs w:val="26"/>
                              <w:lang w:eastAsia="ru-RU"/>
                            </w:rPr>
                            <w:t>"Bunlar, bir tesadüf müydü?"</w:t>
                          </w:r>
                          <w:r w:rsidRPr="006A41AE">
                            <w:rPr>
                              <w:rFonts w:ascii="Arial" w:eastAsia="Times New Roman" w:hAnsi="Arial" w:cs="Arial"/>
                              <w:color w:val="000000"/>
                              <w:sz w:val="26"/>
                              <w:szCs w:val="26"/>
                              <w:lang w:eastAsia="ru-RU"/>
                            </w:rPr>
                            <w:t> diye sormaktadır. Evet, bunlar bir tesadüf mü yoksa Antik Gizemler'in ilahi bilgeliğinin hala dünya üzerindeki varlığının sürdürdüğünün kanıtı mıydı? Çoğu kimse bu manipülasyonun farkına varamamıştır. Stili, bu konuda şunları söylemektedir:</w:t>
                          </w:r>
                        </w:ins>
                      </w:p>
                      <w:p w:rsidR="006A41AE" w:rsidRPr="006A41AE" w:rsidRDefault="006A41AE" w:rsidP="006A41AE">
                        <w:pPr>
                          <w:spacing w:beforeAutospacing="1" w:after="100" w:afterAutospacing="1" w:line="240" w:lineRule="auto"/>
                          <w:rPr>
                            <w:ins w:id="58" w:author="Unknown"/>
                            <w:rFonts w:ascii="Arial" w:eastAsia="Times New Roman" w:hAnsi="Arial" w:cs="Arial"/>
                            <w:color w:val="000000"/>
                            <w:sz w:val="26"/>
                            <w:szCs w:val="26"/>
                            <w:lang w:eastAsia="ru-RU"/>
                          </w:rPr>
                        </w:pPr>
                        <w:ins w:id="59" w:author="Unknown">
                          <w:r w:rsidRPr="006A41AE">
                            <w:rPr>
                              <w:rFonts w:ascii="Arial" w:eastAsia="Times New Roman" w:hAnsi="Arial" w:cs="Arial"/>
                              <w:i/>
                              <w:iCs/>
                              <w:color w:val="000000"/>
                              <w:sz w:val="26"/>
                              <w:szCs w:val="26"/>
                              <w:lang w:eastAsia="ru-RU"/>
                            </w:rPr>
                            <w:t>«Bu insanlardan sadece çok azı, sadece Mason liderlerin farkında olduğu planı biliyordu.Çoğu sadece bir diktatörden ayrılmak için savaştıklarını sanıyordu.Bir çoğu için Masonluk, sadece sosyal becerileri geliştiren ve üyeler arasında kardeşlik ruhu aşılayan bir organizasyondu ve bugün bile hala birçokları aynı şeye inanmaktadır.</w:t>
                          </w:r>
                        </w:ins>
                      </w:p>
                      <w:p w:rsidR="006A41AE" w:rsidRPr="006A41AE" w:rsidRDefault="006A41AE" w:rsidP="006A41AE">
                        <w:pPr>
                          <w:spacing w:before="100" w:beforeAutospacing="1" w:after="100" w:afterAutospacing="1" w:line="240" w:lineRule="auto"/>
                          <w:rPr>
                            <w:ins w:id="60" w:author="Unknown"/>
                            <w:rFonts w:ascii="Arial" w:eastAsia="Times New Roman" w:hAnsi="Arial" w:cs="Arial"/>
                            <w:color w:val="000000"/>
                            <w:sz w:val="26"/>
                            <w:szCs w:val="26"/>
                            <w:lang w:eastAsia="ru-RU"/>
                          </w:rPr>
                        </w:pPr>
                        <w:ins w:id="61" w:author="Unknown">
                          <w:r w:rsidRPr="006A41AE">
                            <w:rPr>
                              <w:rFonts w:ascii="Arial" w:eastAsia="Times New Roman" w:hAnsi="Arial" w:cs="Arial"/>
                              <w:i/>
                              <w:iCs/>
                              <w:color w:val="000000"/>
                              <w:sz w:val="26"/>
                              <w:szCs w:val="26"/>
                              <w:lang w:eastAsia="ru-RU"/>
                            </w:rPr>
                            <w:t>Amerikan Devrimi'nde Farmasonluk etkilerinin kanıtları, Birleşik Devletler dolarında bile görülebilir;ön tarafta Masonluk üyesi George Washington ve arka tarafta da Mason sembolleri vardır.En tepesindeki taş yerine izleyen göz yerleştirilmiş bir piramit resminin Masonluk sembolü olduğu uzun zamandan beri bilinmektedir.Paraların üzerindeki Latince ifadeler de ilginçtir; 'Annuit Coeptis (Başlangıcımızı o zenginleştirdi)' ve 'Novus Ordo Seclorum (Yeni Dünya Düzeni)</w:t>
                          </w:r>
                        </w:ins>
                      </w:p>
                      <w:p w:rsidR="006A41AE" w:rsidRPr="006A41AE" w:rsidRDefault="006A41AE" w:rsidP="006A41AE">
                        <w:pPr>
                          <w:spacing w:before="100" w:beforeAutospacing="1" w:after="100" w:afterAutospacing="1" w:line="240" w:lineRule="auto"/>
                          <w:rPr>
                            <w:ins w:id="62" w:author="Unknown"/>
                            <w:rFonts w:ascii="Arial" w:eastAsia="Times New Roman" w:hAnsi="Arial" w:cs="Arial"/>
                            <w:color w:val="000000"/>
                            <w:sz w:val="26"/>
                            <w:szCs w:val="26"/>
                            <w:lang w:eastAsia="ru-RU"/>
                          </w:rPr>
                        </w:pPr>
                        <w:ins w:id="63" w:author="Unknown">
                          <w:r w:rsidRPr="006A41AE">
                            <w:rPr>
                              <w:rFonts w:ascii="Arial" w:eastAsia="Times New Roman" w:hAnsi="Arial" w:cs="Arial"/>
                              <w:i/>
                              <w:iCs/>
                              <w:color w:val="000000"/>
                              <w:sz w:val="26"/>
                              <w:szCs w:val="26"/>
                              <w:lang w:eastAsia="ru-RU"/>
                            </w:rPr>
                            <w:t xml:space="preserve">Birleşik Devletler Büyük Mührü'nün tasarımcısı Charles Thompson bir Farmason idi ve Benjamin Franklin'in Amerikan Felsefe </w:t>
                          </w:r>
                          <w:r w:rsidRPr="006A41AE">
                            <w:rPr>
                              <w:rFonts w:ascii="Arial" w:eastAsia="Times New Roman" w:hAnsi="Arial" w:cs="Arial"/>
                              <w:i/>
                              <w:iCs/>
                              <w:color w:val="000000"/>
                              <w:sz w:val="26"/>
                              <w:szCs w:val="26"/>
                              <w:lang w:eastAsia="ru-RU"/>
                            </w:rPr>
                            <w:lastRenderedPageBreak/>
                            <w:t>Derneği'nin üyesiydi.Yazar Laurence Gardner bu konuda şunları söylemektedir:'Mührün tasarımı tamamen simya gelenekleriyle bağlantılıdır ve antik Mısır tıp biliminden ortaya çıkmıştır.Kartal, zeytin dalı, oklar ve pentagramlar, zıt kutupların okült sembolleridir:Kötülüğe karşı iyilik, erkeğe karşı dişi, savaşa karşı barış, karanlığa karşı ışık gibi.Dolar banknotunda olduğu gibi, mührün diğer tarafında kaybolan Kilise Organizasyonu tarafından bastırılan ve yeraltına itilen eski bilgeliği temsil eden, tepesi aşınmış bir piramit deseni vardır.Bütün bunların üzerinde umut verici ışık huzmeleri ve Fransız Devrimi'nde de sembol olarak kullanılmış olan 'her şeyi gören göz' vardır.»</w:t>
                          </w:r>
                          <w:r w:rsidRPr="006A41AE">
                            <w:rPr>
                              <w:rFonts w:ascii="Arial" w:eastAsia="Times New Roman" w:hAnsi="Arial" w:cs="Arial"/>
                              <w:color w:val="000000"/>
                              <w:sz w:val="26"/>
                              <w:szCs w:val="26"/>
                              <w:lang w:eastAsia="ru-RU"/>
                            </w:rPr>
                            <w:t> </w:t>
                          </w:r>
                          <w:r w:rsidRPr="006A41AE">
                            <w:rPr>
                              <w:rFonts w:ascii="Arial" w:eastAsia="Times New Roman" w:hAnsi="Arial" w:cs="Arial"/>
                              <w:color w:val="000000"/>
                              <w:sz w:val="18"/>
                              <w:szCs w:val="18"/>
                              <w:vertAlign w:val="superscript"/>
                              <w:lang w:eastAsia="ru-RU"/>
                            </w:rPr>
                            <w:t>[31]</w:t>
                          </w:r>
                        </w:ins>
                      </w:p>
                      <w:p w:rsidR="006A41AE" w:rsidRPr="006A41AE" w:rsidRDefault="006A41AE" w:rsidP="006A41AE">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2"/>
                          <w:rPr>
                            <w:ins w:id="64" w:author="Unknown"/>
                            <w:rFonts w:ascii="Arial" w:eastAsia="Times New Roman" w:hAnsi="Arial" w:cs="Arial"/>
                            <w:b/>
                            <w:bCs/>
                            <w:color w:val="3B5998"/>
                            <w:sz w:val="30"/>
                            <w:szCs w:val="30"/>
                            <w:lang w:eastAsia="ru-RU"/>
                          </w:rPr>
                        </w:pPr>
                        <w:ins w:id="65" w:author="Unknown">
                          <w:r w:rsidRPr="006A41AE">
                            <w:rPr>
                              <w:rFonts w:ascii="Arial" w:eastAsia="Times New Roman" w:hAnsi="Arial" w:cs="Arial"/>
                              <w:b/>
                              <w:bCs/>
                              <w:color w:val="3B5998"/>
                              <w:sz w:val="30"/>
                              <w:szCs w:val="30"/>
                              <w:lang w:eastAsia="ru-RU"/>
                            </w:rPr>
                            <w:t>Türkiye'de Masonluk</w:t>
                          </w:r>
                        </w:ins>
                      </w:p>
                      <w:p w:rsidR="006A41AE" w:rsidRPr="006A41AE" w:rsidRDefault="006A41AE" w:rsidP="006A41AE">
                        <w:pPr>
                          <w:spacing w:before="100" w:beforeAutospacing="1" w:after="100" w:afterAutospacing="1" w:line="240" w:lineRule="auto"/>
                          <w:rPr>
                            <w:ins w:id="66" w:author="Unknown"/>
                            <w:rFonts w:ascii="Arial" w:eastAsia="Times New Roman" w:hAnsi="Arial" w:cs="Arial"/>
                            <w:color w:val="000000"/>
                            <w:sz w:val="26"/>
                            <w:szCs w:val="26"/>
                            <w:lang w:eastAsia="ru-RU"/>
                          </w:rPr>
                        </w:pPr>
                        <w:ins w:id="67" w:author="Unknown">
                          <w:r w:rsidRPr="006A41AE">
                            <w:rPr>
                              <w:rFonts w:ascii="Arial" w:eastAsia="Times New Roman" w:hAnsi="Arial" w:cs="Arial"/>
                              <w:color w:val="000000"/>
                              <w:sz w:val="26"/>
                              <w:szCs w:val="26"/>
                              <w:lang w:eastAsia="ru-RU"/>
                            </w:rPr>
                            <w:t>Masonluğun Türkiye'de ortaya çıkışı 19. yüzyılın ortalarına kadar uzanmaktadır. Türkiye'de masonluk tarihi konusunda yapılan ciddi çalışmalarda genellikle 5 dönemden söz edilmektedir. Bunların birincisi, </w:t>
                          </w:r>
                          <w:r w:rsidRPr="006A41AE">
                            <w:rPr>
                              <w:rFonts w:ascii="Arial" w:eastAsia="Times New Roman" w:hAnsi="Arial" w:cs="Arial"/>
                              <w:i/>
                              <w:iCs/>
                              <w:color w:val="000000"/>
                              <w:sz w:val="26"/>
                              <w:szCs w:val="26"/>
                              <w:lang w:eastAsia="ru-RU"/>
                            </w:rPr>
                            <w:t>"1909 yılı öncesi"</w:t>
                          </w:r>
                          <w:r w:rsidRPr="006A41AE">
                            <w:rPr>
                              <w:rFonts w:ascii="Arial" w:eastAsia="Times New Roman" w:hAnsi="Arial" w:cs="Arial"/>
                              <w:color w:val="000000"/>
                              <w:sz w:val="26"/>
                              <w:szCs w:val="26"/>
                              <w:lang w:eastAsia="ru-RU"/>
                            </w:rPr>
                            <w:t> dönemdir. Bu dönem, Osmanlı İmparatorluğu içerisinde bir takım locaların kurulduğu, ancak özellikle Sultan Abdulhamid'in sistemli çalışmaları dolayısıyla bunların bir türlü toparlanamadıkları dönemi kapsamaktadır. Mason locaları, bu dönemde dışa bağımlıdır ve yönetim mekanizmaları da yabancı localar tarafından belirlenmektedir.</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t>Türk masonluğunun ikinci dönemi, </w:t>
                          </w:r>
                          <w:r w:rsidRPr="006A41AE">
                            <w:rPr>
                              <w:rFonts w:ascii="Arial" w:eastAsia="Times New Roman" w:hAnsi="Arial" w:cs="Arial"/>
                              <w:i/>
                              <w:iCs/>
                              <w:color w:val="000000"/>
                              <w:sz w:val="26"/>
                              <w:szCs w:val="26"/>
                              <w:lang w:eastAsia="ru-RU"/>
                            </w:rPr>
                            <w:t>"1909-1935 yılları arası"</w:t>
                          </w:r>
                          <w:r w:rsidRPr="006A41AE">
                            <w:rPr>
                              <w:rFonts w:ascii="Arial" w:eastAsia="Times New Roman" w:hAnsi="Arial" w:cs="Arial"/>
                              <w:color w:val="000000"/>
                              <w:sz w:val="26"/>
                              <w:szCs w:val="26"/>
                              <w:lang w:eastAsia="ru-RU"/>
                            </w:rPr>
                            <w:t>nı kapsar. 31 Mart (13 Nisan 1909) ayaklanmasının ardından Abdulhamid'in tahttan indirilmesi ile başlayan bu dönemde masonlar siyasi iktidarı ele geçirmiştir. Yurt dışından yönetilen mason locaları, halktan gelen tepkiyi hafifletmek amacıyla göstermelik olarak ilk kez milli bir kimliğe bürünmüşlerdir. Bu dönemin başlarında masonların kontrolündeki İttihat Terakki Cemiyeti ön plana çıkmıştır.</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t>Üçüncü dönem, </w:t>
                          </w:r>
                          <w:r w:rsidRPr="006A41AE">
                            <w:rPr>
                              <w:rFonts w:ascii="Arial" w:eastAsia="Times New Roman" w:hAnsi="Arial" w:cs="Arial"/>
                              <w:i/>
                              <w:iCs/>
                              <w:color w:val="000000"/>
                              <w:sz w:val="26"/>
                              <w:szCs w:val="26"/>
                              <w:lang w:eastAsia="ru-RU"/>
                            </w:rPr>
                            <w:t>"1935-1948 yılları arası"</w:t>
                          </w:r>
                          <w:r w:rsidRPr="006A41AE">
                            <w:rPr>
                              <w:rFonts w:ascii="Arial" w:eastAsia="Times New Roman" w:hAnsi="Arial" w:cs="Arial"/>
                              <w:color w:val="000000"/>
                              <w:sz w:val="26"/>
                              <w:szCs w:val="26"/>
                              <w:lang w:eastAsia="ru-RU"/>
                            </w:rPr>
                            <w:t> dönem olarak bilinir. 1935 yılında Atatürk'ün, kökü dışarıda ve zararlı kuruluşlar olduğunu söyleyerek locaları kapatması üzerine masonluk, Türkiye'de </w:t>
                          </w:r>
                          <w:r w:rsidRPr="006A41AE">
                            <w:rPr>
                              <w:rFonts w:ascii="Arial" w:eastAsia="Times New Roman" w:hAnsi="Arial" w:cs="Arial"/>
                              <w:i/>
                              <w:iCs/>
                              <w:color w:val="000000"/>
                              <w:sz w:val="26"/>
                              <w:szCs w:val="26"/>
                              <w:lang w:eastAsia="ru-RU"/>
                            </w:rPr>
                            <w:t>"uyku"</w:t>
                          </w:r>
                          <w:r w:rsidRPr="006A41AE">
                            <w:rPr>
                              <w:rFonts w:ascii="Arial" w:eastAsia="Times New Roman" w:hAnsi="Arial" w:cs="Arial"/>
                              <w:color w:val="000000"/>
                              <w:sz w:val="26"/>
                              <w:szCs w:val="26"/>
                              <w:lang w:eastAsia="ru-RU"/>
                            </w:rPr>
                            <w:t> dönemine girmiştir. Ancak bu 13 senelik uyku döneminde masonlar, faaliyetlerini Halkevlerinde sürdürmüşlerdir.</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t>Türkiye'de masonların örgütlenmeleri, </w:t>
                          </w:r>
                          <w:r w:rsidRPr="006A41AE">
                            <w:rPr>
                              <w:rFonts w:ascii="Arial" w:eastAsia="Times New Roman" w:hAnsi="Arial" w:cs="Arial"/>
                              <w:i/>
                              <w:iCs/>
                              <w:color w:val="000000"/>
                              <w:sz w:val="26"/>
                              <w:szCs w:val="26"/>
                              <w:lang w:eastAsia="ru-RU"/>
                            </w:rPr>
                            <w:t>"1948-1966 yılları arası"</w:t>
                          </w:r>
                          <w:r w:rsidRPr="006A41AE">
                            <w:rPr>
                              <w:rFonts w:ascii="Arial" w:eastAsia="Times New Roman" w:hAnsi="Arial" w:cs="Arial"/>
                              <w:color w:val="000000"/>
                              <w:sz w:val="26"/>
                              <w:szCs w:val="26"/>
                              <w:lang w:eastAsia="ru-RU"/>
                            </w:rPr>
                            <w:t>nda yeniden canlanır. Ancak masonlar, bu dönemde Fransız ve İskoç ritleri paralelinde ikiye bölünmüşlerdir.</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t>Son dönem olarak da kabul edilen ve </w:t>
                          </w:r>
                          <w:r w:rsidRPr="006A41AE">
                            <w:rPr>
                              <w:rFonts w:ascii="Arial" w:eastAsia="Times New Roman" w:hAnsi="Arial" w:cs="Arial"/>
                              <w:i/>
                              <w:iCs/>
                              <w:color w:val="000000"/>
                              <w:sz w:val="26"/>
                              <w:szCs w:val="26"/>
                              <w:lang w:eastAsia="ru-RU"/>
                            </w:rPr>
                            <w:t>"1966 yılı ve sonrası"</w:t>
                          </w:r>
                          <w:r w:rsidRPr="006A41AE">
                            <w:rPr>
                              <w:rFonts w:ascii="Arial" w:eastAsia="Times New Roman" w:hAnsi="Arial" w:cs="Arial"/>
                              <w:color w:val="000000"/>
                              <w:sz w:val="26"/>
                              <w:szCs w:val="26"/>
                              <w:lang w:eastAsia="ru-RU"/>
                            </w:rPr>
                            <w:t>nı kapsayan dönemde masonlar, bölünüp iki farklı çatı altına girdikten sonra, faaliyetlerini sürdürmeye devam ederler. Günümüzde de hala bu durum geçerlidir.</w:t>
                          </w:r>
                          <w:r w:rsidRPr="006A41AE">
                            <w:rPr>
                              <w:rFonts w:ascii="Arial" w:eastAsia="Times New Roman" w:hAnsi="Arial" w:cs="Arial"/>
                              <w:color w:val="000000"/>
                              <w:sz w:val="18"/>
                              <w:szCs w:val="18"/>
                              <w:vertAlign w:val="superscript"/>
                              <w:lang w:eastAsia="ru-RU"/>
                            </w:rPr>
                            <w:t>[32]</w:t>
                          </w:r>
                        </w:ins>
                      </w:p>
                      <w:p w:rsidR="006A41AE" w:rsidRPr="006A41AE" w:rsidRDefault="006A41AE" w:rsidP="006A41AE">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2"/>
                          <w:rPr>
                            <w:ins w:id="68" w:author="Unknown"/>
                            <w:rFonts w:ascii="Arial" w:eastAsia="Times New Roman" w:hAnsi="Arial" w:cs="Arial"/>
                            <w:b/>
                            <w:bCs/>
                            <w:color w:val="3B5998"/>
                            <w:sz w:val="30"/>
                            <w:szCs w:val="30"/>
                            <w:lang w:eastAsia="ru-RU"/>
                          </w:rPr>
                        </w:pPr>
                        <w:ins w:id="69" w:author="Unknown">
                          <w:r w:rsidRPr="006A41AE">
                            <w:rPr>
                              <w:rFonts w:ascii="Arial" w:eastAsia="Times New Roman" w:hAnsi="Arial" w:cs="Arial"/>
                              <w:b/>
                              <w:bCs/>
                              <w:color w:val="3B5998"/>
                              <w:sz w:val="30"/>
                              <w:szCs w:val="30"/>
                              <w:lang w:eastAsia="ru-RU"/>
                            </w:rPr>
                            <w:t>Atatürk'ü Farmasonlar mı Öldürdü?</w:t>
                          </w:r>
                        </w:ins>
                      </w:p>
                      <w:p w:rsidR="006A41AE" w:rsidRPr="006A41AE" w:rsidRDefault="006A41AE" w:rsidP="006A41AE">
                        <w:pPr>
                          <w:spacing w:before="100" w:beforeAutospacing="1" w:after="100" w:afterAutospacing="1" w:line="240" w:lineRule="auto"/>
                          <w:rPr>
                            <w:ins w:id="70" w:author="Unknown"/>
                            <w:rFonts w:ascii="Arial" w:eastAsia="Times New Roman" w:hAnsi="Arial" w:cs="Arial"/>
                            <w:color w:val="000000"/>
                            <w:sz w:val="26"/>
                            <w:szCs w:val="26"/>
                            <w:lang w:eastAsia="ru-RU"/>
                          </w:rPr>
                        </w:pPr>
                        <w:ins w:id="71" w:author="Unknown">
                          <w:r w:rsidRPr="006A41AE">
                            <w:rPr>
                              <w:rFonts w:ascii="Arial" w:eastAsia="Times New Roman" w:hAnsi="Arial" w:cs="Arial"/>
                              <w:color w:val="000000"/>
                              <w:sz w:val="26"/>
                              <w:szCs w:val="26"/>
                              <w:lang w:eastAsia="ru-RU"/>
                            </w:rPr>
                            <w:t>İşte 33. dereceden bir masonun itirafı... Yıl 1948, Ağustosun 1'i. Yunan Komünist Halk Cumhuriyeti (ELD)'nin </w:t>
                          </w:r>
                          <w:r w:rsidRPr="006A41AE">
                            <w:rPr>
                              <w:rFonts w:ascii="Arial" w:eastAsia="Times New Roman" w:hAnsi="Arial" w:cs="Arial"/>
                              <w:i/>
                              <w:iCs/>
                              <w:color w:val="000000"/>
                              <w:sz w:val="26"/>
                              <w:szCs w:val="26"/>
                              <w:lang w:eastAsia="ru-RU"/>
                            </w:rPr>
                            <w:t>“Laiki foni”</w:t>
                          </w:r>
                          <w:r w:rsidRPr="006A41AE">
                            <w:rPr>
                              <w:rFonts w:ascii="Arial" w:eastAsia="Times New Roman" w:hAnsi="Arial" w:cs="Arial"/>
                              <w:color w:val="000000"/>
                              <w:sz w:val="26"/>
                              <w:szCs w:val="26"/>
                              <w:lang w:eastAsia="ru-RU"/>
                            </w:rPr>
                            <w:t>, yani </w:t>
                          </w:r>
                          <w:r w:rsidRPr="006A41AE">
                            <w:rPr>
                              <w:rFonts w:ascii="Arial" w:eastAsia="Times New Roman" w:hAnsi="Arial" w:cs="Arial"/>
                              <w:i/>
                              <w:iCs/>
                              <w:color w:val="000000"/>
                              <w:sz w:val="26"/>
                              <w:szCs w:val="26"/>
                              <w:lang w:eastAsia="ru-RU"/>
                            </w:rPr>
                            <w:t>“Halkın sesi”</w:t>
                          </w:r>
                          <w:r w:rsidRPr="006A41AE">
                            <w:rPr>
                              <w:rFonts w:ascii="Arial" w:eastAsia="Times New Roman" w:hAnsi="Arial" w:cs="Arial"/>
                              <w:color w:val="000000"/>
                              <w:sz w:val="26"/>
                              <w:szCs w:val="26"/>
                              <w:lang w:eastAsia="ru-RU"/>
                            </w:rPr>
                            <w:t> isimli gazetesinin 685.inci nüshasında, Bulgar Yahudilerinden 33 dereceli farmason Avram Beneraoysan şunları yazar:</w:t>
                          </w:r>
                        </w:ins>
                      </w:p>
                      <w:p w:rsidR="006A41AE" w:rsidRPr="006A41AE" w:rsidRDefault="006A41AE" w:rsidP="006A41AE">
                        <w:pPr>
                          <w:spacing w:before="100" w:beforeAutospacing="1" w:after="100" w:afterAutospacing="1" w:line="240" w:lineRule="auto"/>
                          <w:rPr>
                            <w:ins w:id="72" w:author="Unknown"/>
                            <w:rFonts w:ascii="Arial" w:eastAsia="Times New Roman" w:hAnsi="Arial" w:cs="Arial"/>
                            <w:color w:val="000000"/>
                            <w:sz w:val="26"/>
                            <w:szCs w:val="26"/>
                            <w:lang w:eastAsia="ru-RU"/>
                          </w:rPr>
                        </w:pPr>
                        <w:ins w:id="73" w:author="Unknown">
                          <w:r w:rsidRPr="006A41AE">
                            <w:rPr>
                              <w:rFonts w:ascii="Arial" w:eastAsia="Times New Roman" w:hAnsi="Arial" w:cs="Arial"/>
                              <w:i/>
                              <w:iCs/>
                              <w:color w:val="000000"/>
                              <w:sz w:val="26"/>
                              <w:szCs w:val="26"/>
                              <w:lang w:eastAsia="ru-RU"/>
                            </w:rPr>
                            <w:t>«Mefkûremizi imha edici darbe vuranların akıbeti, feci şartlar altında ölümdür!..”</w:t>
                          </w:r>
                        </w:ins>
                      </w:p>
                      <w:p w:rsidR="006A41AE" w:rsidRPr="006A41AE" w:rsidRDefault="006A41AE" w:rsidP="006A41AE">
                        <w:pPr>
                          <w:spacing w:before="100" w:beforeAutospacing="1" w:after="100" w:afterAutospacing="1" w:line="240" w:lineRule="auto"/>
                          <w:rPr>
                            <w:ins w:id="74" w:author="Unknown"/>
                            <w:rFonts w:ascii="Arial" w:eastAsia="Times New Roman" w:hAnsi="Arial" w:cs="Arial"/>
                            <w:color w:val="000000"/>
                            <w:sz w:val="26"/>
                            <w:szCs w:val="26"/>
                            <w:lang w:eastAsia="ru-RU"/>
                          </w:rPr>
                        </w:pPr>
                        <w:ins w:id="75" w:author="Unknown">
                          <w:r w:rsidRPr="006A41AE">
                            <w:rPr>
                              <w:rFonts w:ascii="Arial" w:eastAsia="Times New Roman" w:hAnsi="Arial" w:cs="Arial"/>
                              <w:color w:val="000000"/>
                              <w:sz w:val="26"/>
                              <w:szCs w:val="26"/>
                              <w:lang w:eastAsia="ru-RU"/>
                            </w:rPr>
                            <w:t>33. dereceli komünist mason, hangi darbeden bahsetmektedir ve </w:t>
                          </w:r>
                          <w:r w:rsidRPr="006A41AE">
                            <w:rPr>
                              <w:rFonts w:ascii="Arial" w:eastAsia="Times New Roman" w:hAnsi="Arial" w:cs="Arial"/>
                              <w:i/>
                              <w:iCs/>
                              <w:color w:val="000000"/>
                              <w:sz w:val="26"/>
                              <w:szCs w:val="26"/>
                              <w:lang w:eastAsia="ru-RU"/>
                            </w:rPr>
                            <w:t>“akıbeti feci şartlar altında ölüm”</w:t>
                          </w:r>
                          <w:r w:rsidRPr="006A41AE">
                            <w:rPr>
                              <w:rFonts w:ascii="Arial" w:eastAsia="Times New Roman" w:hAnsi="Arial" w:cs="Arial"/>
                              <w:color w:val="000000"/>
                              <w:sz w:val="26"/>
                              <w:szCs w:val="26"/>
                              <w:lang w:eastAsia="ru-RU"/>
                            </w:rPr>
                            <w:t> olan kimdir? Bırakalım onu da kendi söylesin:</w:t>
                          </w:r>
                        </w:ins>
                      </w:p>
                      <w:p w:rsidR="006A41AE" w:rsidRPr="006A41AE" w:rsidRDefault="006A41AE" w:rsidP="006A41AE">
                        <w:pPr>
                          <w:spacing w:beforeAutospacing="1" w:after="100" w:afterAutospacing="1" w:line="240" w:lineRule="auto"/>
                          <w:rPr>
                            <w:ins w:id="76" w:author="Unknown"/>
                            <w:rFonts w:ascii="Arial" w:eastAsia="Times New Roman" w:hAnsi="Arial" w:cs="Arial"/>
                            <w:color w:val="000000"/>
                            <w:sz w:val="26"/>
                            <w:szCs w:val="26"/>
                            <w:lang w:eastAsia="ru-RU"/>
                          </w:rPr>
                        </w:pPr>
                        <w:ins w:id="77" w:author="Unknown">
                          <w:r w:rsidRPr="006A41AE">
                            <w:rPr>
                              <w:rFonts w:ascii="Arial" w:eastAsia="Times New Roman" w:hAnsi="Arial" w:cs="Arial"/>
                              <w:i/>
                              <w:iCs/>
                              <w:color w:val="000000"/>
                              <w:sz w:val="26"/>
                              <w:szCs w:val="26"/>
                              <w:lang w:eastAsia="ru-RU"/>
                            </w:rPr>
                            <w:t xml:space="preserve">«...Mustafa Kemal Atatürk, 10.10.1935 tarihinde Ankara'da Çankaya köşkünde doktor Mim Kemal Öke'ye hitaben, “Mason cemiyetinin faaliyetini inkılaplarıma muarız gördüğüm için kapatılmasını elzem gördüm. Bu dakikadan itibaren bu cemiyeti ölmüş biliniz. Ve bir daha diriltmeğe teşebbüs etmeyiniz.” demişti. O, zannetti ki; bütün muhalif ve muarızlarını tasfiye ve bertaraf ettiği gibi masonları da tasfiyeye tabi tutmaya muvaffak olacaktır. Fakat asla! Türkiye'deki mason cemiyetinin Kemal Atatürk tarafından kapatılarak faaliyetinin durdurulduğunu Moskova'da tarihi bir yerde yoldaşlar arasında yapılan bir toplantıda işittiğim zaman, beynimden okla vurulmuş gibi sersemledim. Heyecandan şaşırmış bir halde, oradakilere şaşkınlık içinde </w:t>
                          </w:r>
                          <w:r w:rsidRPr="006A41AE">
                            <w:rPr>
                              <w:rFonts w:ascii="Arial" w:eastAsia="Times New Roman" w:hAnsi="Arial" w:cs="Arial"/>
                              <w:i/>
                              <w:iCs/>
                              <w:color w:val="000000"/>
                              <w:sz w:val="26"/>
                              <w:szCs w:val="26"/>
                              <w:lang w:eastAsia="ru-RU"/>
                            </w:rPr>
                            <w:lastRenderedPageBreak/>
                            <w:t>haykırdım: "O sarı lider ortadan suret-i katiyetle kaldırılacaktır!”.»</w:t>
                          </w:r>
                        </w:ins>
                      </w:p>
                      <w:p w:rsidR="006A41AE" w:rsidRPr="006A41AE" w:rsidRDefault="006A41AE" w:rsidP="006A41AE">
                        <w:pPr>
                          <w:spacing w:before="100" w:beforeAutospacing="1" w:after="100" w:afterAutospacing="1" w:line="240" w:lineRule="auto"/>
                          <w:rPr>
                            <w:ins w:id="78" w:author="Unknown"/>
                            <w:rFonts w:ascii="Arial" w:eastAsia="Times New Roman" w:hAnsi="Arial" w:cs="Arial"/>
                            <w:color w:val="000000"/>
                            <w:sz w:val="26"/>
                            <w:szCs w:val="26"/>
                            <w:lang w:eastAsia="ru-RU"/>
                          </w:rPr>
                        </w:pPr>
                        <w:ins w:id="79" w:author="Unknown">
                          <w:r w:rsidRPr="006A41AE">
                            <w:rPr>
                              <w:rFonts w:ascii="Arial" w:eastAsia="Times New Roman" w:hAnsi="Arial" w:cs="Arial"/>
                              <w:color w:val="000000"/>
                              <w:sz w:val="26"/>
                              <w:szCs w:val="26"/>
                              <w:lang w:eastAsia="ru-RU"/>
                            </w:rPr>
                            <w:t>İşte böyle.. 1948 yılı Ağustos ayının 1'inde Yunan Komünist Halk Cumhuriyeti örgütünün yayın organı </w:t>
                          </w:r>
                          <w:r w:rsidRPr="006A41AE">
                            <w:rPr>
                              <w:rFonts w:ascii="Arial" w:eastAsia="Times New Roman" w:hAnsi="Arial" w:cs="Arial"/>
                              <w:i/>
                              <w:iCs/>
                              <w:color w:val="000000"/>
                              <w:sz w:val="26"/>
                              <w:szCs w:val="26"/>
                              <w:lang w:eastAsia="ru-RU"/>
                            </w:rPr>
                            <w:t>“Laiki Foni”</w:t>
                          </w:r>
                          <w:r w:rsidRPr="006A41AE">
                            <w:rPr>
                              <w:rFonts w:ascii="Arial" w:eastAsia="Times New Roman" w:hAnsi="Arial" w:cs="Arial"/>
                              <w:color w:val="000000"/>
                              <w:sz w:val="26"/>
                              <w:szCs w:val="26"/>
                              <w:lang w:eastAsia="ru-RU"/>
                            </w:rPr>
                            <w:t>nin 685 sayılı nüshasında Ege ve Balkanların kıdemli komünistlerinden 33 derece mason Bulgar Yahudi Avram Benaroyas'ın itirafları... Bu itiraflar, General Cevat Rifat Atilhan tarafından çevrilmiş ve</w:t>
                          </w:r>
                          <w:r w:rsidRPr="006A41AE">
                            <w:rPr>
                              <w:rFonts w:ascii="Arial" w:eastAsia="Times New Roman" w:hAnsi="Arial" w:cs="Arial"/>
                              <w:i/>
                              <w:iCs/>
                              <w:color w:val="000000"/>
                              <w:sz w:val="26"/>
                              <w:szCs w:val="26"/>
                              <w:lang w:eastAsia="ru-RU"/>
                            </w:rPr>
                            <w:t> “Atatürk'ün Ölümündeki Sır Perdesi”</w:t>
                          </w:r>
                          <w:r w:rsidRPr="006A41AE">
                            <w:rPr>
                              <w:rFonts w:ascii="Arial" w:eastAsia="Times New Roman" w:hAnsi="Arial" w:cs="Arial"/>
                              <w:color w:val="000000"/>
                              <w:sz w:val="26"/>
                              <w:szCs w:val="26"/>
                              <w:lang w:eastAsia="ru-RU"/>
                            </w:rPr>
                            <w:t> alt başlığı ile gazeteci Ogün Deli tarafından kaleme alınan </w:t>
                          </w:r>
                          <w:r w:rsidRPr="006A41AE">
                            <w:rPr>
                              <w:rFonts w:ascii="Arial" w:eastAsia="Times New Roman" w:hAnsi="Arial" w:cs="Arial"/>
                              <w:i/>
                              <w:iCs/>
                              <w:color w:val="000000"/>
                              <w:sz w:val="26"/>
                              <w:szCs w:val="26"/>
                              <w:lang w:eastAsia="ru-RU"/>
                            </w:rPr>
                            <w:t>“Agoni”</w:t>
                          </w:r>
                          <w:r w:rsidRPr="006A41AE">
                            <w:rPr>
                              <w:rFonts w:ascii="Arial" w:eastAsia="Times New Roman" w:hAnsi="Arial" w:cs="Arial"/>
                              <w:color w:val="000000"/>
                              <w:sz w:val="26"/>
                              <w:szCs w:val="26"/>
                              <w:lang w:eastAsia="ru-RU"/>
                            </w:rPr>
                            <w:t> isimli derlemeye de alınmıştır.</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t>Evet, Atatürk Türkiye'deki mason derneklerini, </w:t>
                          </w:r>
                          <w:r w:rsidRPr="006A41AE">
                            <w:rPr>
                              <w:rFonts w:ascii="Arial" w:eastAsia="Times New Roman" w:hAnsi="Arial" w:cs="Arial"/>
                              <w:i/>
                              <w:iCs/>
                              <w:color w:val="000000"/>
                              <w:sz w:val="26"/>
                              <w:szCs w:val="26"/>
                              <w:lang w:eastAsia="ru-RU"/>
                            </w:rPr>
                            <w:t>“Kökü dışarıda Yahudi uşakları”</w:t>
                          </w:r>
                          <w:r w:rsidRPr="006A41AE">
                            <w:rPr>
                              <w:rFonts w:ascii="Arial" w:eastAsia="Times New Roman" w:hAnsi="Arial" w:cs="Arial"/>
                              <w:color w:val="000000"/>
                              <w:sz w:val="26"/>
                              <w:szCs w:val="26"/>
                              <w:lang w:eastAsia="ru-RU"/>
                            </w:rPr>
                            <w:t> diyerek kapatıyor ve dünya masonları bunun üzerine Moskova'da gerçekleştirdikleri bir toplantıda, </w:t>
                          </w:r>
                          <w:r w:rsidRPr="006A41AE">
                            <w:rPr>
                              <w:rFonts w:ascii="Arial" w:eastAsia="Times New Roman" w:hAnsi="Arial" w:cs="Arial"/>
                              <w:i/>
                              <w:iCs/>
                              <w:color w:val="000000"/>
                              <w:sz w:val="26"/>
                              <w:szCs w:val="26"/>
                              <w:lang w:eastAsia="ru-RU"/>
                            </w:rPr>
                            <w:t>“O sarı lider suret-i katiyetle ortadan kaldırılacaktır!”</w:t>
                          </w:r>
                          <w:r w:rsidRPr="006A41AE">
                            <w:rPr>
                              <w:rFonts w:ascii="Arial" w:eastAsia="Times New Roman" w:hAnsi="Arial" w:cs="Arial"/>
                              <w:color w:val="000000"/>
                              <w:sz w:val="26"/>
                              <w:szCs w:val="26"/>
                              <w:lang w:eastAsia="ru-RU"/>
                            </w:rPr>
                            <w:t> kararı alıyorlar. Sonrasını zamanın kıdemli komünistlerinden 33 dereceli mason Avram Benaroyas”ın kaleminden okumaya devam edelim:</w:t>
                          </w:r>
                        </w:ins>
                      </w:p>
                      <w:p w:rsidR="006A41AE" w:rsidRPr="006A41AE" w:rsidRDefault="006A41AE" w:rsidP="006A41AE">
                        <w:pPr>
                          <w:spacing w:beforeAutospacing="1" w:after="100" w:afterAutospacing="1" w:line="240" w:lineRule="auto"/>
                          <w:rPr>
                            <w:ins w:id="80" w:author="Unknown"/>
                            <w:rFonts w:ascii="Arial" w:eastAsia="Times New Roman" w:hAnsi="Arial" w:cs="Arial"/>
                            <w:color w:val="000000"/>
                            <w:sz w:val="26"/>
                            <w:szCs w:val="26"/>
                            <w:lang w:eastAsia="ru-RU"/>
                          </w:rPr>
                        </w:pPr>
                        <w:ins w:id="81" w:author="Unknown">
                          <w:r w:rsidRPr="006A41AE">
                            <w:rPr>
                              <w:rFonts w:ascii="Arial" w:eastAsia="Times New Roman" w:hAnsi="Arial" w:cs="Arial"/>
                              <w:i/>
                              <w:iCs/>
                              <w:color w:val="000000"/>
                              <w:sz w:val="26"/>
                              <w:szCs w:val="26"/>
                              <w:lang w:eastAsia="ru-RU"/>
                            </w:rPr>
                            <w:t>«...Atatürk”ün âni bir dönüşle mason cemiyetini kapatması bizi pek derin bir düşünceye sevk etmişti. İlk anlarda Kemal Atatürk'ü silahla ortadan kaldırmayı düşündük. Çünkü o, felsefemizin Türkiye'de yerleşme imkânlarını ortadan kaldırmıştı. Bu sebeple kendisinin de ortadan kaldırılması son derece elzemdi.»</w:t>
                          </w:r>
                        </w:ins>
                      </w:p>
                      <w:p w:rsidR="006A41AE" w:rsidRPr="006A41AE" w:rsidRDefault="006A41AE" w:rsidP="006A41AE">
                        <w:pPr>
                          <w:spacing w:before="100" w:beforeAutospacing="1" w:after="100" w:afterAutospacing="1" w:line="240" w:lineRule="auto"/>
                          <w:rPr>
                            <w:ins w:id="82" w:author="Unknown"/>
                            <w:rFonts w:ascii="Arial" w:eastAsia="Times New Roman" w:hAnsi="Arial" w:cs="Arial"/>
                            <w:color w:val="000000"/>
                            <w:sz w:val="26"/>
                            <w:szCs w:val="26"/>
                            <w:lang w:eastAsia="ru-RU"/>
                          </w:rPr>
                        </w:pPr>
                        <w:ins w:id="83" w:author="Unknown">
                          <w:r w:rsidRPr="006A41AE">
                            <w:rPr>
                              <w:rFonts w:ascii="Arial" w:eastAsia="Times New Roman" w:hAnsi="Arial" w:cs="Arial"/>
                              <w:color w:val="000000"/>
                              <w:sz w:val="26"/>
                              <w:szCs w:val="26"/>
                              <w:lang w:eastAsia="ru-RU"/>
                            </w:rPr>
                            <w:t>Localarını kapattığı için Atatürk'ü </w:t>
                          </w:r>
                          <w:r w:rsidRPr="006A41AE">
                            <w:rPr>
                              <w:rFonts w:ascii="Arial" w:eastAsia="Times New Roman" w:hAnsi="Arial" w:cs="Arial"/>
                              <w:i/>
                              <w:iCs/>
                              <w:color w:val="000000"/>
                              <w:sz w:val="26"/>
                              <w:szCs w:val="26"/>
                              <w:lang w:eastAsia="ru-RU"/>
                            </w:rPr>
                            <w:t>“ortadan kaldırma”</w:t>
                          </w:r>
                          <w:r w:rsidRPr="006A41AE">
                            <w:rPr>
                              <w:rFonts w:ascii="Arial" w:eastAsia="Times New Roman" w:hAnsi="Arial" w:cs="Arial"/>
                              <w:color w:val="000000"/>
                              <w:sz w:val="26"/>
                              <w:szCs w:val="26"/>
                              <w:lang w:eastAsia="ru-RU"/>
                            </w:rPr>
                            <w:t xml:space="preserve"> kararı alan mason-komünist ittifakı, silahla öldürme riskini başarı şansı </w:t>
                          </w:r>
                          <w:r w:rsidRPr="006A41AE">
                            <w:rPr>
                              <w:rFonts w:ascii="Arial" w:eastAsia="Times New Roman" w:hAnsi="Arial" w:cs="Arial"/>
                              <w:color w:val="000000"/>
                              <w:sz w:val="26"/>
                              <w:szCs w:val="26"/>
                              <w:lang w:eastAsia="ru-RU"/>
                            </w:rPr>
                            <w:t>'larda olduğu için tercih etmez. O zaman şu kararı alırlar:</w:t>
                          </w:r>
                        </w:ins>
                      </w:p>
                      <w:p w:rsidR="006A41AE" w:rsidRPr="006A41AE" w:rsidRDefault="006A41AE" w:rsidP="006A41AE">
                        <w:pPr>
                          <w:spacing w:beforeAutospacing="1" w:after="100" w:afterAutospacing="1" w:line="240" w:lineRule="auto"/>
                          <w:rPr>
                            <w:ins w:id="84" w:author="Unknown"/>
                            <w:rFonts w:ascii="Arial" w:eastAsia="Times New Roman" w:hAnsi="Arial" w:cs="Arial"/>
                            <w:color w:val="000000"/>
                            <w:sz w:val="26"/>
                            <w:szCs w:val="26"/>
                            <w:lang w:eastAsia="ru-RU"/>
                          </w:rPr>
                        </w:pPr>
                        <w:ins w:id="85" w:author="Unknown">
                          <w:r w:rsidRPr="006A41AE">
                            <w:rPr>
                              <w:rFonts w:ascii="Arial" w:eastAsia="Times New Roman" w:hAnsi="Arial" w:cs="Arial"/>
                              <w:i/>
                              <w:iCs/>
                              <w:color w:val="000000"/>
                              <w:sz w:val="26"/>
                              <w:szCs w:val="26"/>
                              <w:lang w:eastAsia="ru-RU"/>
                            </w:rPr>
                            <w:t>«Onun ölümü, esrarengiz olacaktır!»</w:t>
                          </w:r>
                        </w:ins>
                      </w:p>
                      <w:p w:rsidR="006A41AE" w:rsidRPr="006A41AE" w:rsidRDefault="006A41AE" w:rsidP="006A41AE">
                        <w:pPr>
                          <w:spacing w:before="100" w:beforeAutospacing="1" w:after="100" w:afterAutospacing="1" w:line="240" w:lineRule="auto"/>
                          <w:rPr>
                            <w:ins w:id="86" w:author="Unknown"/>
                            <w:rFonts w:ascii="Arial" w:eastAsia="Times New Roman" w:hAnsi="Arial" w:cs="Arial"/>
                            <w:color w:val="000000"/>
                            <w:sz w:val="26"/>
                            <w:szCs w:val="26"/>
                            <w:lang w:eastAsia="ru-RU"/>
                          </w:rPr>
                        </w:pPr>
                        <w:ins w:id="87" w:author="Unknown">
                          <w:r w:rsidRPr="006A41AE">
                            <w:rPr>
                              <w:rFonts w:ascii="Arial" w:eastAsia="Times New Roman" w:hAnsi="Arial" w:cs="Arial"/>
                              <w:color w:val="000000"/>
                              <w:sz w:val="26"/>
                              <w:szCs w:val="26"/>
                              <w:lang w:eastAsia="ru-RU"/>
                            </w:rPr>
                            <w:t>Balkanların kıdemli komünisti, 33 derece mason Avram Benaroysan”ın 1948'de kaleme aldığı itiraflarında Atatürk”ü esrarengiz ölüme götüren yol haritası şöyle anlatılıyor:</w:t>
                          </w:r>
                        </w:ins>
                      </w:p>
                      <w:p w:rsidR="006A41AE" w:rsidRPr="006A41AE" w:rsidRDefault="006A41AE" w:rsidP="006A41AE">
                        <w:pPr>
                          <w:spacing w:beforeAutospacing="1" w:after="100" w:afterAutospacing="1" w:line="240" w:lineRule="auto"/>
                          <w:rPr>
                            <w:ins w:id="88" w:author="Unknown"/>
                            <w:rFonts w:ascii="Arial" w:eastAsia="Times New Roman" w:hAnsi="Arial" w:cs="Arial"/>
                            <w:color w:val="000000"/>
                            <w:sz w:val="26"/>
                            <w:szCs w:val="26"/>
                            <w:lang w:eastAsia="ru-RU"/>
                          </w:rPr>
                        </w:pPr>
                        <w:ins w:id="89" w:author="Unknown">
                          <w:r w:rsidRPr="006A41AE">
                            <w:rPr>
                              <w:rFonts w:ascii="Arial" w:eastAsia="Times New Roman" w:hAnsi="Arial" w:cs="Arial"/>
                              <w:i/>
                              <w:iCs/>
                              <w:color w:val="000000"/>
                              <w:sz w:val="26"/>
                              <w:szCs w:val="26"/>
                              <w:lang w:eastAsia="ru-RU"/>
                            </w:rPr>
                            <w:t>«Mason cemiyeti Atatürk tarafından kapatıldıktan sonra; mason biraderler, cemiyet sanki kapatılmamış ve Atatürk'le aralarında hiçbir ihtilaf yokmuş gibi vaziyet aldılar. İmkân buldukça onun her hareketini alkışladılar ve zamanla onun etrafında bir çember vücuda getirdiler ki; Sarı lider kendiliğinden bu çemberin içine girip hayatını bize teslim etti. Doktorlarımız, Atatürk'ün ölümünün ani oluşunu tehlikeli gördüklerinden; 1937 ortalarında, ismini açıklayamayacağım bir doktor, bazı şöhretlere dayanarak Atatürk'e ilk darbeyi sinir organlarını zaafa düşürmek suretiyle indirdi.»</w:t>
                          </w:r>
                          <w:r w:rsidRPr="006A41AE">
                            <w:rPr>
                              <w:rFonts w:ascii="Arial" w:eastAsia="Times New Roman" w:hAnsi="Arial" w:cs="Arial"/>
                              <w:color w:val="000000"/>
                              <w:sz w:val="26"/>
                              <w:szCs w:val="26"/>
                              <w:lang w:eastAsia="ru-RU"/>
                            </w:rPr>
                            <w:t> </w:t>
                          </w:r>
                          <w:r w:rsidRPr="006A41AE">
                            <w:rPr>
                              <w:rFonts w:ascii="Arial" w:eastAsia="Times New Roman" w:hAnsi="Arial" w:cs="Arial"/>
                              <w:color w:val="000000"/>
                              <w:sz w:val="18"/>
                              <w:szCs w:val="18"/>
                              <w:vertAlign w:val="superscript"/>
                              <w:lang w:eastAsia="ru-RU"/>
                            </w:rPr>
                            <w:t>[33]</w:t>
                          </w:r>
                        </w:ins>
                      </w:p>
                      <w:p w:rsidR="006A41AE" w:rsidRPr="006A41AE" w:rsidRDefault="006A41AE" w:rsidP="006A41AE">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2"/>
                          <w:rPr>
                            <w:ins w:id="90" w:author="Unknown"/>
                            <w:rFonts w:ascii="Arial" w:eastAsia="Times New Roman" w:hAnsi="Arial" w:cs="Arial"/>
                            <w:b/>
                            <w:bCs/>
                            <w:color w:val="3B5998"/>
                            <w:sz w:val="30"/>
                            <w:szCs w:val="30"/>
                            <w:lang w:eastAsia="ru-RU"/>
                          </w:rPr>
                        </w:pPr>
                        <w:ins w:id="91" w:author="Unknown">
                          <w:r w:rsidRPr="006A41AE">
                            <w:rPr>
                              <w:rFonts w:ascii="Arial" w:eastAsia="Times New Roman" w:hAnsi="Arial" w:cs="Arial"/>
                              <w:b/>
                              <w:bCs/>
                              <w:color w:val="3B5998"/>
                              <w:sz w:val="30"/>
                              <w:szCs w:val="30"/>
                              <w:lang w:eastAsia="ru-RU"/>
                            </w:rPr>
                            <w:t>Farmasonların ve İslam Aleyhindeki Faaliyetleri</w:t>
                          </w:r>
                        </w:ins>
                      </w:p>
                      <w:p w:rsidR="006A41AE" w:rsidRPr="006A41AE" w:rsidRDefault="006A41AE" w:rsidP="006A41AE">
                        <w:pPr>
                          <w:spacing w:before="100" w:beforeAutospacing="1" w:after="100" w:afterAutospacing="1" w:line="240" w:lineRule="auto"/>
                          <w:rPr>
                            <w:ins w:id="92" w:author="Unknown"/>
                            <w:rFonts w:ascii="Arial" w:eastAsia="Times New Roman" w:hAnsi="Arial" w:cs="Arial"/>
                            <w:color w:val="000000"/>
                            <w:sz w:val="26"/>
                            <w:szCs w:val="26"/>
                            <w:lang w:eastAsia="ru-RU"/>
                          </w:rPr>
                        </w:pPr>
                        <w:ins w:id="93" w:author="Unknown">
                          <w:r w:rsidRPr="006A41AE">
                            <w:rPr>
                              <w:rFonts w:ascii="Arial" w:eastAsia="Times New Roman" w:hAnsi="Arial" w:cs="Arial"/>
                              <w:color w:val="000000"/>
                              <w:sz w:val="26"/>
                              <w:szCs w:val="26"/>
                              <w:lang w:eastAsia="ru-RU"/>
                            </w:rPr>
                            <w:t>Masonlar, </w:t>
                          </w:r>
                          <w:r w:rsidRPr="006A41AE">
                            <w:rPr>
                              <w:rFonts w:ascii="Arial" w:eastAsia="Times New Roman" w:hAnsi="Arial" w:cs="Arial"/>
                              <w:color w:val="000000"/>
                              <w:sz w:val="26"/>
                              <w:szCs w:val="26"/>
                              <w:u w:val="single"/>
                              <w:lang w:eastAsia="ru-RU"/>
                            </w:rPr>
                            <w:t>İslâmiyet'i mason localarının direktiflerine uygun olarak anlatan din kitapları, Kurân-ı Kerîm tefsirleri, ilmihaller yazdırdıkları gibi</w:t>
                          </w:r>
                          <w:r w:rsidRPr="006A41AE">
                            <w:rPr>
                              <w:rFonts w:ascii="Arial" w:eastAsia="Times New Roman" w:hAnsi="Arial" w:cs="Arial"/>
                              <w:color w:val="000000"/>
                              <w:sz w:val="26"/>
                              <w:szCs w:val="26"/>
                              <w:lang w:eastAsia="ru-RU"/>
                            </w:rPr>
                            <w:t>, bu kimselere, </w:t>
                          </w:r>
                          <w:r w:rsidRPr="006A41AE">
                            <w:rPr>
                              <w:rFonts w:ascii="Arial" w:eastAsia="Times New Roman" w:hAnsi="Arial" w:cs="Arial"/>
                              <w:i/>
                              <w:iCs/>
                              <w:color w:val="000000"/>
                              <w:sz w:val="26"/>
                              <w:szCs w:val="26"/>
                              <w:lang w:eastAsia="ru-RU"/>
                            </w:rPr>
                            <w:t>"büyük İslâm âlimi, müctehid, müceddid"</w:t>
                          </w:r>
                          <w:r w:rsidRPr="006A41AE">
                            <w:rPr>
                              <w:rFonts w:ascii="Arial" w:eastAsia="Times New Roman" w:hAnsi="Arial" w:cs="Arial"/>
                              <w:color w:val="000000"/>
                              <w:sz w:val="26"/>
                              <w:szCs w:val="26"/>
                              <w:lang w:eastAsia="ru-RU"/>
                            </w:rPr>
                            <w:t> gibi isimleri yakıştırarak Müslümanları gerçek İslâmiyet'ten uzaklaştırmaya çalışmışlardır. Cemaleddin Efgani, Muhammed Abduh, Reşit Rıza gibi kimseler, bunun önemli misalini teşkil ederler.</w:t>
                          </w:r>
                          <w:r w:rsidRPr="006A41AE">
                            <w:rPr>
                              <w:rFonts w:ascii="Arial" w:eastAsia="Times New Roman" w:hAnsi="Arial" w:cs="Arial"/>
                              <w:i/>
                              <w:iCs/>
                              <w:color w:val="000000"/>
                              <w:sz w:val="26"/>
                              <w:szCs w:val="26"/>
                              <w:lang w:eastAsia="ru-RU"/>
                            </w:rPr>
                            <w:t> "Les Franco-Maçons"</w:t>
                          </w:r>
                          <w:r w:rsidRPr="006A41AE">
                            <w:rPr>
                              <w:rFonts w:ascii="Arial" w:eastAsia="Times New Roman" w:hAnsi="Arial" w:cs="Arial"/>
                              <w:color w:val="000000"/>
                              <w:sz w:val="26"/>
                              <w:szCs w:val="26"/>
                              <w:lang w:eastAsia="ru-RU"/>
                            </w:rPr>
                            <w:t> kitabında bunlar övülerek, 127. sayfasında, </w:t>
                          </w:r>
                          <w:r w:rsidRPr="006A41AE">
                            <w:rPr>
                              <w:rFonts w:ascii="Arial" w:eastAsia="Times New Roman" w:hAnsi="Arial" w:cs="Arial"/>
                              <w:i/>
                              <w:iCs/>
                              <w:color w:val="000000"/>
                              <w:sz w:val="26"/>
                              <w:szCs w:val="26"/>
                              <w:lang w:eastAsia="ru-RU"/>
                            </w:rPr>
                            <w:t>"Mısır'da kurulan mason localarının başına Cemaleddin Efgani ve ondan sonra Muhammed Abduh getirildi. Bunlar Müslümanlar arasında masonluğun yayılmasına çok yardım ettiler."</w:t>
                          </w:r>
                          <w:r w:rsidRPr="006A41AE">
                            <w:rPr>
                              <w:rFonts w:ascii="Arial" w:eastAsia="Times New Roman" w:hAnsi="Arial" w:cs="Arial"/>
                              <w:color w:val="000000"/>
                              <w:sz w:val="26"/>
                              <w:szCs w:val="26"/>
                              <w:lang w:eastAsia="ru-RU"/>
                            </w:rPr>
                            <w:t> denilmektedir. Bu üç masonla çömezleri, mezhepleri yıkmak için çok önemli faaliyetler göstermişlerdir.</w:t>
                          </w:r>
                          <w:r w:rsidRPr="006A41AE">
                            <w:rPr>
                              <w:rFonts w:ascii="Arial" w:eastAsia="Times New Roman" w:hAnsi="Arial" w:cs="Arial"/>
                              <w:color w:val="000000"/>
                              <w:sz w:val="18"/>
                              <w:szCs w:val="18"/>
                              <w:vertAlign w:val="superscript"/>
                              <w:lang w:eastAsia="ru-RU"/>
                            </w:rPr>
                            <w:t>[1]</w:t>
                          </w:r>
                        </w:ins>
                      </w:p>
                      <w:p w:rsidR="006A41AE" w:rsidRPr="006A41AE" w:rsidRDefault="006A41AE" w:rsidP="006A41AE">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2"/>
                          <w:rPr>
                            <w:ins w:id="94" w:author="Unknown"/>
                            <w:rFonts w:ascii="Arial" w:eastAsia="Times New Roman" w:hAnsi="Arial" w:cs="Arial"/>
                            <w:b/>
                            <w:bCs/>
                            <w:color w:val="3B5998"/>
                            <w:sz w:val="30"/>
                            <w:szCs w:val="30"/>
                            <w:lang w:eastAsia="ru-RU"/>
                          </w:rPr>
                        </w:pPr>
                        <w:ins w:id="95" w:author="Unknown">
                          <w:r w:rsidRPr="006A41AE">
                            <w:rPr>
                              <w:rFonts w:ascii="Arial" w:eastAsia="Times New Roman" w:hAnsi="Arial" w:cs="Arial"/>
                              <w:b/>
                              <w:bCs/>
                              <w:color w:val="3B5998"/>
                              <w:sz w:val="30"/>
                              <w:szCs w:val="30"/>
                              <w:lang w:eastAsia="ru-RU"/>
                            </w:rPr>
                            <w:t>Kaynaklar</w:t>
                          </w:r>
                        </w:ins>
                      </w:p>
                      <w:p w:rsidR="006A41AE" w:rsidRPr="006A41AE" w:rsidRDefault="006A41AE" w:rsidP="006A41AE">
                        <w:pPr>
                          <w:spacing w:before="100" w:beforeAutospacing="1" w:after="100" w:afterAutospacing="1" w:line="240" w:lineRule="auto"/>
                          <w:rPr>
                            <w:rFonts w:ascii="Arial" w:eastAsia="Times New Roman" w:hAnsi="Arial" w:cs="Arial"/>
                            <w:color w:val="000000"/>
                            <w:sz w:val="26"/>
                            <w:szCs w:val="26"/>
                            <w:lang w:eastAsia="ru-RU"/>
                          </w:rPr>
                        </w:pPr>
                        <w:ins w:id="96" w:author="Unknown">
                          <w:r w:rsidRPr="006A41AE">
                            <w:rPr>
                              <w:rFonts w:ascii="Arial" w:eastAsia="Times New Roman" w:hAnsi="Arial" w:cs="Arial"/>
                              <w:color w:val="000000"/>
                              <w:sz w:val="26"/>
                              <w:szCs w:val="26"/>
                              <w:lang w:eastAsia="ru-RU"/>
                            </w:rPr>
                            <w:t>[1] www.dinimizislam.com/detay.asp?Aid=4532</w:t>
                          </w:r>
                          <w:r w:rsidRPr="006A41AE">
                            <w:rPr>
                              <w:rFonts w:ascii="Arial" w:eastAsia="Times New Roman" w:hAnsi="Arial" w:cs="Arial"/>
                              <w:color w:val="000000"/>
                              <w:sz w:val="26"/>
                              <w:szCs w:val="26"/>
                              <w:lang w:eastAsia="ru-RU"/>
                            </w:rPr>
                            <w:br/>
                            <w:t>[2] Gündoğdu Gencer, </w:t>
                          </w:r>
                          <w:r w:rsidRPr="006A41AE">
                            <w:rPr>
                              <w:rFonts w:ascii="Arial" w:eastAsia="Times New Roman" w:hAnsi="Arial" w:cs="Arial"/>
                              <w:i/>
                              <w:iCs/>
                              <w:color w:val="000000"/>
                              <w:sz w:val="26"/>
                              <w:szCs w:val="26"/>
                              <w:lang w:eastAsia="ru-RU"/>
                            </w:rPr>
                            <w:t>"Kolaycı Önyargılar - Masonluk"</w:t>
                          </w:r>
                          <w:r w:rsidRPr="006A41AE">
                            <w:rPr>
                              <w:rFonts w:ascii="Arial" w:eastAsia="Times New Roman" w:hAnsi="Arial" w:cs="Arial"/>
                              <w:color w:val="000000"/>
                              <w:sz w:val="26"/>
                              <w:szCs w:val="26"/>
                              <w:lang w:eastAsia="ru-RU"/>
                            </w:rPr>
                            <w:t>, www.ayorum.com/haber_oku.asp?haber=1792</w:t>
                          </w:r>
                          <w:r w:rsidRPr="006A41AE">
                            <w:rPr>
                              <w:rFonts w:ascii="Arial" w:eastAsia="Times New Roman" w:hAnsi="Arial" w:cs="Arial"/>
                              <w:color w:val="000000"/>
                              <w:sz w:val="26"/>
                              <w:szCs w:val="26"/>
                              <w:lang w:eastAsia="ru-RU"/>
                            </w:rPr>
                            <w:br/>
                            <w:t>[3] Hasan Yazıcı, </w:t>
                          </w:r>
                          <w:r w:rsidRPr="006A41AE">
                            <w:rPr>
                              <w:rFonts w:ascii="Arial" w:eastAsia="Times New Roman" w:hAnsi="Arial" w:cs="Arial"/>
                              <w:i/>
                              <w:iCs/>
                              <w:color w:val="000000"/>
                              <w:sz w:val="26"/>
                              <w:szCs w:val="26"/>
                              <w:lang w:eastAsia="ru-RU"/>
                            </w:rPr>
                            <w:t>"Masonluk, Hümanizm ve Türkiye"</w:t>
                          </w:r>
                          <w:r w:rsidRPr="006A41AE">
                            <w:rPr>
                              <w:rFonts w:ascii="Arial" w:eastAsia="Times New Roman" w:hAnsi="Arial" w:cs="Arial"/>
                              <w:color w:val="000000"/>
                              <w:sz w:val="26"/>
                              <w:szCs w:val="26"/>
                              <w:lang w:eastAsia="ru-RU"/>
                            </w:rPr>
                            <w:t>, Alper Kitabevi, İstanbul: Eylül 1996, Arka kapak yazısı.</w:t>
                          </w:r>
                          <w:r w:rsidRPr="006A41AE">
                            <w:rPr>
                              <w:rFonts w:ascii="Arial" w:eastAsia="Times New Roman" w:hAnsi="Arial" w:cs="Arial"/>
                              <w:color w:val="000000"/>
                              <w:sz w:val="26"/>
                              <w:szCs w:val="26"/>
                              <w:lang w:eastAsia="ru-RU"/>
                            </w:rPr>
                            <w:br/>
                            <w:t>[4] Musa Hiram, www.angelfire.com/de3/dumrul/mas4hd.html</w:t>
                          </w:r>
                          <w:r w:rsidRPr="006A41AE">
                            <w:rPr>
                              <w:rFonts w:ascii="Arial" w:eastAsia="Times New Roman" w:hAnsi="Arial" w:cs="Arial"/>
                              <w:color w:val="000000"/>
                              <w:sz w:val="26"/>
                              <w:szCs w:val="26"/>
                              <w:lang w:eastAsia="ru-RU"/>
                            </w:rPr>
                            <w:br/>
                            <w:t>[5] Musa Hiram, www.angelfire.com/de3/dumrul/mas1na.html</w:t>
                          </w:r>
                          <w:r w:rsidRPr="006A41AE">
                            <w:rPr>
                              <w:rFonts w:ascii="Arial" w:eastAsia="Times New Roman" w:hAnsi="Arial" w:cs="Arial"/>
                              <w:color w:val="000000"/>
                              <w:sz w:val="26"/>
                              <w:szCs w:val="26"/>
                              <w:lang w:eastAsia="ru-RU"/>
                            </w:rPr>
                            <w:br/>
                            <w:t>[6] www.masonlar.org/masonlar_forum/index.php?topic=115.0</w:t>
                          </w:r>
                          <w:r w:rsidRPr="006A41AE">
                            <w:rPr>
                              <w:rFonts w:ascii="Arial" w:eastAsia="Times New Roman" w:hAnsi="Arial" w:cs="Arial"/>
                              <w:color w:val="000000"/>
                              <w:sz w:val="26"/>
                              <w:szCs w:val="26"/>
                              <w:lang w:eastAsia="ru-RU"/>
                            </w:rPr>
                            <w:br/>
                            <w:t>[7] www.frmtr.com/din-kulturu-ve-ahlak-bilgisi/884762-farmasonluk.html</w:t>
                          </w:r>
                          <w:r w:rsidRPr="006A41AE">
                            <w:rPr>
                              <w:rFonts w:ascii="Arial" w:eastAsia="Times New Roman" w:hAnsi="Arial" w:cs="Arial"/>
                              <w:color w:val="000000"/>
                              <w:sz w:val="26"/>
                              <w:szCs w:val="26"/>
                              <w:lang w:eastAsia="ru-RU"/>
                            </w:rPr>
                            <w:br/>
                            <w:t>[8] www.maviekspres.com/index.php?topic=425.35</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lastRenderedPageBreak/>
                            <w:t>[9] Kemankeş Sırrı: Ok atmayı öğrenmek, mâruf tâbiri ile kemankeş olmak isteyene kabza alırken üstadı tarafından kendisine tevdî olunan sır. Bu sır üstat tarafından tâlibin kulağına söylenirdi. Ne olduğu açıklanmadığı için </w:t>
                          </w:r>
                          <w:r w:rsidRPr="006A41AE">
                            <w:rPr>
                              <w:rFonts w:ascii="Arial" w:eastAsia="Times New Roman" w:hAnsi="Arial" w:cs="Arial"/>
                              <w:i/>
                              <w:iCs/>
                              <w:color w:val="000000"/>
                              <w:sz w:val="26"/>
                              <w:szCs w:val="26"/>
                              <w:lang w:eastAsia="ru-RU"/>
                            </w:rPr>
                            <w:t>"Sır"</w:t>
                          </w:r>
                          <w:r w:rsidRPr="006A41AE">
                            <w:rPr>
                              <w:rFonts w:ascii="Arial" w:eastAsia="Times New Roman" w:hAnsi="Arial" w:cs="Arial"/>
                              <w:color w:val="000000"/>
                              <w:sz w:val="26"/>
                              <w:szCs w:val="26"/>
                              <w:lang w:eastAsia="ru-RU"/>
                            </w:rPr>
                            <w:t> denilen bu vasiyetin neden ibaret olduğu bazıları tarafından araştırılmış ve Kurân'da okçulukla ilgili iki âyet olduğu tahmin edilmiştir. (Tarih Deyimleri ve Terimleri Sözlüğü). </w:t>
                          </w:r>
                          <w:r w:rsidRPr="006A41AE">
                            <w:rPr>
                              <w:rFonts w:ascii="Arial" w:eastAsia="Times New Roman" w:hAnsi="Arial" w:cs="Arial"/>
                              <w:color w:val="000000"/>
                              <w:sz w:val="26"/>
                              <w:szCs w:val="26"/>
                              <w:lang w:eastAsia="ru-RU"/>
                            </w:rPr>
                            <w:br/>
                            <w:t>[10] www.masonlar.org/masonlar_forum/index.php?topic=37.0;wap2</w:t>
                          </w:r>
                          <w:r w:rsidRPr="006A41AE">
                            <w:rPr>
                              <w:rFonts w:ascii="Arial" w:eastAsia="Times New Roman" w:hAnsi="Arial" w:cs="Arial"/>
                              <w:color w:val="000000"/>
                              <w:sz w:val="26"/>
                              <w:szCs w:val="26"/>
                              <w:lang w:eastAsia="ru-RU"/>
                            </w:rPr>
                            <w:br/>
                            <w:t>[11] www.kitapturk.com/books/Kitap/30402/Aydinlik_Dunyanin_Karanlik_Gucleri_Masonluk.htm</w:t>
                          </w:r>
                          <w:r w:rsidRPr="006A41AE">
                            <w:rPr>
                              <w:rFonts w:ascii="Arial" w:eastAsia="Times New Roman" w:hAnsi="Arial" w:cs="Arial"/>
                              <w:color w:val="000000"/>
                              <w:sz w:val="26"/>
                              <w:szCs w:val="26"/>
                              <w:lang w:eastAsia="ru-RU"/>
                            </w:rPr>
                            <w:br/>
                            <w:t>[12] www.forumturkiye.com/arsiv/index.php/t-106167.html</w:t>
                          </w:r>
                          <w:r w:rsidRPr="006A41AE">
                            <w:rPr>
                              <w:rFonts w:ascii="Arial" w:eastAsia="Times New Roman" w:hAnsi="Arial" w:cs="Arial"/>
                              <w:color w:val="000000"/>
                              <w:sz w:val="26"/>
                              <w:szCs w:val="26"/>
                              <w:lang w:eastAsia="ru-RU"/>
                            </w:rPr>
                            <w:br/>
                            <w:t>[13] Cevat Rıfat Atilhan, </w:t>
                          </w:r>
                          <w:r w:rsidRPr="006A41AE">
                            <w:rPr>
                              <w:rFonts w:ascii="Arial" w:eastAsia="Times New Roman" w:hAnsi="Arial" w:cs="Arial"/>
                              <w:i/>
                              <w:iCs/>
                              <w:color w:val="000000"/>
                              <w:sz w:val="26"/>
                              <w:szCs w:val="26"/>
                              <w:lang w:eastAsia="ru-RU"/>
                            </w:rPr>
                            <w:t>"Masonluğun İç Yüzü"</w:t>
                          </w:r>
                          <w:r w:rsidRPr="006A41AE">
                            <w:rPr>
                              <w:rFonts w:ascii="Arial" w:eastAsia="Times New Roman" w:hAnsi="Arial" w:cs="Arial"/>
                              <w:color w:val="000000"/>
                              <w:sz w:val="26"/>
                              <w:szCs w:val="26"/>
                              <w:lang w:eastAsia="ru-RU"/>
                            </w:rPr>
                            <w:t>, 1950.</w:t>
                          </w:r>
                          <w:r w:rsidRPr="006A41AE">
                            <w:rPr>
                              <w:rFonts w:ascii="Arial" w:eastAsia="Times New Roman" w:hAnsi="Arial" w:cs="Arial"/>
                              <w:color w:val="000000"/>
                              <w:sz w:val="26"/>
                              <w:szCs w:val="26"/>
                              <w:lang w:eastAsia="ru-RU"/>
                            </w:rPr>
                            <w:br/>
                            <w:t>[14] www.millicozum.com/mc/EYLuL-2009/kapitalizm-ve-komunizm-siyonizmin-iki-kolu-masonluk-ise-karakoludur.html</w:t>
                          </w:r>
                          <w:r w:rsidRPr="006A41AE">
                            <w:rPr>
                              <w:rFonts w:ascii="Arial" w:eastAsia="Times New Roman" w:hAnsi="Arial" w:cs="Arial"/>
                              <w:color w:val="000000"/>
                              <w:sz w:val="26"/>
                              <w:szCs w:val="26"/>
                              <w:lang w:eastAsia="ru-RU"/>
                            </w:rPr>
                            <w:br/>
                            <w:t>[15] Musa Hiram, www.angelfire.com/de3/dumrul/mas6dh.html</w:t>
                          </w:r>
                          <w:r w:rsidRPr="006A41AE">
                            <w:rPr>
                              <w:rFonts w:ascii="Arial" w:eastAsia="Times New Roman" w:hAnsi="Arial" w:cs="Arial"/>
                              <w:color w:val="000000"/>
                              <w:sz w:val="26"/>
                              <w:szCs w:val="26"/>
                              <w:lang w:eastAsia="ru-RU"/>
                            </w:rPr>
                            <w:br/>
                            <w:t>[16] www.eyimkoyu.com/forum/showthread.php?p=481</w:t>
                          </w:r>
                          <w:r w:rsidRPr="006A41AE">
                            <w:rPr>
                              <w:rFonts w:ascii="Arial" w:eastAsia="Times New Roman" w:hAnsi="Arial" w:cs="Arial"/>
                              <w:color w:val="000000"/>
                              <w:sz w:val="26"/>
                              <w:szCs w:val="26"/>
                              <w:lang w:eastAsia="ru-RU"/>
                            </w:rPr>
                            <w:br/>
                            <w:t>[17] www.supermeydan.net/forum/forum112/thread21497.html</w:t>
                          </w:r>
                          <w:r w:rsidRPr="006A41AE">
                            <w:rPr>
                              <w:rFonts w:ascii="Arial" w:eastAsia="Times New Roman" w:hAnsi="Arial" w:cs="Arial"/>
                              <w:color w:val="000000"/>
                              <w:sz w:val="26"/>
                              <w:szCs w:val="26"/>
                              <w:lang w:eastAsia="ru-RU"/>
                            </w:rPr>
                            <w:br/>
                            <w:t>[18] Naki Cevad Akkerman, </w:t>
                          </w:r>
                          <w:r w:rsidRPr="006A41AE">
                            <w:rPr>
                              <w:rFonts w:ascii="Arial" w:eastAsia="Times New Roman" w:hAnsi="Arial" w:cs="Arial"/>
                              <w:i/>
                              <w:iCs/>
                              <w:color w:val="000000"/>
                              <w:sz w:val="26"/>
                              <w:szCs w:val="26"/>
                              <w:lang w:eastAsia="ru-RU"/>
                            </w:rPr>
                            <w:t>"Politika ve Masonluk"</w:t>
                          </w:r>
                          <w:r w:rsidRPr="006A41AE">
                            <w:rPr>
                              <w:rFonts w:ascii="Arial" w:eastAsia="Times New Roman" w:hAnsi="Arial" w:cs="Arial"/>
                              <w:color w:val="000000"/>
                              <w:sz w:val="26"/>
                              <w:szCs w:val="26"/>
                              <w:lang w:eastAsia="ru-RU"/>
                            </w:rPr>
                            <w:t>, Mimar Sinan Dergisi, Eylül 1968, Sayı 7, s. 66-67.</w:t>
                          </w:r>
                          <w:r w:rsidRPr="006A41AE">
                            <w:rPr>
                              <w:rFonts w:ascii="Arial" w:eastAsia="Times New Roman" w:hAnsi="Arial" w:cs="Arial"/>
                              <w:color w:val="000000"/>
                              <w:sz w:val="26"/>
                              <w:szCs w:val="26"/>
                              <w:lang w:eastAsia="ru-RU"/>
                            </w:rPr>
                            <w:br/>
                            <w:t>[19] www.masonluk.net/global_masonluk_07.html</w:t>
                          </w:r>
                          <w:r w:rsidRPr="006A41AE">
                            <w:rPr>
                              <w:rFonts w:ascii="Arial" w:eastAsia="Times New Roman" w:hAnsi="Arial" w:cs="Arial"/>
                              <w:color w:val="000000"/>
                              <w:sz w:val="26"/>
                              <w:szCs w:val="26"/>
                              <w:lang w:eastAsia="ru-RU"/>
                            </w:rPr>
                            <w:br/>
                            <w:t>[20] Mithat Gürata </w:t>
                          </w:r>
                          <w:r w:rsidRPr="006A41AE">
                            <w:rPr>
                              <w:rFonts w:ascii="Arial" w:eastAsia="Times New Roman" w:hAnsi="Arial" w:cs="Arial"/>
                              <w:i/>
                              <w:iCs/>
                              <w:color w:val="000000"/>
                              <w:sz w:val="26"/>
                              <w:szCs w:val="26"/>
                              <w:lang w:eastAsia="ru-RU"/>
                            </w:rPr>
                            <w:t>"Unutulan Adetlerimiz ve Loncalarımız"</w:t>
                          </w:r>
                          <w:r w:rsidRPr="006A41AE">
                            <w:rPr>
                              <w:rFonts w:ascii="Arial" w:eastAsia="Times New Roman" w:hAnsi="Arial" w:cs="Arial"/>
                              <w:color w:val="000000"/>
                              <w:sz w:val="26"/>
                              <w:szCs w:val="26"/>
                              <w:lang w:eastAsia="ru-RU"/>
                            </w:rPr>
                            <w:t>, Ankara 1975.</w:t>
                          </w:r>
                          <w:r w:rsidRPr="006A41AE">
                            <w:rPr>
                              <w:rFonts w:ascii="Arial" w:eastAsia="Times New Roman" w:hAnsi="Arial" w:cs="Arial"/>
                              <w:color w:val="000000"/>
                              <w:sz w:val="26"/>
                              <w:szCs w:val="26"/>
                              <w:lang w:eastAsia="ru-RU"/>
                            </w:rPr>
                            <w:br/>
                            <w:t>[21] Tuncar Tuğcu, </w:t>
                          </w:r>
                          <w:r w:rsidRPr="006A41AE">
                            <w:rPr>
                              <w:rFonts w:ascii="Arial" w:eastAsia="Times New Roman" w:hAnsi="Arial" w:cs="Arial"/>
                              <w:i/>
                              <w:iCs/>
                              <w:color w:val="000000"/>
                              <w:sz w:val="26"/>
                              <w:szCs w:val="26"/>
                              <w:lang w:eastAsia="ru-RU"/>
                            </w:rPr>
                            <w:t>"Masonların Saklı Tarihi"</w:t>
                          </w:r>
                          <w:r w:rsidRPr="006A41AE">
                            <w:rPr>
                              <w:rFonts w:ascii="Arial" w:eastAsia="Times New Roman" w:hAnsi="Arial" w:cs="Arial"/>
                              <w:color w:val="000000"/>
                              <w:sz w:val="26"/>
                              <w:szCs w:val="26"/>
                              <w:lang w:eastAsia="ru-RU"/>
                            </w:rPr>
                            <w:t>, Gökçe Kitabevi, Yayın no:34, Nisan 2005, ISBN: 9758601342.</w:t>
                          </w:r>
                          <w:r w:rsidRPr="006A41AE">
                            <w:rPr>
                              <w:rFonts w:ascii="Arial" w:eastAsia="Times New Roman" w:hAnsi="Arial" w:cs="Arial"/>
                              <w:color w:val="000000"/>
                              <w:sz w:val="26"/>
                              <w:szCs w:val="26"/>
                              <w:lang w:eastAsia="ru-RU"/>
                            </w:rPr>
                            <w:br/>
                            <w:t>[22] www.masonlar.org/masonlar_forum/archive.php?topic=4909.0</w:t>
                          </w:r>
                          <w:r w:rsidRPr="006A41AE">
                            <w:rPr>
                              <w:rFonts w:ascii="Arial" w:eastAsia="Times New Roman" w:hAnsi="Arial" w:cs="Arial"/>
                              <w:color w:val="000000"/>
                              <w:sz w:val="26"/>
                              <w:szCs w:val="26"/>
                              <w:lang w:eastAsia="ru-RU"/>
                            </w:rPr>
                            <w:br/>
                            <w:t>[23] www.masonlar.org/masonlar_forum/archive.php?topic=7209.0</w:t>
                          </w:r>
                          <w:r w:rsidRPr="006A41AE">
                            <w:rPr>
                              <w:rFonts w:ascii="Arial" w:eastAsia="Times New Roman" w:hAnsi="Arial" w:cs="Arial"/>
                              <w:color w:val="000000"/>
                              <w:sz w:val="26"/>
                              <w:szCs w:val="26"/>
                              <w:lang w:eastAsia="ru-RU"/>
                            </w:rPr>
                            <w:br/>
                            <w:t>[24] Necip Fazıl Kısakürek, </w:t>
                          </w:r>
                          <w:r w:rsidRPr="006A41AE">
                            <w:rPr>
                              <w:rFonts w:ascii="Arial" w:eastAsia="Times New Roman" w:hAnsi="Arial" w:cs="Arial"/>
                              <w:i/>
                              <w:iCs/>
                              <w:color w:val="000000"/>
                              <w:sz w:val="26"/>
                              <w:szCs w:val="26"/>
                              <w:lang w:eastAsia="ru-RU"/>
                            </w:rPr>
                            <w:t>"MÜSLÜMAN TÜRK'ÜN OCAĞINI BATIRAN İTTİHAD VE TERAKKİ'NİN NASIL BİR BİR YAHUDİ KUKLASI OLDUĞUNU GAVURDAN GAVURA BİLDİREN GİZLİ RAPOR"</w:t>
                          </w:r>
                          <w:r w:rsidRPr="006A41AE">
                            <w:rPr>
                              <w:rFonts w:ascii="Arial" w:eastAsia="Times New Roman" w:hAnsi="Arial" w:cs="Arial"/>
                              <w:color w:val="000000"/>
                              <w:sz w:val="26"/>
                              <w:szCs w:val="26"/>
                              <w:lang w:eastAsia="ru-RU"/>
                            </w:rPr>
                            <w:t>, groups.yahoo.com/group/turna/message/1815</w:t>
                          </w:r>
                          <w:r w:rsidRPr="006A41AE">
                            <w:rPr>
                              <w:rFonts w:ascii="Arial" w:eastAsia="Times New Roman" w:hAnsi="Arial" w:cs="Arial"/>
                              <w:color w:val="000000"/>
                              <w:sz w:val="26"/>
                              <w:szCs w:val="26"/>
                              <w:lang w:eastAsia="ru-RU"/>
                            </w:rPr>
                            <w:br/>
                            <w:t>[25] newsgroups.derkeiler.com/pdf/Archive/Soc/soc.culture.kurdish/2009-04/msg00001.pdf</w:t>
                          </w:r>
                          <w:r w:rsidRPr="006A41AE">
                            <w:rPr>
                              <w:rFonts w:ascii="Arial" w:eastAsia="Times New Roman" w:hAnsi="Arial" w:cs="Arial"/>
                              <w:color w:val="000000"/>
                              <w:sz w:val="26"/>
                              <w:szCs w:val="26"/>
                              <w:lang w:eastAsia="ru-RU"/>
                            </w:rPr>
                            <w:br/>
                            <w:t>[26] Abdullah Muradoğlu, Yeni Şafak Gazetesi, Aralık 2009</w:t>
                          </w:r>
                          <w:r w:rsidRPr="006A41AE">
                            <w:rPr>
                              <w:rFonts w:ascii="Arial" w:eastAsia="Times New Roman" w:hAnsi="Arial" w:cs="Arial"/>
                              <w:color w:val="000000"/>
                              <w:sz w:val="26"/>
                              <w:szCs w:val="26"/>
                              <w:lang w:eastAsia="ru-RU"/>
                            </w:rPr>
                            <w:br/>
                            <w:t>[27] www.arastiralim.com/tag/masonluk/page/2</w:t>
                          </w:r>
                          <w:r w:rsidRPr="006A41AE">
                            <w:rPr>
                              <w:rFonts w:ascii="Arial" w:eastAsia="Times New Roman" w:hAnsi="Arial" w:cs="Arial"/>
                              <w:color w:val="000000"/>
                              <w:sz w:val="26"/>
                              <w:szCs w:val="26"/>
                              <w:lang w:eastAsia="ru-RU"/>
                            </w:rPr>
                            <w:br/>
                            <w:t>[28] blog.milliyet.com.tr/Blog.aspx?BlogNo=186675</w:t>
                          </w:r>
                          <w:r w:rsidRPr="006A41AE">
                            <w:rPr>
                              <w:rFonts w:ascii="Arial" w:eastAsia="Times New Roman" w:hAnsi="Arial" w:cs="Arial"/>
                              <w:color w:val="000000"/>
                              <w:sz w:val="26"/>
                              <w:szCs w:val="26"/>
                              <w:lang w:eastAsia="ru-RU"/>
                            </w:rPr>
                            <w:br/>
                            <w:t>[29] Mine Akverdi, </w:t>
                          </w:r>
                          <w:r w:rsidRPr="006A41AE">
                            <w:rPr>
                              <w:rFonts w:ascii="Arial" w:eastAsia="Times New Roman" w:hAnsi="Arial" w:cs="Arial"/>
                              <w:i/>
                              <w:iCs/>
                              <w:color w:val="000000"/>
                              <w:sz w:val="26"/>
                              <w:szCs w:val="26"/>
                              <w:lang w:eastAsia="ru-RU"/>
                            </w:rPr>
                            <w:t>"Masonik şifrelerin sırrı ne?"</w:t>
                          </w:r>
                          <w:r w:rsidRPr="006A41AE">
                            <w:rPr>
                              <w:rFonts w:ascii="Arial" w:eastAsia="Times New Roman" w:hAnsi="Arial" w:cs="Arial"/>
                              <w:color w:val="000000"/>
                              <w:sz w:val="26"/>
                              <w:szCs w:val="26"/>
                              <w:lang w:eastAsia="ru-RU"/>
                            </w:rPr>
                            <w:t>, Akşam Gazetesi, www.medyafaresi.com/haber/29896/yasam-kayip-semboller-bulundu-masonik-sifrelerin-sirri-ne.html</w:t>
                          </w:r>
                          <w:r w:rsidRPr="006A41AE">
                            <w:rPr>
                              <w:rFonts w:ascii="Arial" w:eastAsia="Times New Roman" w:hAnsi="Arial" w:cs="Arial"/>
                              <w:color w:val="000000"/>
                              <w:sz w:val="26"/>
                              <w:szCs w:val="26"/>
                              <w:lang w:eastAsia="ru-RU"/>
                            </w:rPr>
                            <w:br/>
                            <w:t>[30] Müfit Yılmaz Gökmen, </w:t>
                          </w:r>
                          <w:r w:rsidRPr="006A41AE">
                            <w:rPr>
                              <w:rFonts w:ascii="Arial" w:eastAsia="Times New Roman" w:hAnsi="Arial" w:cs="Arial"/>
                              <w:i/>
                              <w:iCs/>
                              <w:color w:val="000000"/>
                              <w:sz w:val="26"/>
                              <w:szCs w:val="26"/>
                              <w:lang w:eastAsia="ru-RU"/>
                            </w:rPr>
                            <w:t>"Farmasonluğun Gelişimi"</w:t>
                          </w:r>
                          <w:r w:rsidRPr="006A41AE">
                            <w:rPr>
                              <w:rFonts w:ascii="Arial" w:eastAsia="Times New Roman" w:hAnsi="Arial" w:cs="Arial"/>
                              <w:color w:val="000000"/>
                              <w:sz w:val="26"/>
                              <w:szCs w:val="26"/>
                              <w:lang w:eastAsia="ru-RU"/>
                            </w:rPr>
                            <w:t>, www.internetajans.com/default.asp?t=wa&amp;wid=27&amp;aid=1812</w:t>
                          </w:r>
                          <w:r w:rsidRPr="006A41AE">
                            <w:rPr>
                              <w:rFonts w:ascii="Arial" w:eastAsia="Times New Roman" w:hAnsi="Arial" w:cs="Arial"/>
                              <w:color w:val="000000"/>
                              <w:sz w:val="26"/>
                              <w:szCs w:val="26"/>
                              <w:lang w:eastAsia="ru-RU"/>
                            </w:rPr>
                            <w:br/>
                            <w:t>[31] turksiyer.com/masonlarin-sakli-tarihi/46-masonlar-ve-tuerkiye/1722-abd-masonlar-tarafndan-m-kuruldu.html</w:t>
                          </w:r>
                          <w:r w:rsidRPr="006A41AE">
                            <w:rPr>
                              <w:rFonts w:ascii="Arial" w:eastAsia="Times New Roman" w:hAnsi="Arial" w:cs="Arial"/>
                              <w:color w:val="000000"/>
                              <w:sz w:val="26"/>
                              <w:szCs w:val="26"/>
                              <w:lang w:eastAsia="ru-RU"/>
                            </w:rPr>
                            <w:br/>
                            <w:t>[32] www.masonluk.net/tapinak_s_05.html</w:t>
                          </w:r>
                          <w:r w:rsidRPr="006A41AE">
                            <w:rPr>
                              <w:rFonts w:ascii="Arial" w:eastAsia="Times New Roman" w:hAnsi="Arial" w:cs="Arial"/>
                              <w:color w:val="000000"/>
                              <w:sz w:val="26"/>
                              <w:szCs w:val="26"/>
                              <w:lang w:eastAsia="ru-RU"/>
                            </w:rPr>
                            <w:br/>
                            <w:t>[33] www.masonlar.org/masonlar_forum/archive.php?topic=6814.15</w:t>
                          </w:r>
                        </w:ins>
                      </w:p>
                    </w:tc>
                  </w:tr>
                </w:tbl>
                <w:p w:rsidR="006A41AE" w:rsidRPr="006A41AE" w:rsidRDefault="006A41AE" w:rsidP="006A41AE">
                  <w:pPr>
                    <w:spacing w:after="0" w:line="240" w:lineRule="auto"/>
                    <w:rPr>
                      <w:rFonts w:ascii="Arial" w:eastAsia="Times New Roman" w:hAnsi="Arial" w:cs="Arial"/>
                      <w:color w:val="000000"/>
                      <w:sz w:val="23"/>
                      <w:szCs w:val="23"/>
                      <w:lang w:eastAsia="ru-RU"/>
                    </w:rPr>
                  </w:pPr>
                </w:p>
              </w:tc>
            </w:tr>
          </w:tbl>
          <w:p w:rsidR="006A41AE" w:rsidRPr="006A41AE" w:rsidRDefault="006A41AE" w:rsidP="006A41AE">
            <w:pPr>
              <w:spacing w:after="0" w:line="240" w:lineRule="auto"/>
              <w:rPr>
                <w:rFonts w:ascii="Arial" w:eastAsia="Times New Roman" w:hAnsi="Arial" w:cs="Arial"/>
                <w:color w:val="000000"/>
                <w:sz w:val="21"/>
                <w:szCs w:val="21"/>
                <w:lang w:eastAsia="ru-RU"/>
              </w:rPr>
            </w:pPr>
          </w:p>
        </w:tc>
      </w:tr>
    </w:tbl>
    <w:p w:rsidR="006A41AE" w:rsidRPr="006A41AE" w:rsidRDefault="006A41AE" w:rsidP="006A41AE">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6A41AE">
        <w:rPr>
          <w:rFonts w:ascii="Arial" w:eastAsia="Times New Roman" w:hAnsi="Arial" w:cs="Arial"/>
          <w:color w:val="000000"/>
          <w:sz w:val="26"/>
          <w:szCs w:val="26"/>
          <w:lang w:eastAsia="ru-RU"/>
        </w:rPr>
        <w:lastRenderedPageBreak/>
        <w:t>FRANSA'YA GELİNCE, İHTİLÂL'DEN HEMEN ÖNCE DİĞER BÜTÜN HIRİSTİYAN AVRUPA ÜLKELERİ GİBİ, BİRİNDEN DİĞERİNE GEÇMENİN İMKÂNSIZ OLDUĞU ÜÇ SINIF VARDI: ASİLLER, RUHBANLAR VE AHALİ...</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t>BİR DE BUNLARIN YANINDA PEK DİLE GETİRİLMEYEN KÖLELERİ SAYMAK GEREKİR... HANİ O KRISTOF KOLOMB'UN AMERİKA KITASINDAN GÖNDERDİĞİ VEYA AFRİKA'DAN, HATTA ASYA'DAN GELENLER VAR YA, ONLAR!...</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t>ÖYLE Kİ, BİR IRK ADI OLAN </w:t>
      </w:r>
      <w:r w:rsidRPr="006A41AE">
        <w:rPr>
          <w:rFonts w:ascii="Arial" w:eastAsia="Times New Roman" w:hAnsi="Arial" w:cs="Arial"/>
          <w:i/>
          <w:iCs/>
          <w:color w:val="000000"/>
          <w:sz w:val="26"/>
          <w:szCs w:val="26"/>
          <w:lang w:eastAsia="ru-RU"/>
        </w:rPr>
        <w:t>"SLAV"</w:t>
      </w:r>
      <w:r w:rsidRPr="006A41AE">
        <w:rPr>
          <w:rFonts w:ascii="Arial" w:eastAsia="Times New Roman" w:hAnsi="Arial" w:cs="Arial"/>
          <w:color w:val="000000"/>
          <w:sz w:val="26"/>
          <w:szCs w:val="26"/>
          <w:lang w:eastAsia="ru-RU"/>
        </w:rPr>
        <w:t> KELİMESİNİN BİLE FAKİR HIRİSTİYANLARIN "SLAVE-KÖLE" YAPILMASINDAN SONRA KULLANILAN KELİMEDEN GELDİĞİ ÖNE SÜRÜLÜR.</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t xml:space="preserve">AYNI DÖNEMDE OSMANLI DEVLETİ'NDE ESİR TİCARETİ OLSA BİLE, BATIDAKİ ANLAMIYLA KÖLELİK, ASLA GÖRÜLMEMİŞTİR!.. ESİRLERİ ALIP KUMANDAN, VEZİR, HATTA HÜKÜMDAR YAPAN TÜRK MİLLETİ, KENDİ İÇİNDE HİÇBİR ZAMAN SINIF TANIMAMIŞ, BİR SINIF YARATMAMIŞTIR... </w:t>
      </w:r>
      <w:r w:rsidRPr="006A41AE">
        <w:rPr>
          <w:rFonts w:ascii="Arial" w:eastAsia="Times New Roman" w:hAnsi="Arial" w:cs="Arial"/>
          <w:color w:val="000000"/>
          <w:sz w:val="26"/>
          <w:szCs w:val="26"/>
          <w:lang w:eastAsia="ru-RU"/>
        </w:rPr>
        <w:lastRenderedPageBreak/>
        <w:t>HADIMLAR BİLE SADRAZAM OLABİLMİŞTİR... CARİYENİN OĞLU PADİŞAH OLMUŞTUR!..</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t>BU ESNEKLİĞİ NE O ZAMANIN BATILILARI, NE DE ZAMANIMIZIN AYDINLARI ANLAYABİLMİŞTİR. BİR KAÇ İSTİSNA ELBETTE VAR.</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t>BUNLAR ARASINDA DİKKATE DEĞER BİR KİŞİ MAREŞAL MOLTKE'DİR!.. MOLTKE'NİN BU KONUDA YAZDIKLARINI BAŞKA BİR SAYFADA VERECEĞİZ.</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t>FRANSIZ İHTİLÂLİ'NİN, FİKİR ADAMLARININ ÜRÜNÜ OLDUĞU BİR GERÇEKTİR... MONTESQIEU'NUN (1689-1755)</w:t>
      </w:r>
      <w:r w:rsidRPr="006A41AE">
        <w:rPr>
          <w:rFonts w:ascii="Arial" w:eastAsia="Times New Roman" w:hAnsi="Arial" w:cs="Arial"/>
          <w:i/>
          <w:iCs/>
          <w:color w:val="000000"/>
          <w:sz w:val="26"/>
          <w:szCs w:val="26"/>
          <w:lang w:eastAsia="ru-RU"/>
        </w:rPr>
        <w:t>"KANUNLARIN RUHU" </w:t>
      </w:r>
      <w:r w:rsidRPr="006A41AE">
        <w:rPr>
          <w:rFonts w:ascii="Arial" w:eastAsia="Times New Roman" w:hAnsi="Arial" w:cs="Arial"/>
          <w:color w:val="000000"/>
          <w:sz w:val="26"/>
          <w:szCs w:val="26"/>
          <w:lang w:eastAsia="ru-RU"/>
        </w:rPr>
        <w:t>KİTABI, JEAN-JAQUES ROUSSEAU'NUN (1712-1778) </w:t>
      </w:r>
      <w:r w:rsidRPr="006A41AE">
        <w:rPr>
          <w:rFonts w:ascii="Arial" w:eastAsia="Times New Roman" w:hAnsi="Arial" w:cs="Arial"/>
          <w:i/>
          <w:iCs/>
          <w:color w:val="000000"/>
          <w:sz w:val="26"/>
          <w:szCs w:val="26"/>
          <w:lang w:eastAsia="ru-RU"/>
        </w:rPr>
        <w:t>"İÇTİMAÎ MUKAVELE"</w:t>
      </w:r>
      <w:r w:rsidRPr="006A41AE">
        <w:rPr>
          <w:rFonts w:ascii="Arial" w:eastAsia="Times New Roman" w:hAnsi="Arial" w:cs="Arial"/>
          <w:color w:val="000000"/>
          <w:sz w:val="26"/>
          <w:szCs w:val="26"/>
          <w:lang w:eastAsia="ru-RU"/>
        </w:rPr>
        <w:t> ADLI ESERİ, DEDEROT'UN (1712-1784) ANSİKLOPEDİSİ, VOLTAIRE'İN (1694-1778) YAZILARI O DÖNEMİN NESİLLERİNİ ETKİLEMİŞTİR.</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t>ANCAK EN BÜYÜK ETKEN, MAKİNE VE EL TEZGÂHLARININ ÜRETİMİ ARTTIRMASI VE MESLEK ERBABININ ZENGİNLEŞİP, TEMBEL ASİLLERLE AYNI KONUMA GELECEK POTANSİYELİ BULMASIDIR.</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t>BU ARADA GÖÇMEN AMERİKA HALKININ KUDRETLİ İNGİLTERE KRALI'NI ALT ETMESİNİN ROLÜ DE UNUTULMAMALIDIR.</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t>FRANSIZ DEVLETİNİN HARPLERDEN YIPRANMIŞ OLMASI, HAZİNENİN BOŞ OLMASI, SANAT ERBABININ ÇOK ÇALIŞMASINA RAĞMEN ASİLLER KADAR RAHAT YAŞAYAMAMASI, VE DİĞER HALK KESİMİNİN İSE SÜRÜNMESİ İHTİLÂLİN ESAS NEDENLERİNDEN BİRİDİR. ANCAK YİNE DE ORTADA KIŞKIRTMA OLMADAN İHTİLÂLE YOL AÇACAK BİR DURUM YOKTU.</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t>İDDİA ODUR Kİ, ASİLLER BİR TÜRLÜ VERGİ VERMEYE YANAŞMAYINCA, MALİYENİN BAŞINA BRIENNE GETİRİLDİ (1787)... BRIENNE O ZAMANA KADAR KİMSENİN DÜŞÜNMEDİĞİ BİR ŞEY TEKLİF ETTİ. MESELEYİ HALLETMEK İÇİN ETATS-GENERAUX'UN TOPLANMASINI İSTEDİ!.. BU DA HALKOYUNA BAŞVURMAKTAN BAŞKA BİR ŞEY DEĞİLDİ!...</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t>ETATS-GENERAUX ÜÇ SINIFIN HER BİRİNİN TEMSİLCİLERİNDEN OLUŞTU... FAKAT NASIL OY VERİLECEĞİ SORUN OLDU... 1789'DA YAPILAN TOPLANTI, ALTI HAFTA SÜRÜP SONUÇ ALINAMAYINCA, AHALİ SINIFI KENDİ TEMSİLCİLERİNİ MİLLÎ MECLİS İLAN ETTİLER... ANCAK KRAL SALONU KAPATTI. HALK DİRENDİ VE İHTİLÂL BÖYLECE BAŞLAMIŞ OLDU.</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t>MİLLÎ MECLİS, KENDİSİNİ KURUCU MECLİS İLAN ETTİ. YANİ, GEREKTİĞİNDE BİR ANAYASA HAZIRLAYABİLECEKTİ... BU ARADA BAZI RUHBANLAR VE ASİLLER DE ONLARA KATILDI.</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t xml:space="preserve">KURUCU MECLİS'TE ÇEŞİTLİ GRUPLAR VARDI... JAKOBENLER MEŞRUTİYET TARAFTARI İDİLER. CORDELİLER CUMHURİYETÇİYDİLER... SONRA MÜFRİT İHTİLALCİLER, MUTEDİL GIRONDINLER, SOLCU </w:t>
      </w:r>
      <w:r w:rsidRPr="006A41AE">
        <w:rPr>
          <w:rFonts w:ascii="Arial" w:eastAsia="Times New Roman" w:hAnsi="Arial" w:cs="Arial"/>
          <w:color w:val="000000"/>
          <w:sz w:val="26"/>
          <w:szCs w:val="26"/>
          <w:lang w:eastAsia="ru-RU"/>
        </w:rPr>
        <w:lastRenderedPageBreak/>
        <w:t>CUMHURİYETÇİLER GİBİ GRUPLAR ORTAYA ÇIKTI.</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t>SİYASÎ CEPHEDE BUNLAR OLURKEN, HALK EKMEK SIKINTISI ÇEKİYORDU... ZATEN MÂLÛMDUR, POLİTİKACILAR KONUŞUR, HALK AÇLIKTAN ÖLÜR.</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t>MUHTEMELEN MASON, DESMOULIN ADLI BİR GAZETECİNİN ATEŞLİ NUTKU İLE HAREKETE GEÇEN HALK, BASTIL HAPİSHANESİ'Nİ BASTI VE SİYASÎ MAHKÛMLARI SERBEST BIRAKTI... BU ARADA PARİS DIŞINDA DA HALK AYAKLANMIŞ, ASİLLERİN ŞATOLARINA SALDIRIP, ATEŞE VERİYORLARDI.</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t>BUNUN ÜZERİNE KURUCU MECLİS TEKRAR TOPLANDI VE ASİLLERİN BÜTÜN İMTİYAZLARI İLE </w:t>
      </w:r>
      <w:r w:rsidRPr="006A41AE">
        <w:rPr>
          <w:rFonts w:ascii="Arial" w:eastAsia="Times New Roman" w:hAnsi="Arial" w:cs="Arial"/>
          <w:i/>
          <w:iCs/>
          <w:color w:val="000000"/>
          <w:sz w:val="26"/>
          <w:szCs w:val="26"/>
          <w:lang w:eastAsia="ru-RU"/>
        </w:rPr>
        <w:t>"FEODALİTE"</w:t>
      </w:r>
      <w:r w:rsidRPr="006A41AE">
        <w:rPr>
          <w:rFonts w:ascii="Arial" w:eastAsia="Times New Roman" w:hAnsi="Arial" w:cs="Arial"/>
          <w:color w:val="000000"/>
          <w:sz w:val="26"/>
          <w:szCs w:val="26"/>
          <w:lang w:eastAsia="ru-RU"/>
        </w:rPr>
        <w:t>Yİ İLGA ETTİ!.. AYRICA BİR </w:t>
      </w:r>
      <w:r w:rsidRPr="006A41AE">
        <w:rPr>
          <w:rFonts w:ascii="Arial" w:eastAsia="Times New Roman" w:hAnsi="Arial" w:cs="Arial"/>
          <w:i/>
          <w:iCs/>
          <w:color w:val="000000"/>
          <w:sz w:val="26"/>
          <w:szCs w:val="26"/>
          <w:lang w:eastAsia="ru-RU"/>
        </w:rPr>
        <w:t>"İNSAN VE VATANDAŞ BEYANNAMESİ"</w:t>
      </w:r>
      <w:r w:rsidRPr="006A41AE">
        <w:rPr>
          <w:rFonts w:ascii="Arial" w:eastAsia="Times New Roman" w:hAnsi="Arial" w:cs="Arial"/>
          <w:color w:val="000000"/>
          <w:sz w:val="26"/>
          <w:szCs w:val="26"/>
          <w:lang w:eastAsia="ru-RU"/>
        </w:rPr>
        <w:t> İLAN ETTİ... BUNUN İÇİNDE, MASONLUĞA SIZMIŞ YAHUDİLERİN KENDİLERİ İÇİN İSTEDİKLERİ HER ŞEY YER ALIYORDU!...</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t>KRAL BEYANNAME'Yİ KABUL ETMEYİNCE, HALK VERSAY SARAYINI BASTI... KRAL XVI. LUİ VE KRALİÇE MARIE ANTIONETTE'NİN TUILLERIES SARAYI'NA ÇEKİLMELERİNE LÛTFEN İZİN VERİLDİ.</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t>1791 YILINDA BİR ANAYASA HAZIRLANDI VE KRAL BUNU KABUL ETTİ... BÖYLECE MEŞRUTİYET BAŞLAMIŞ OLDU... ANCAK KRAL, HAYATINI BİR NEVİ ESARET OLARAK GÖRDÜĞÜ İÇİN, KAÇMAYA TEŞEBBÜS ETTİ. YAKALANDI, BİR SÜRE SONRA DA KARISI İLE BİRLİKTE GİYOTİNLE İDAM EDİLDİ (1793).</w:t>
      </w:r>
    </w:p>
    <w:p w:rsidR="006A41AE" w:rsidRPr="006A41AE" w:rsidRDefault="006A41AE" w:rsidP="006A41AE">
      <w:pPr>
        <w:spacing w:after="0" w:line="240" w:lineRule="auto"/>
        <w:rPr>
          <w:ins w:id="97" w:author="Unknown"/>
          <w:rFonts w:ascii="Times New Roman" w:eastAsia="Times New Roman" w:hAnsi="Times New Roman" w:cs="Times New Roman"/>
          <w:sz w:val="24"/>
          <w:szCs w:val="24"/>
          <w:lang w:eastAsia="ru-RU"/>
        </w:rPr>
      </w:pPr>
      <w:ins w:id="98" w:author="Unknown">
        <w:r w:rsidRPr="006A41AE">
          <w:rPr>
            <w:rFonts w:ascii="Arial" w:eastAsia="Times New Roman" w:hAnsi="Arial" w:cs="Arial"/>
            <w:color w:val="000000"/>
            <w:sz w:val="26"/>
            <w:szCs w:val="26"/>
            <w:shd w:val="clear" w:color="auto" w:fill="F0F8FF"/>
            <w:lang w:eastAsia="ru-RU"/>
          </w:rPr>
          <w:t>İHTİLÂL FRANSA'YI SİYASÎ AÇIDAN DİĞER DEVLETLERE KARŞI MÜŞKÜL BİR DURUMA SOKMUŞTU AMA, FRANSA KRALI'NIN İDAM EDİLMESİ VE BUNDAN BİR YIL ÖNCE DE KRALLIĞIN KALDIRILARAK CUMHURİYET İLAN EDİLMESİ, AVRUPA'NIN BÜTÜN KRALLIKLARINI DEHŞETE DÜŞÜRMÜŞTÜ!...</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shd w:val="clear" w:color="auto" w:fill="F0F8FF"/>
            <w:lang w:eastAsia="ru-RU"/>
          </w:rPr>
          <w:t>CUMHURİYET İLE BİRLİKTE MUTEDİLLERDEN DANTON İKTİDARA GEÇTİ... GELİŞMELERDEN ÜRKEN İNGİLTERE, FRANSA'YA HARP İLAN ETTİ!</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shd w:val="clear" w:color="auto" w:fill="F0F8FF"/>
            <w:lang w:eastAsia="ru-RU"/>
          </w:rPr>
          <w:t>FRANSA'DA MECBURÎ ASKERLİĞE, ARTIK RAHATA ERDİĞİNİ DÜŞÜNEN HALKTAN TEPKİ GELDİ... İHTİLÂL MAHKEMELERİ KURULDU. GİYOTİNLER İŞLEMEYE BAŞLADI. GIRONDIN GRUBUNDAN DANTON İLE JAKOBENLER'DEN ROBESPIERRE'İN ARASI AÇILDI... O YIL TEK KİŞİNİN İDARESİ YERİNE BEŞ KİŞİLİK BİR HEYETİN İKTİDARINI ÖNGÖREN DIREKTUVAR SİSTEMİNE GEÇİLDİ...</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shd w:val="clear" w:color="auto" w:fill="F0F8FF"/>
            <w:lang w:eastAsia="ru-RU"/>
          </w:rPr>
          <w:t>AMA NAPOLYON UYGUN ADIMLARLA İKTİDARA DOĞRU YÜRÜYORDU... KAZANDIĞI ZAFERLERLE HALKIN VE MECLİS'İN GÖZLERİNİ BÜYÜLEDİ... 1799'DA ÜÇ KİŞİLİK BİR KONSÜL SİSTEMİNE GEÇİLDİ. NAPOLYON I. KONSÜL OLDU... 1804 YILINDA DA KENDİSİNİ İMPARATOR İLAN ETTİ!..</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lastRenderedPageBreak/>
          <w:br/>
        </w:r>
        <w:r w:rsidRPr="006A41AE">
          <w:rPr>
            <w:rFonts w:ascii="Arial" w:eastAsia="Times New Roman" w:hAnsi="Arial" w:cs="Arial"/>
            <w:color w:val="000000"/>
            <w:sz w:val="26"/>
            <w:szCs w:val="26"/>
            <w:shd w:val="clear" w:color="auto" w:fill="F0F8FF"/>
            <w:lang w:eastAsia="ru-RU"/>
          </w:rPr>
          <w:t>BU BÜYÜK İNSAN, SADECE İYİ BİR ASKER DEĞİL, İYİ BİR İDARECİ DE İDİ... BUGÜN HÂLÂ FRANSA'DA NAPOLYON'UN KOYDUĞU KANUNLAR UYGULANIR... YANİ NAPOLYON BİZİM KANUNÎ SULTAN SÜLEYMAN GİBİ YASA YAPICI, FATİH GİBİ DEVLETLERİ KENDİLERİNE BAĞLAYICIYDI. TEK KUSURU, İHTİRASLI OLMASIYDI!..</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shd w:val="clear" w:color="auto" w:fill="F0F8FF"/>
            <w:lang w:eastAsia="ru-RU"/>
          </w:rPr>
          <w:t>ATATÜRK BU YÜZDEN KENDİSİNİ HİÇ SEVMEZ, "ÜLKESİNİ FELAKETE GÖTÜREN HIRSLI BİR İNSAN" OLARAK DEĞERLENDİRİRDİ!.</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shd w:val="clear" w:color="auto" w:fill="F0F8FF"/>
            <w:lang w:eastAsia="ru-RU"/>
          </w:rPr>
          <w:t>İŞTE FRANSA'YI, VE DOLAYISIYLA AVRUPA'YI ETKİLEYEN BU İHTİLÂLİN HAZIRLAYICILARINDAN MONTESQIUE, KRALI VERSAY'DA KURTARAN LA FAYETTA, MIRABEAU, JEAN JAURES (SOSYALİST LİDERLERDEN), HEPSİ MASONDU!..</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shd w:val="clear" w:color="auto" w:fill="F0F8FF"/>
            <w:lang w:eastAsia="ru-RU"/>
          </w:rPr>
          <w:t>GETİRDİKLERİ SİSTEM HÜRRİYET-MÜSAVAT-UHUVVET SLOGANLARI İLE KURULMUŞTU AMA, HİÇ KİMSE BU HAKLARDAN YAHUDİLER KADAR YARARLANAMADI.</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shd w:val="clear" w:color="auto" w:fill="F0F8FF"/>
            <w:lang w:eastAsia="ru-RU"/>
          </w:rPr>
          <w:t>İHTİLÂL İLE ASİLLERİN İMTİYAZLARI ELİNDEN ALINDI, MALLARI GASP EDİLDİ AMA STATÜLERİ HÂLÂ DEVAM ETMEKTEDİR... İHTİLÂL'İN CAFCAFLI SLOGANLARI FAKİRLİK VE KÖLELİĞİ, HELE SÖMÜRGECİLİĞİ ÖNLEMEDİĞİ GİBİ, İHTİLÂL'DEN SONRA BİLHASSA KÖRÜKLEDİ!.. HÜRRİYET SADECE AVRUPALI BEYAZLAR VE ÜST TABAKA İÇİN GERÇEKLEŞTİ...</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shd w:val="clear" w:color="auto" w:fill="F0F8FF"/>
            <w:lang w:eastAsia="ru-RU"/>
          </w:rPr>
          <w:t>HEMEN ARKADAN GELEN SANAYİ DEVRİMİ, HALKIN KÖLE GİBİ FABRİKALARDA, MADENLERDE ÇOLUK-ÇOCUK ÇALIŞMASINA YOL AÇTIĞI İÇİN, BİR BAŞKA İHTİLÂLE VESİLE OLDU: SOSYALİST RUS İHTİLÂLİ!..</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shd w:val="clear" w:color="auto" w:fill="F0F8FF"/>
            <w:lang w:eastAsia="ru-RU"/>
          </w:rPr>
          <w:t>BU İKİNCİSİ ASLINDA FRANSA İHTİLÂLİ'NİN KURDUĞU DÜZENE KARŞIYDI!.. AMA YANILDIĞI BİR NOKTA VARDI... PROLETER İLE BURJUVA SINIFLARI ARASINDA, ASİLLER-RUHBANLAR-AHALİ ARASINDA OLAN AŞILMAZ DUVARLAR YOKTU!.. ALLAHSIZ KAPİTALİZM SİSTEMİN SİGORTASINI KURMUŞ, KÖŞE DÖNMECİ VE ÜÇKÂĞITÇILARA ZENGİN OLUP YÜKSELME İMKÂNI TANIMIŞ,BÖYLECE BÖYLECE "</w:t>
        </w:r>
        <w:r w:rsidRPr="006A41AE">
          <w:rPr>
            <w:rFonts w:ascii="Arial" w:eastAsia="Times New Roman" w:hAnsi="Arial" w:cs="Arial"/>
            <w:i/>
            <w:iCs/>
            <w:color w:val="000000"/>
            <w:sz w:val="26"/>
            <w:szCs w:val="26"/>
            <w:shd w:val="clear" w:color="auto" w:fill="F0F8FF"/>
            <w:lang w:eastAsia="ru-RU"/>
          </w:rPr>
          <w:t>NAZAR ETME, NE OLUR / KAZIK AT, SENİN DE OLUR!"</w:t>
        </w:r>
        <w:r w:rsidRPr="006A41AE">
          <w:rPr>
            <w:rFonts w:ascii="Arial" w:eastAsia="Times New Roman" w:hAnsi="Arial" w:cs="Arial"/>
            <w:color w:val="000000"/>
            <w:sz w:val="26"/>
            <w:szCs w:val="26"/>
            <w:shd w:val="clear" w:color="auto" w:fill="F0F8FF"/>
            <w:lang w:eastAsia="ru-RU"/>
          </w:rPr>
          <w:t> CINGILIYLA ÇOĞUNLUĞU ALDATMAYI BİLMİŞTİ!</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shd w:val="clear" w:color="auto" w:fill="F0F8FF"/>
            <w:lang w:eastAsia="ru-RU"/>
          </w:rPr>
          <w:t>BU YÜZDEN RUS İHTİLÂLİNİN GETİRDİKLERİ DE 70 YIL SONRA REDDEDİLDİ... BUNA DA İLERİDE DEĞİNECEĞİZ.</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shd w:val="clear" w:color="auto" w:fill="F0F8FF"/>
            <w:lang w:eastAsia="ru-RU"/>
          </w:rPr>
          <w:t>BİR KERE DAHA SÖYLEYELİM Kİ, FRANSIZ İHTİLÂLİ'NİN "HÜRRİYET"İ, AMERİKA'DA, AFRİKA'DA, ASYA'DAKİ YERLİ HALK İÇİN GEÇERLİ DEĞİLDİ!.. EŞİTLİĞİ VE KARDEŞLİĞİ DE GEÇERLİ DEĞİLDİ!..</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shd w:val="clear" w:color="auto" w:fill="F0F8FF"/>
            <w:lang w:eastAsia="ru-RU"/>
          </w:rPr>
          <w:t xml:space="preserve">BU YÜZDEN İHTİLÂLCİLER DE, ONLARDAN SONRA GELEN AVRUPALI İDARECİLER DE İHTİLÂLİ SAVUNURKEN, ASLINDA KENDİ HÜRRİYET VE EŞİTLİK KAVGALARINI YAPIYORLAR, İNSAN HAKLARINI KÂĞIT ÜZERİNDE </w:t>
        </w:r>
        <w:r w:rsidRPr="006A41AE">
          <w:rPr>
            <w:rFonts w:ascii="Arial" w:eastAsia="Times New Roman" w:hAnsi="Arial" w:cs="Arial"/>
            <w:color w:val="000000"/>
            <w:sz w:val="26"/>
            <w:szCs w:val="26"/>
            <w:shd w:val="clear" w:color="auto" w:fill="F0F8FF"/>
            <w:lang w:eastAsia="ru-RU"/>
          </w:rPr>
          <w:lastRenderedPageBreak/>
          <w:t>UYUMAYA TERK EDİYORLARDI. TIPKI ŞİMDİKİ HELSİNKİ SENEDİ, AGİK BİLDİRİLERİ GİBİ!..</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shd w:val="clear" w:color="auto" w:fill="F0F8FF"/>
            <w:lang w:eastAsia="ru-RU"/>
          </w:rPr>
          <w:t>MESELA FRANSA HÂLÂ KORSİKA VE YENİ KALEDONYA'DAKİ BAĞIMSIZLIK HAREKETLERİNİ BASTIRIRKEN; TÜRKİYE'YE, </w:t>
        </w:r>
        <w:r w:rsidRPr="006A41AE">
          <w:rPr>
            <w:rFonts w:ascii="Arial" w:eastAsia="Times New Roman" w:hAnsi="Arial" w:cs="Arial"/>
            <w:i/>
            <w:iCs/>
            <w:color w:val="000000"/>
            <w:sz w:val="26"/>
            <w:szCs w:val="26"/>
            <w:shd w:val="clear" w:color="auto" w:fill="F0F8FF"/>
            <w:lang w:eastAsia="ru-RU"/>
          </w:rPr>
          <w:t>"KÜRTLER'E, ERMENİLER'E TOPRAK VER"</w:t>
        </w:r>
        <w:r w:rsidRPr="006A41AE">
          <w:rPr>
            <w:rFonts w:ascii="Arial" w:eastAsia="Times New Roman" w:hAnsi="Arial" w:cs="Arial"/>
            <w:color w:val="000000"/>
            <w:sz w:val="26"/>
            <w:szCs w:val="26"/>
            <w:shd w:val="clear" w:color="auto" w:fill="F0F8FF"/>
            <w:lang w:eastAsia="ru-RU"/>
          </w:rPr>
          <w:t> DİYEBİLİYOR!.. BU DA MASON ZİHNİYETİNİN TA BAŞINDAN BERİ BENCİL YAKLAŞIMINDAN BAŞKA BİR ŞEY DEĞİLDİR.</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shd w:val="clear" w:color="auto" w:fill="F0F8FF"/>
            <w:lang w:eastAsia="ru-RU"/>
          </w:rPr>
          <w:t>AYNI ŞEY, AMERİKAN MASONLARI İÇİN DE GEÇERLİDİR. ARTIK HEMEN HERKES KABUL ETMEKTEDİR Kİ, MASON LINCOLN ZENCİLERİ SEVDİĞİ İÇİN DEĞİL, UCUZ İŞÇİ KULLANARAK GÜÇLENEN GÜNEY EYALETLERİNİ ÇÖKERTMEK İÇİN AMERİKAN İÇ SAVAŞINA GİRİŞMİŞTİR... EĞER LINCOLN VEYA ONDAN SONRA GELEN MASON BİRADERLER GERÇEKTEN İNSANÎ FİKİR VE DUYGULAR İLE </w:t>
        </w:r>
        <w:r w:rsidRPr="006A41AE">
          <w:rPr>
            <w:rFonts w:ascii="Arial" w:eastAsia="Times New Roman" w:hAnsi="Arial" w:cs="Arial"/>
            <w:i/>
            <w:iCs/>
            <w:color w:val="000000"/>
            <w:sz w:val="26"/>
            <w:szCs w:val="26"/>
            <w:shd w:val="clear" w:color="auto" w:fill="F0F8FF"/>
            <w:lang w:eastAsia="ru-RU"/>
          </w:rPr>
          <w:t>"İNİSİYE"</w:t>
        </w:r>
        <w:r w:rsidRPr="006A41AE">
          <w:rPr>
            <w:rFonts w:ascii="Arial" w:eastAsia="Times New Roman" w:hAnsi="Arial" w:cs="Arial"/>
            <w:color w:val="000000"/>
            <w:sz w:val="26"/>
            <w:szCs w:val="26"/>
            <w:shd w:val="clear" w:color="auto" w:fill="F0F8FF"/>
            <w:lang w:eastAsia="ru-RU"/>
          </w:rPr>
          <w:t> OLMUŞ OLSALARDI, NE KIZILDERİLİLERİN NESLİ YOK OLMA NOKTASINA GELİRDİ, NE DE ZENCİLERİN SIKINTILARI BUGÜNLERE KADAR YANSIRDI!..</w:t>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lang w:eastAsia="ru-RU"/>
          </w:rPr>
          <w:br/>
        </w:r>
        <w:r w:rsidRPr="006A41AE">
          <w:rPr>
            <w:rFonts w:ascii="Arial" w:eastAsia="Times New Roman" w:hAnsi="Arial" w:cs="Arial"/>
            <w:color w:val="000000"/>
            <w:sz w:val="26"/>
            <w:szCs w:val="26"/>
            <w:shd w:val="clear" w:color="auto" w:fill="F0F8FF"/>
            <w:lang w:eastAsia="ru-RU"/>
          </w:rPr>
          <w:t>EĞER MASONLAR GERÇEKTEN SADECE </w:t>
        </w:r>
        <w:r w:rsidRPr="006A41AE">
          <w:rPr>
            <w:rFonts w:ascii="Arial" w:eastAsia="Times New Roman" w:hAnsi="Arial" w:cs="Arial"/>
            <w:i/>
            <w:iCs/>
            <w:color w:val="000000"/>
            <w:sz w:val="26"/>
            <w:szCs w:val="26"/>
            <w:shd w:val="clear" w:color="auto" w:fill="F0F8FF"/>
            <w:lang w:eastAsia="ru-RU"/>
          </w:rPr>
          <w:t>"SEÇKİN İNSAN"</w:t>
        </w:r>
        <w:r w:rsidRPr="006A41AE">
          <w:rPr>
            <w:rFonts w:ascii="Arial" w:eastAsia="Times New Roman" w:hAnsi="Arial" w:cs="Arial"/>
            <w:color w:val="000000"/>
            <w:sz w:val="26"/>
            <w:szCs w:val="26"/>
            <w:shd w:val="clear" w:color="auto" w:fill="F0F8FF"/>
            <w:lang w:eastAsia="ru-RU"/>
          </w:rPr>
          <w:t>LARLA DEĞİL; HERKESLE </w:t>
        </w:r>
        <w:r w:rsidRPr="006A41AE">
          <w:rPr>
            <w:rFonts w:ascii="Arial" w:eastAsia="Times New Roman" w:hAnsi="Arial" w:cs="Arial"/>
            <w:i/>
            <w:iCs/>
            <w:color w:val="000000"/>
            <w:sz w:val="26"/>
            <w:szCs w:val="26"/>
            <w:shd w:val="clear" w:color="auto" w:fill="F0F8FF"/>
            <w:lang w:eastAsia="ru-RU"/>
          </w:rPr>
          <w:t>"BİRADER"</w:t>
        </w:r>
        <w:r w:rsidRPr="006A41AE">
          <w:rPr>
            <w:rFonts w:ascii="Arial" w:eastAsia="Times New Roman" w:hAnsi="Arial" w:cs="Arial"/>
            <w:color w:val="000000"/>
            <w:sz w:val="26"/>
            <w:szCs w:val="26"/>
            <w:shd w:val="clear" w:color="auto" w:fill="F0F8FF"/>
            <w:lang w:eastAsia="ru-RU"/>
          </w:rPr>
          <w:t> OLSALARDI, DÜNYADA BUNCA AÇLIK, BUNCA SEFALET OLMAZDI!.. ONLAR KENDİ ARALARINDA "</w:t>
        </w:r>
        <w:r w:rsidRPr="006A41AE">
          <w:rPr>
            <w:rFonts w:ascii="Arial" w:eastAsia="Times New Roman" w:hAnsi="Arial" w:cs="Arial"/>
            <w:i/>
            <w:iCs/>
            <w:color w:val="000000"/>
            <w:sz w:val="26"/>
            <w:szCs w:val="26"/>
            <w:shd w:val="clear" w:color="auto" w:fill="F0F8FF"/>
            <w:lang w:eastAsia="ru-RU"/>
          </w:rPr>
          <w:t>BİRADER"</w:t>
        </w:r>
        <w:r w:rsidRPr="006A41AE">
          <w:rPr>
            <w:rFonts w:ascii="Arial" w:eastAsia="Times New Roman" w:hAnsi="Arial" w:cs="Arial"/>
            <w:color w:val="000000"/>
            <w:sz w:val="26"/>
            <w:szCs w:val="26"/>
            <w:shd w:val="clear" w:color="auto" w:fill="F0F8FF"/>
            <w:lang w:eastAsia="ru-RU"/>
          </w:rPr>
          <w:t> OLDUKÇA, BİZLERİN FELÂKETİ ARTIYOR!</w:t>
        </w:r>
      </w:ins>
    </w:p>
    <w:p w:rsidR="009C156A" w:rsidRDefault="009C156A">
      <w:bookmarkStart w:id="99" w:name="_GoBack"/>
      <w:bookmarkEnd w:id="99"/>
    </w:p>
    <w:sectPr w:rsidR="009C15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9411C"/>
    <w:multiLevelType w:val="multilevel"/>
    <w:tmpl w:val="2EEA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602E37"/>
    <w:multiLevelType w:val="multilevel"/>
    <w:tmpl w:val="6D7C9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C0A"/>
    <w:rsid w:val="006A41AE"/>
    <w:rsid w:val="009C156A"/>
    <w:rsid w:val="00C16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A41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A41A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A41A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6A41A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41A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A41A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A41A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6A41AE"/>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6A41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6A41AE"/>
  </w:style>
  <w:style w:type="paragraph" w:styleId="a4">
    <w:name w:val="Balloon Text"/>
    <w:basedOn w:val="a"/>
    <w:link w:val="a5"/>
    <w:uiPriority w:val="99"/>
    <w:semiHidden/>
    <w:unhideWhenUsed/>
    <w:rsid w:val="006A41A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A41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A41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A41A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A41A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6A41A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41A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A41A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A41A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6A41AE"/>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6A41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6A41AE"/>
  </w:style>
  <w:style w:type="paragraph" w:styleId="a4">
    <w:name w:val="Balloon Text"/>
    <w:basedOn w:val="a"/>
    <w:link w:val="a5"/>
    <w:uiPriority w:val="99"/>
    <w:semiHidden/>
    <w:unhideWhenUsed/>
    <w:rsid w:val="006A41A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A41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867859">
      <w:bodyDiv w:val="1"/>
      <w:marLeft w:val="0"/>
      <w:marRight w:val="0"/>
      <w:marTop w:val="0"/>
      <w:marBottom w:val="0"/>
      <w:divBdr>
        <w:top w:val="none" w:sz="0" w:space="0" w:color="auto"/>
        <w:left w:val="none" w:sz="0" w:space="0" w:color="auto"/>
        <w:bottom w:val="none" w:sz="0" w:space="0" w:color="auto"/>
        <w:right w:val="none" w:sz="0" w:space="0" w:color="auto"/>
      </w:divBdr>
      <w:divsChild>
        <w:div w:id="2068986849">
          <w:marLeft w:val="120"/>
          <w:marRight w:val="0"/>
          <w:marTop w:val="0"/>
          <w:marBottom w:val="0"/>
          <w:divBdr>
            <w:top w:val="none" w:sz="0" w:space="0" w:color="auto"/>
            <w:left w:val="none" w:sz="0" w:space="0" w:color="auto"/>
            <w:bottom w:val="none" w:sz="0" w:space="0" w:color="auto"/>
            <w:right w:val="none" w:sz="0" w:space="0" w:color="auto"/>
          </w:divBdr>
          <w:divsChild>
            <w:div w:id="779109869">
              <w:blockQuote w:val="1"/>
              <w:marLeft w:val="720"/>
              <w:marRight w:val="720"/>
              <w:marTop w:val="100"/>
              <w:marBottom w:val="100"/>
              <w:divBdr>
                <w:top w:val="none" w:sz="0" w:space="0" w:color="auto"/>
                <w:left w:val="none" w:sz="0" w:space="0" w:color="auto"/>
                <w:bottom w:val="none" w:sz="0" w:space="0" w:color="auto"/>
                <w:right w:val="none" w:sz="0" w:space="0" w:color="auto"/>
              </w:divBdr>
            </w:div>
            <w:div w:id="677536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591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10696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3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7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201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475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838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70013179">
              <w:blockQuote w:val="1"/>
              <w:marLeft w:val="720"/>
              <w:marRight w:val="720"/>
              <w:marTop w:val="100"/>
              <w:marBottom w:val="100"/>
              <w:divBdr>
                <w:top w:val="none" w:sz="0" w:space="0" w:color="auto"/>
                <w:left w:val="none" w:sz="0" w:space="0" w:color="auto"/>
                <w:bottom w:val="none" w:sz="0" w:space="0" w:color="auto"/>
                <w:right w:val="none" w:sz="0" w:space="0" w:color="auto"/>
              </w:divBdr>
            </w:div>
            <w:div w:id="690304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707994">
              <w:blockQuote w:val="1"/>
              <w:marLeft w:val="720"/>
              <w:marRight w:val="720"/>
              <w:marTop w:val="100"/>
              <w:marBottom w:val="100"/>
              <w:divBdr>
                <w:top w:val="none" w:sz="0" w:space="0" w:color="auto"/>
                <w:left w:val="none" w:sz="0" w:space="0" w:color="auto"/>
                <w:bottom w:val="none" w:sz="0" w:space="0" w:color="auto"/>
                <w:right w:val="none" w:sz="0" w:space="0" w:color="auto"/>
              </w:divBdr>
            </w:div>
            <w:div w:id="67316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375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972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837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578436">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15717">
              <w:blockQuote w:val="1"/>
              <w:marLeft w:val="720"/>
              <w:marRight w:val="720"/>
              <w:marTop w:val="100"/>
              <w:marBottom w:val="100"/>
              <w:divBdr>
                <w:top w:val="none" w:sz="0" w:space="0" w:color="auto"/>
                <w:left w:val="none" w:sz="0" w:space="0" w:color="auto"/>
                <w:bottom w:val="none" w:sz="0" w:space="0" w:color="auto"/>
                <w:right w:val="none" w:sz="0" w:space="0" w:color="auto"/>
              </w:divBdr>
            </w:div>
            <w:div w:id="6270525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8205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623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9124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836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554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7499</Words>
  <Characters>42746</Characters>
  <Application>Microsoft Office Word</Application>
  <DocSecurity>0</DocSecurity>
  <Lines>356</Lines>
  <Paragraphs>100</Paragraphs>
  <ScaleCrop>false</ScaleCrop>
  <Company>SPecialiST RePack</Company>
  <LinksUpToDate>false</LinksUpToDate>
  <CharactersWithSpaces>50145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2015-08-03T09:02:00Z</dcterms:created>
  <dcterms:modified xsi:type="dcterms:W3CDTF">2015-08-03T09:03:00Z</dcterms:modified>
</cp:coreProperties>
</file>