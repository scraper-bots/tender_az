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640" w:type="dxa"/>
        <w:tblCellSpacing w:w="0" w:type="dxa"/>
        <w:shd w:val="clear" w:color="auto" w:fill="F0F8FF"/>
        <w:tblCellMar>
          <w:left w:w="0" w:type="dxa"/>
          <w:right w:w="0" w:type="dxa"/>
        </w:tblCellMar>
        <w:tblLook w:val="04A0" w:firstRow="1" w:lastRow="0" w:firstColumn="1" w:lastColumn="0" w:noHBand="0" w:noVBand="1"/>
      </w:tblPr>
      <w:tblGrid>
        <w:gridCol w:w="14640"/>
      </w:tblGrid>
      <w:tr w:rsidR="008F6D44" w:rsidRPr="008F6D44" w:rsidTr="008F6D44">
        <w:trPr>
          <w:trHeight w:val="570"/>
          <w:tblCellSpacing w:w="0" w:type="dxa"/>
        </w:trPr>
        <w:tc>
          <w:tcPr>
            <w:tcW w:w="14640" w:type="dxa"/>
            <w:shd w:val="clear" w:color="auto" w:fill="F0F8FF"/>
            <w:vAlign w:val="center"/>
            <w:hideMark/>
          </w:tcPr>
          <w:tbl>
            <w:tblPr>
              <w:tblW w:w="8520" w:type="dxa"/>
              <w:tblCellSpacing w:w="0" w:type="dxa"/>
              <w:tblCellMar>
                <w:left w:w="0" w:type="dxa"/>
                <w:right w:w="0" w:type="dxa"/>
              </w:tblCellMar>
              <w:tblLook w:val="04A0" w:firstRow="1" w:lastRow="0" w:firstColumn="1" w:lastColumn="0" w:noHBand="0" w:noVBand="1"/>
            </w:tblPr>
            <w:tblGrid>
              <w:gridCol w:w="8520"/>
            </w:tblGrid>
            <w:tr w:rsidR="008F6D44" w:rsidRPr="008F6D44">
              <w:trPr>
                <w:tblCellSpacing w:w="0" w:type="dxa"/>
              </w:trPr>
              <w:tc>
                <w:tcPr>
                  <w:tcW w:w="0" w:type="auto"/>
                  <w:tcMar>
                    <w:top w:w="45" w:type="dxa"/>
                    <w:left w:w="45" w:type="dxa"/>
                    <w:bottom w:w="45" w:type="dxa"/>
                    <w:right w:w="45" w:type="dxa"/>
                  </w:tcMar>
                  <w:vAlign w:val="center"/>
                  <w:hideMark/>
                </w:tcPr>
                <w:p w:rsidR="008F6D44" w:rsidRPr="008F6D44" w:rsidRDefault="008F6D44" w:rsidP="008F6D44">
                  <w:pPr>
                    <w:spacing w:after="0" w:line="240" w:lineRule="auto"/>
                    <w:ind w:left="300"/>
                    <w:rPr>
                      <w:rFonts w:ascii="Tahoma" w:eastAsia="Times New Roman" w:hAnsi="Tahoma" w:cs="Tahoma"/>
                      <w:color w:val="000000"/>
                      <w:sz w:val="17"/>
                      <w:szCs w:val="17"/>
                      <w:lang w:eastAsia="ru-RU"/>
                    </w:rPr>
                  </w:pPr>
                  <w:r w:rsidRPr="008F6D44">
                    <w:rPr>
                      <w:rFonts w:ascii="Tahoma" w:eastAsia="Times New Roman" w:hAnsi="Tahoma" w:cs="Tahoma"/>
                      <w:color w:val="000000"/>
                      <w:sz w:val="17"/>
                      <w:szCs w:val="17"/>
                      <w:lang w:eastAsia="ru-RU"/>
                    </w:rPr>
                    <w:br/>
                    <w:t>İsmaililer ve Templiyerler</w:t>
                  </w:r>
                </w:p>
              </w:tc>
            </w:tr>
          </w:tbl>
          <w:p w:rsidR="008F6D44" w:rsidRPr="008F6D44" w:rsidRDefault="008F6D44" w:rsidP="008F6D44">
            <w:pPr>
              <w:spacing w:after="0" w:line="240" w:lineRule="auto"/>
              <w:rPr>
                <w:rFonts w:ascii="Arial" w:eastAsia="Times New Roman" w:hAnsi="Arial" w:cs="Arial"/>
                <w:color w:val="000000"/>
                <w:sz w:val="21"/>
                <w:szCs w:val="21"/>
                <w:lang w:eastAsia="ru-RU"/>
              </w:rPr>
            </w:pPr>
          </w:p>
        </w:tc>
      </w:tr>
      <w:tr w:rsidR="008F6D44" w:rsidRPr="008F6D44" w:rsidTr="008F6D44">
        <w:trPr>
          <w:trHeight w:val="1500"/>
          <w:tblCellSpacing w:w="0" w:type="dxa"/>
        </w:trPr>
        <w:tc>
          <w:tcPr>
            <w:tcW w:w="0" w:type="auto"/>
            <w:shd w:val="clear" w:color="auto" w:fill="F0F8FF"/>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8F6D44" w:rsidRPr="008F6D44">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8F6D44" w:rsidRPr="008F6D44">
                    <w:trPr>
                      <w:tblCellSpacing w:w="0" w:type="dxa"/>
                    </w:trPr>
                    <w:tc>
                      <w:tcPr>
                        <w:tcW w:w="4700" w:type="pct"/>
                        <w:vAlign w:val="center"/>
                        <w:hideMark/>
                      </w:tcPr>
                      <w:p w:rsidR="008F6D44" w:rsidRPr="008F6D44" w:rsidRDefault="008F6D44" w:rsidP="008F6D44">
                        <w:pPr>
                          <w:spacing w:after="0" w:line="240" w:lineRule="auto"/>
                          <w:rPr>
                            <w:rFonts w:ascii="Arial" w:eastAsia="Times New Roman" w:hAnsi="Arial" w:cs="Arial"/>
                            <w:color w:val="000000"/>
                            <w:sz w:val="26"/>
                            <w:szCs w:val="26"/>
                            <w:lang w:eastAsia="ru-RU"/>
                          </w:rPr>
                        </w:pPr>
                        <w:r w:rsidRPr="008F6D44">
                          <w:rPr>
                            <w:rFonts w:ascii="Arial" w:eastAsia="Times New Roman" w:hAnsi="Arial" w:cs="Arial"/>
                            <w:color w:val="000000"/>
                            <w:sz w:val="26"/>
                            <w:szCs w:val="26"/>
                            <w:lang w:eastAsia="ru-RU"/>
                          </w:rPr>
                          <w:br/>
                        </w:r>
                        <w:r>
                          <w:rPr>
                            <w:rFonts w:ascii="Arial" w:eastAsia="Times New Roman" w:hAnsi="Arial" w:cs="Arial"/>
                            <w:noProof/>
                            <w:color w:val="000000"/>
                            <w:sz w:val="26"/>
                            <w:szCs w:val="26"/>
                            <w:lang w:eastAsia="ru-RU"/>
                          </w:rPr>
                          <w:drawing>
                            <wp:inline distT="0" distB="0" distL="0" distR="0">
                              <wp:extent cx="5715000" cy="7086600"/>
                              <wp:effectExtent l="0" t="0" r="0" b="0"/>
                              <wp:docPr id="1" name="Рисунок 1" descr="İsmail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maili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7086600"/>
                                      </a:xfrm>
                                      <a:prstGeom prst="rect">
                                        <a:avLst/>
                                      </a:prstGeom>
                                      <a:noFill/>
                                      <a:ln>
                                        <a:noFill/>
                                      </a:ln>
                                    </pic:spPr>
                                  </pic:pic>
                                </a:graphicData>
                              </a:graphic>
                            </wp:inline>
                          </w:drawing>
                        </w:r>
                      </w:p>
                      <w:p w:rsidR="008F6D44" w:rsidRPr="008F6D44" w:rsidRDefault="008F6D44" w:rsidP="008F6D44">
                        <w:pPr>
                          <w:shd w:val="clear" w:color="auto" w:fill="3B5998"/>
                          <w:spacing w:before="100" w:beforeAutospacing="1" w:after="100" w:afterAutospacing="1" w:line="240" w:lineRule="auto"/>
                          <w:ind w:left="195"/>
                          <w:jc w:val="center"/>
                          <w:outlineLvl w:val="0"/>
                          <w:rPr>
                            <w:rFonts w:ascii="Arial" w:eastAsia="Times New Roman" w:hAnsi="Arial" w:cs="Arial"/>
                            <w:b/>
                            <w:bCs/>
                            <w:color w:val="F0F8FF"/>
                            <w:kern w:val="36"/>
                            <w:sz w:val="38"/>
                            <w:szCs w:val="38"/>
                            <w:lang w:val="en-US" w:eastAsia="ru-RU"/>
                          </w:rPr>
                        </w:pPr>
                        <w:r w:rsidRPr="008F6D44">
                          <w:rPr>
                            <w:rFonts w:ascii="Arial" w:eastAsia="Times New Roman" w:hAnsi="Arial" w:cs="Arial"/>
                            <w:b/>
                            <w:bCs/>
                            <w:color w:val="F0F8FF"/>
                            <w:kern w:val="36"/>
                            <w:sz w:val="38"/>
                            <w:szCs w:val="38"/>
                            <w:lang w:val="en-US" w:eastAsia="ru-RU"/>
                          </w:rPr>
                          <w:t>İsmaililer ve Templiyerler</w:t>
                        </w:r>
                      </w:p>
                      <w:p w:rsidR="008F6D44" w:rsidRPr="008F6D44" w:rsidRDefault="008F6D44" w:rsidP="008F6D44">
                        <w:pPr>
                          <w:spacing w:before="100" w:beforeAutospacing="1" w:after="100" w:afterAutospacing="1" w:line="240" w:lineRule="auto"/>
                          <w:rPr>
                            <w:rFonts w:ascii="Arial" w:eastAsia="Times New Roman" w:hAnsi="Arial" w:cs="Arial"/>
                            <w:color w:val="000000"/>
                            <w:sz w:val="26"/>
                            <w:szCs w:val="26"/>
                            <w:lang w:val="en-US" w:eastAsia="ru-RU"/>
                          </w:rPr>
                        </w:pPr>
                        <w:r w:rsidRPr="008F6D44">
                          <w:rPr>
                            <w:rFonts w:ascii="Arial" w:eastAsia="Times New Roman" w:hAnsi="Arial" w:cs="Arial"/>
                            <w:color w:val="000000"/>
                            <w:sz w:val="26"/>
                            <w:szCs w:val="26"/>
                            <w:lang w:val="en-US" w:eastAsia="ru-RU"/>
                          </w:rPr>
                          <w:t xml:space="preserve">M.S. 874'den, 1256'ya kadar Ortadoğu'da İsmailliler son derece etkin olmuşlardı. Güçleri o denli artmıştı ki, 1164 yılında, İsmailli İmamı 2. Hasan, Ramazan ayının ortasında şeriatı kaldırdığını açıklamıştı. Oruç tutmanın yanı sıra, namaz kılma ve diğer ibadet zorunluluklarının da kalktığını duyurmuştu. Oğlu, İmam 2. Muhammed de onun sistemini devam ettirdi. İslam dininin öngördüğü zorunlu ibadetlere ancak, Selçuklu yönetiminin, Bağdat hilafeti üzerindeki İsmailli baskısını kaldırması ile </w:t>
                        </w:r>
                        <w:r w:rsidRPr="008F6D44">
                          <w:rPr>
                            <w:rFonts w:ascii="Arial" w:eastAsia="Times New Roman" w:hAnsi="Arial" w:cs="Arial"/>
                            <w:color w:val="000000"/>
                            <w:sz w:val="26"/>
                            <w:szCs w:val="26"/>
                            <w:lang w:val="en-US" w:eastAsia="ru-RU"/>
                          </w:rPr>
                          <w:lastRenderedPageBreak/>
                          <w:t>geçilebildi.</w:t>
                        </w:r>
                      </w:p>
                      <w:p w:rsidR="008F6D44" w:rsidRPr="008F6D44" w:rsidRDefault="008F6D44" w:rsidP="008F6D44">
                        <w:pPr>
                          <w:spacing w:before="100" w:beforeAutospacing="1" w:after="100" w:afterAutospacing="1" w:line="240" w:lineRule="auto"/>
                          <w:rPr>
                            <w:rFonts w:ascii="Arial" w:eastAsia="Times New Roman" w:hAnsi="Arial" w:cs="Arial"/>
                            <w:color w:val="000000"/>
                            <w:sz w:val="26"/>
                            <w:szCs w:val="26"/>
                            <w:lang w:val="en-US" w:eastAsia="ru-RU"/>
                          </w:rPr>
                        </w:pPr>
                        <w:r w:rsidRPr="008F6D44">
                          <w:rPr>
                            <w:rFonts w:ascii="Arial" w:eastAsia="Times New Roman" w:hAnsi="Arial" w:cs="Arial"/>
                            <w:color w:val="000000"/>
                            <w:sz w:val="26"/>
                            <w:szCs w:val="26"/>
                            <w:lang w:val="en-US" w:eastAsia="ru-RU"/>
                          </w:rPr>
                          <w:t>Selçuklu işgalinden sonra İsmailliğin İran'da önemli bir güç olarak varlığını sürdürmesini mümkün kılan kişi Hasan Sabbah oldu. Aslen İran'lı olan Sabbah, Fatımi devletinin himayesindeki Kahire Batıni okulunda eğitim gördü. 1090 yılında Mısır'dan İran'a döndü ve çevresine topladığı İsmailli müritlerinin yardımı ile, Teberistan'da bulunan Alamut kalesini ele geçirdi.</w:t>
                        </w:r>
                      </w:p>
                      <w:p w:rsidR="008F6D44" w:rsidRPr="008F6D44" w:rsidRDefault="008F6D44" w:rsidP="008F6D44">
                        <w:pPr>
                          <w:spacing w:before="100" w:beforeAutospacing="1" w:after="100" w:afterAutospacing="1" w:line="240" w:lineRule="auto"/>
                          <w:rPr>
                            <w:rFonts w:ascii="Arial" w:eastAsia="Times New Roman" w:hAnsi="Arial" w:cs="Arial"/>
                            <w:color w:val="000000"/>
                            <w:sz w:val="26"/>
                            <w:szCs w:val="26"/>
                            <w:lang w:val="en-US" w:eastAsia="ru-RU"/>
                          </w:rPr>
                        </w:pPr>
                        <w:r w:rsidRPr="008F6D44">
                          <w:rPr>
                            <w:rFonts w:ascii="Arial" w:eastAsia="Times New Roman" w:hAnsi="Arial" w:cs="Arial"/>
                            <w:color w:val="000000"/>
                            <w:sz w:val="26"/>
                            <w:szCs w:val="26"/>
                            <w:lang w:val="en-US" w:eastAsia="ru-RU"/>
                          </w:rPr>
                          <w:t>Alamut'u alan ve, İsmailli müritlerini acımasız birer fedaiye dönüştüren yeni bir sistem uygulayan Sabbah, Abbasi hilafeti ile Selçuklu yönetimini devirmek için girişimlerine başladı. Sabbah, örgüt üyelerine "Assasins" adını verdi. Arapça'da "Bekçiler" yada "Sır Bekçileri" anlamına gelen bu kelime daha sonra, Sünni Müslümanlar tarafından "Haşhaş içenler" manasına "Haşhaşiler" olarak saptırılmaya çalışıldı. Fedailerin Sünni yöneticilere karşı giriştikleri suikastlar nedeniyle aynı kelime batı dillerine "Suikastçı" anlamında girdi.</w:t>
                        </w:r>
                      </w:p>
                      <w:p w:rsidR="008F6D44" w:rsidRPr="008F6D44" w:rsidRDefault="008F6D44" w:rsidP="008F6D44">
                        <w:pPr>
                          <w:spacing w:before="100" w:beforeAutospacing="1" w:after="100" w:afterAutospacing="1" w:line="240" w:lineRule="auto"/>
                          <w:rPr>
                            <w:rFonts w:ascii="Arial" w:eastAsia="Times New Roman" w:hAnsi="Arial" w:cs="Arial"/>
                            <w:color w:val="000000"/>
                            <w:sz w:val="26"/>
                            <w:szCs w:val="26"/>
                            <w:lang w:val="en-US" w:eastAsia="ru-RU"/>
                          </w:rPr>
                        </w:pPr>
                        <w:r w:rsidRPr="008F6D44">
                          <w:rPr>
                            <w:rFonts w:ascii="Arial" w:eastAsia="Times New Roman" w:hAnsi="Arial" w:cs="Arial"/>
                            <w:color w:val="000000"/>
                            <w:sz w:val="26"/>
                            <w:szCs w:val="26"/>
                            <w:lang w:val="en-US" w:eastAsia="ru-RU"/>
                          </w:rPr>
                          <w:t>Sabbah'ın sır bekçileri, yeniden doğuş inancı ile, sınırsız itaat koşuluyla yetiştirilmiş birer fedai idiler. Bu nedenle örgütün bir diğer adı da "Fedayiin" oldu. Dönemin Selçuklu Sultanı Melikşah'ın elçisinin gözünü korkutmak için seçilmiş birkaç fedainin kendilerini kale burçlarından aşağı atmaları, ayrıca fedailerin yöneticilere karşı hayatları pahasına giriştikleri suikast eylemleri tüm dünyada büyük yankılar uyandırdı.</w:t>
                        </w:r>
                      </w:p>
                      <w:p w:rsidR="008F6D44" w:rsidRPr="008F6D44" w:rsidRDefault="008F6D44" w:rsidP="008F6D44">
                        <w:pPr>
                          <w:spacing w:before="100" w:beforeAutospacing="1" w:after="100" w:afterAutospacing="1" w:line="240" w:lineRule="auto"/>
                          <w:rPr>
                            <w:rFonts w:ascii="Arial" w:eastAsia="Times New Roman" w:hAnsi="Arial" w:cs="Arial"/>
                            <w:color w:val="000000"/>
                            <w:sz w:val="26"/>
                            <w:szCs w:val="26"/>
                            <w:lang w:val="en-US" w:eastAsia="ru-RU"/>
                          </w:rPr>
                        </w:pPr>
                        <w:r w:rsidRPr="008F6D44">
                          <w:rPr>
                            <w:rFonts w:ascii="Arial" w:eastAsia="Times New Roman" w:hAnsi="Arial" w:cs="Arial"/>
                            <w:color w:val="000000"/>
                            <w:sz w:val="26"/>
                            <w:szCs w:val="26"/>
                            <w:lang w:val="en-US" w:eastAsia="ru-RU"/>
                          </w:rPr>
                          <w:t>Selçuklu yönetimi Hasan Sabbah'ı ve örgütünü yasadışı ilan etti ve Sabbah'ın şehirlerdeki yandaşlarını temizledi. Sabbah'ın en önde gelen düşmanı Vezir Nizamülmülk komutasında bir Selçuklu ordusu Alamut kalesini kuşattıysa da, Nizamülmülk'ün bir fedai tarafından öldürülmesi, bu arada da Sultan Melikşah'ın ölmesi nedeniyle kuşatma kaldırıldı.</w:t>
                        </w:r>
                      </w:p>
                      <w:p w:rsidR="008F6D44" w:rsidRPr="008F6D44" w:rsidRDefault="008F6D44" w:rsidP="008F6D44">
                        <w:pPr>
                          <w:spacing w:before="100" w:beforeAutospacing="1" w:after="100" w:afterAutospacing="1" w:line="240" w:lineRule="auto"/>
                          <w:rPr>
                            <w:rFonts w:ascii="Arial" w:eastAsia="Times New Roman" w:hAnsi="Arial" w:cs="Arial"/>
                            <w:color w:val="000000"/>
                            <w:sz w:val="26"/>
                            <w:szCs w:val="26"/>
                            <w:lang w:val="en-US" w:eastAsia="ru-RU"/>
                          </w:rPr>
                        </w:pPr>
                        <w:r w:rsidRPr="008F6D44">
                          <w:rPr>
                            <w:rFonts w:ascii="Arial" w:eastAsia="Times New Roman" w:hAnsi="Arial" w:cs="Arial"/>
                            <w:color w:val="000000"/>
                            <w:sz w:val="26"/>
                            <w:szCs w:val="26"/>
                            <w:lang w:val="en-US" w:eastAsia="ru-RU"/>
                          </w:rPr>
                          <w:t>Bu karışıklığı iyi değerlendiren Sabbah, İsmailliği tüm İran'da, Suriye'de ve başta Horasan olmak üzere tüm Türk ellerinde yaydı. İsmaillilik, 1124'de Hasan Sabbah ölene kadar gücünün doruklarında varlığını sürdürdü. Sabbah'ın ölümünü fırsat bilen vezir Kaşani, nerede görülürse görülsün tüm Batıni inançlıların öldürülmelerini emretti. Binlerce İsmailli kılıçtan geçirildi. Ancak İsmaillilerin intikamı da büyük oldu ve başta Vezir Kaşani olmak üzere yüzlerce Sünni lider, fedailer tarafından öldürüldü. Fedailerin, tam yok oldukları zannedildiği sırada gerçekleştirdikleri bu eylemler yüzünden Selçuklu sultanı Sancar, İsmailliler ile barış istemek zorunda kaldı. Böylece Batınililik bir mezhep olarak resmen tanındı ve Moğolların Alamut'u almalarına kadar da etkin bir güç olarak varlığını sürdürdü.</w:t>
                        </w:r>
                      </w:p>
                      <w:p w:rsidR="008F6D44" w:rsidRPr="008F6D44" w:rsidRDefault="008F6D44" w:rsidP="008F6D44">
                        <w:pPr>
                          <w:spacing w:before="100" w:beforeAutospacing="1" w:after="100" w:afterAutospacing="1" w:line="240" w:lineRule="auto"/>
                          <w:rPr>
                            <w:rFonts w:ascii="Arial" w:eastAsia="Times New Roman" w:hAnsi="Arial" w:cs="Arial"/>
                            <w:color w:val="000000"/>
                            <w:sz w:val="26"/>
                            <w:szCs w:val="26"/>
                            <w:lang w:val="en-US" w:eastAsia="ru-RU"/>
                          </w:rPr>
                        </w:pPr>
                        <w:r w:rsidRPr="008F6D44">
                          <w:rPr>
                            <w:rFonts w:ascii="Arial" w:eastAsia="Times New Roman" w:hAnsi="Arial" w:cs="Arial"/>
                            <w:color w:val="000000"/>
                            <w:sz w:val="26"/>
                            <w:szCs w:val="26"/>
                            <w:lang w:val="en-US" w:eastAsia="ru-RU"/>
                          </w:rPr>
                          <w:t>İslam dünyasında bu iç savaş sürerken, batıda bambaşka bir girişim ilk meyvelerini veriyordu. Hıristiyan dünyasının ruhani ve siyasi liderleri Papalar, kutsal toprakların kafirlerin elinden kurtarılması için bayrak açmışlardı.</w:t>
                        </w:r>
                      </w:p>
                      <w:p w:rsidR="008F6D44" w:rsidRPr="008F6D44" w:rsidRDefault="008F6D44" w:rsidP="008F6D44">
                        <w:pPr>
                          <w:spacing w:before="100" w:beforeAutospacing="1" w:after="100" w:afterAutospacing="1" w:line="240" w:lineRule="auto"/>
                          <w:rPr>
                            <w:rFonts w:ascii="Arial" w:eastAsia="Times New Roman" w:hAnsi="Arial" w:cs="Arial"/>
                            <w:color w:val="000000"/>
                            <w:sz w:val="26"/>
                            <w:szCs w:val="26"/>
                            <w:lang w:val="en-US" w:eastAsia="ru-RU"/>
                          </w:rPr>
                        </w:pPr>
                        <w:r w:rsidRPr="008F6D44">
                          <w:rPr>
                            <w:rFonts w:ascii="Arial" w:eastAsia="Times New Roman" w:hAnsi="Arial" w:cs="Arial"/>
                            <w:color w:val="000000"/>
                            <w:sz w:val="26"/>
                            <w:szCs w:val="26"/>
                            <w:lang w:val="en-US" w:eastAsia="ru-RU"/>
                          </w:rPr>
                          <w:t>İslamiyet'in ortaya çıkışından sonra sürekli yayılması ve doğudan Selçuklular ile Anadolu'ya, batıdan da Murabıtlar ile İspanyâ ya kadar ulaşması, Hıristiyan dünyasında büyük bir endişenin doğmasına yol açtı. Tüm ticaret yolları Müslümanların elindeydi. Hıristiyanlar kendilerini hapsedilmiş, boğulmuş hissediliyorlardı. Nitekim Hıristiyanlar, yoğun çabalar sayesinde Akdeniz'in Müslümanların tekelinden çıkmasını sağladılarsa da,doğu ile ticaret yollarının ellerine geçmemesi yüzünden bambaşka yolları denemek zorunda kaldılar ve gemilerine atlayarak, bilinen dünyanın sınırlarını genişleten ve yepyeni bir çağın başlamasını sağlayan o ünlü keşiflerini gerçekleştirdiler.</w:t>
                        </w:r>
                      </w:p>
                      <w:p w:rsidR="008F6D44" w:rsidRPr="008F6D44" w:rsidRDefault="008F6D44" w:rsidP="008F6D44">
                        <w:pPr>
                          <w:spacing w:before="100" w:beforeAutospacing="1" w:after="100" w:afterAutospacing="1" w:line="240" w:lineRule="auto"/>
                          <w:rPr>
                            <w:rFonts w:ascii="Arial" w:eastAsia="Times New Roman" w:hAnsi="Arial" w:cs="Arial"/>
                            <w:color w:val="000000"/>
                            <w:sz w:val="26"/>
                            <w:szCs w:val="26"/>
                            <w:lang w:val="en-US" w:eastAsia="ru-RU"/>
                          </w:rPr>
                        </w:pPr>
                        <w:r w:rsidRPr="008F6D44">
                          <w:rPr>
                            <w:rFonts w:ascii="Arial" w:eastAsia="Times New Roman" w:hAnsi="Arial" w:cs="Arial"/>
                            <w:color w:val="000000"/>
                            <w:sz w:val="26"/>
                            <w:szCs w:val="26"/>
                            <w:lang w:val="en-US" w:eastAsia="ru-RU"/>
                          </w:rPr>
                          <w:t>10. yüzyılda Avrupa'da feodal derebeyleri çok güçlüydüler ve aralarındaki çatışmalar da dur, durak bilmiyordu. Tüm bu nedenlerle Papalar, uzunca süredir doğuya sefer düzenlenmesini zaruri görüyorlardı. Bu tür seferler ekonomik hayatın canlanmasını sağlayacak, doğunun zenginlikleri batıya taşınacak ve en önemlisi de Avrupa'daki Hıristiyan çatışmaları çok daha olumlu bir yöne, kutsal toprakların kurtarılması amacına kanalize edilecekti.</w:t>
                        </w:r>
                      </w:p>
                      <w:p w:rsidR="008F6D44" w:rsidRPr="008F6D44" w:rsidRDefault="008F6D44" w:rsidP="008F6D44">
                        <w:pPr>
                          <w:spacing w:before="100" w:beforeAutospacing="1" w:after="100" w:afterAutospacing="1" w:line="240" w:lineRule="auto"/>
                          <w:rPr>
                            <w:rFonts w:ascii="Arial" w:eastAsia="Times New Roman" w:hAnsi="Arial" w:cs="Arial"/>
                            <w:color w:val="000000"/>
                            <w:sz w:val="26"/>
                            <w:szCs w:val="26"/>
                            <w:lang w:val="en-US" w:eastAsia="ru-RU"/>
                          </w:rPr>
                        </w:pPr>
                        <w:r w:rsidRPr="008F6D44">
                          <w:rPr>
                            <w:rFonts w:ascii="Arial" w:eastAsia="Times New Roman" w:hAnsi="Arial" w:cs="Arial"/>
                            <w:color w:val="000000"/>
                            <w:sz w:val="26"/>
                            <w:szCs w:val="26"/>
                            <w:lang w:val="en-US" w:eastAsia="ru-RU"/>
                          </w:rPr>
                          <w:t>Bu yöndeki ilk girişim, Papa II Urbanus'tan geldi. Urbanus aradığı bahaneyi Bizans ile yakaladı. Selçuklu kuvvetleri karşısında aciz kalan Bizans Hıristiyanlarına yardım göndermek için Urbanus propaganda faaliyetlerine başladı.</w:t>
                        </w:r>
                      </w:p>
                      <w:p w:rsidR="008F6D44" w:rsidRPr="008F6D44" w:rsidRDefault="008F6D44" w:rsidP="008F6D44">
                        <w:pPr>
                          <w:spacing w:before="100" w:beforeAutospacing="1" w:after="100" w:afterAutospacing="1" w:line="240" w:lineRule="auto"/>
                          <w:rPr>
                            <w:rFonts w:ascii="Arial" w:eastAsia="Times New Roman" w:hAnsi="Arial" w:cs="Arial"/>
                            <w:color w:val="000000"/>
                            <w:sz w:val="26"/>
                            <w:szCs w:val="26"/>
                            <w:lang w:val="en-US" w:eastAsia="ru-RU"/>
                          </w:rPr>
                        </w:pPr>
                        <w:r w:rsidRPr="008F6D44">
                          <w:rPr>
                            <w:rFonts w:ascii="Arial" w:eastAsia="Times New Roman" w:hAnsi="Arial" w:cs="Arial"/>
                            <w:color w:val="000000"/>
                            <w:sz w:val="26"/>
                            <w:szCs w:val="26"/>
                            <w:lang w:val="en-US" w:eastAsia="ru-RU"/>
                          </w:rPr>
                          <w:t xml:space="preserve">Urbanus II, doğu Hıristiyanlarına yardıma koşanlara Cenneti vaat ederek, kısa sürede etrafına çok sayıda yandaş toplamayı başardı. Ancak bunların hemen hiçbirisi profesyonel asker değil, işsiz güçsüz takımıydı ve en büyük hayalleri, doğudan </w:t>
                        </w:r>
                        <w:r w:rsidRPr="008F6D44">
                          <w:rPr>
                            <w:rFonts w:ascii="Arial" w:eastAsia="Times New Roman" w:hAnsi="Arial" w:cs="Arial"/>
                            <w:color w:val="000000"/>
                            <w:sz w:val="26"/>
                            <w:szCs w:val="26"/>
                            <w:lang w:val="en-US" w:eastAsia="ru-RU"/>
                          </w:rPr>
                          <w:lastRenderedPageBreak/>
                          <w:t>yağmalayacakları ile ülkelerine zengin olarak dönmekti.</w:t>
                        </w:r>
                      </w:p>
                      <w:p w:rsidR="008F6D44" w:rsidRPr="008F6D44" w:rsidRDefault="008F6D44" w:rsidP="008F6D44">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rFonts w:ascii="Arial" w:eastAsia="Times New Roman" w:hAnsi="Arial" w:cs="Arial"/>
                            <w:b/>
                            <w:bCs/>
                            <w:color w:val="3B5998"/>
                            <w:sz w:val="30"/>
                            <w:szCs w:val="30"/>
                            <w:lang w:val="en-US" w:eastAsia="ru-RU"/>
                          </w:rPr>
                        </w:pPr>
                        <w:r w:rsidRPr="008F6D44">
                          <w:rPr>
                            <w:rFonts w:ascii="Arial" w:eastAsia="Times New Roman" w:hAnsi="Arial" w:cs="Arial"/>
                            <w:b/>
                            <w:bCs/>
                            <w:color w:val="3B5998"/>
                            <w:sz w:val="30"/>
                            <w:szCs w:val="30"/>
                            <w:lang w:val="en-US" w:eastAsia="ru-RU"/>
                          </w:rPr>
                          <w:t>Alamut Kalesi</w:t>
                        </w:r>
                      </w:p>
                      <w:p w:rsidR="008F6D44" w:rsidRPr="008F6D44" w:rsidRDefault="008F6D44" w:rsidP="008F6D44">
                        <w:pPr>
                          <w:spacing w:before="100" w:beforeAutospacing="1" w:after="100" w:afterAutospacing="1" w:line="240" w:lineRule="auto"/>
                          <w:rPr>
                            <w:rFonts w:ascii="Arial" w:eastAsia="Times New Roman" w:hAnsi="Arial" w:cs="Arial"/>
                            <w:color w:val="000000"/>
                            <w:sz w:val="26"/>
                            <w:szCs w:val="26"/>
                            <w:lang w:val="en-US" w:eastAsia="ru-RU"/>
                          </w:rPr>
                        </w:pPr>
                        <w:r w:rsidRPr="008F6D44">
                          <w:rPr>
                            <w:rFonts w:ascii="Arial" w:eastAsia="Times New Roman" w:hAnsi="Arial" w:cs="Arial"/>
                            <w:color w:val="000000"/>
                            <w:sz w:val="26"/>
                            <w:szCs w:val="26"/>
                            <w:lang w:val="en-US" w:eastAsia="ru-RU"/>
                          </w:rPr>
                          <w:t>Papa, hedefin Kudüs'ü Müslümanların elinden kurtarmak olduğunu ilan etmişti. Papa tarafından birleştirilerek yemin eden ve geri dönene kadar mallarını ve akrabalarını Papalığın himayesi altına sokan Hıristiyanlar, yeminlerinin nişanesi olarak giysilerine haç diktirdiler. Böylece bu kuvvetlere "Haçlılar" denildi.</w:t>
                        </w:r>
                      </w:p>
                      <w:p w:rsidR="008F6D44" w:rsidRPr="008F6D44" w:rsidRDefault="008F6D44" w:rsidP="008F6D44">
                        <w:pPr>
                          <w:spacing w:before="100" w:beforeAutospacing="1" w:after="100" w:afterAutospacing="1" w:line="240" w:lineRule="auto"/>
                          <w:rPr>
                            <w:rFonts w:ascii="Arial" w:eastAsia="Times New Roman" w:hAnsi="Arial" w:cs="Arial"/>
                            <w:color w:val="000000"/>
                            <w:sz w:val="26"/>
                            <w:szCs w:val="26"/>
                            <w:lang w:val="en-US" w:eastAsia="ru-RU"/>
                          </w:rPr>
                        </w:pPr>
                        <w:r w:rsidRPr="008F6D44">
                          <w:rPr>
                            <w:rFonts w:ascii="Arial" w:eastAsia="Times New Roman" w:hAnsi="Arial" w:cs="Arial"/>
                            <w:color w:val="000000"/>
                            <w:sz w:val="26"/>
                            <w:szCs w:val="26"/>
                            <w:lang w:val="en-US" w:eastAsia="ru-RU"/>
                          </w:rPr>
                          <w:t>Müslüman dünyasında Sünni-İsmailli çekişmesinin devam etmesi, Fatımilerin tehlikeli bir düşman olarak tanımlanmamaları ve Büyük Selçuklu İmparatorluğunun dağılmış olmasından · cesaret bulan haçlılar, ilk seferlerine 1095 yılında başladılar. Ancak, ilk gidenler bir ordu bile değildi. Son derece disiplinsiz olan bu öncüler, gerçek niyetlerini göstermek için Müslüman topraklarına girmeyi dahi bekleyemediler. Bizans sınırları içinde yağmaya başladılar. Bu ilk Haçlıların sonları çabuk geldi. Anadolu'ya geçtikleri anda, neredeyse tamamı Türk kuvvetleri tarafından yok edildi. Daha düzenli birlikler, Nornıan kontu Baumond liderliğinde Anadolu'ya yeniden çıktılar. İznik'i aldılar ve Türklerle yaptıkları savaşı kazandılar. Türk kuvvetleri de, çete savaşı sürdürerek Haçlıları sürekli yıprattılar. Haçlılar uzun süren bir kuşatmadan sonra Antakya'yı Selçuklulardan aldılar. Bauemond kenti Bizans'a vermedi ve kendi egemenliğinde saklı tuttu.1099'da Haçlı kuvvetleri Kudüs önüne geldiler. O sıralar Kudüs, Fatımiler'in yönetimi altında bulunuyordu. Kısa süren bir kuşatmadan sonra kenti ele geçiren Hıristiyanlar, kentteki tüm Müslüman ve Yahudileri öldürdüler. Kudüs'te Latin Krallığı kurulduğu ilan edildi. Krallığın başına Baudoin geçti. Baumond ise, Antakya Prensi unvanıyla, kendi prensliğinin başına geçti. Ancak Baumond kısa bir süre sonra Türk kuvvetlerinin eline geçti ve Antakya da yeniden Türklerin oldu. Antakya prensinin kurtarmak için gönderilen kuvvetlerin hepsi Türkler tarafından püskürtüldü.</w:t>
                        </w:r>
                      </w:p>
                      <w:p w:rsidR="008F6D44" w:rsidRPr="008F6D44" w:rsidRDefault="008F6D44" w:rsidP="008F6D44">
                        <w:pPr>
                          <w:spacing w:before="100" w:beforeAutospacing="1" w:after="100" w:afterAutospacing="1" w:line="240" w:lineRule="auto"/>
                          <w:rPr>
                            <w:rFonts w:ascii="Arial" w:eastAsia="Times New Roman" w:hAnsi="Arial" w:cs="Arial"/>
                            <w:color w:val="000000"/>
                            <w:sz w:val="26"/>
                            <w:szCs w:val="26"/>
                            <w:lang w:val="en-US" w:eastAsia="ru-RU"/>
                          </w:rPr>
                        </w:pPr>
                        <w:r w:rsidRPr="008F6D44">
                          <w:rPr>
                            <w:rFonts w:ascii="Arial" w:eastAsia="Times New Roman" w:hAnsi="Arial" w:cs="Arial"/>
                            <w:color w:val="000000"/>
                            <w:sz w:val="26"/>
                            <w:szCs w:val="26"/>
                            <w:lang w:val="en-US" w:eastAsia="ru-RU"/>
                          </w:rPr>
                          <w:t>Türklerle Haçlılar arasındaki mücadele bundan sonra, ancak Haçlıların Anadolu topraklarından geçmeleri sırasında yapılan muharebelerle sınırlı kaldı.</w:t>
                        </w:r>
                      </w:p>
                      <w:p w:rsidR="008F6D44" w:rsidRPr="008F6D44" w:rsidRDefault="008F6D44" w:rsidP="008F6D44">
                        <w:pPr>
                          <w:spacing w:before="100" w:beforeAutospacing="1" w:after="100" w:afterAutospacing="1" w:line="240" w:lineRule="auto"/>
                          <w:rPr>
                            <w:rFonts w:ascii="Arial" w:eastAsia="Times New Roman" w:hAnsi="Arial" w:cs="Arial"/>
                            <w:color w:val="000000"/>
                            <w:sz w:val="26"/>
                            <w:szCs w:val="26"/>
                            <w:lang w:eastAsia="ru-RU"/>
                          </w:rPr>
                        </w:pPr>
                        <w:r w:rsidRPr="008F6D44">
                          <w:rPr>
                            <w:rFonts w:ascii="Arial" w:eastAsia="Times New Roman" w:hAnsi="Arial" w:cs="Arial"/>
                            <w:color w:val="000000"/>
                            <w:sz w:val="26"/>
                            <w:szCs w:val="26"/>
                            <w:lang w:val="en-US" w:eastAsia="ru-RU"/>
                          </w:rPr>
                          <w:t xml:space="preserve">Haçlı seferleri aralıklarla 1270'li yıllara kadar sürdü. </w:t>
                        </w:r>
                        <w:r w:rsidRPr="008F6D44">
                          <w:rPr>
                            <w:rFonts w:ascii="Arial" w:eastAsia="Times New Roman" w:hAnsi="Arial" w:cs="Arial"/>
                            <w:color w:val="000000"/>
                            <w:sz w:val="26"/>
                            <w:szCs w:val="26"/>
                            <w:lang w:eastAsia="ru-RU"/>
                          </w:rPr>
                          <w:t>Ancak, 1187'de Selahattin Eyyubi'nin Kudüs'ü geri almasından ve Latin Krallığına son vermesinden sonra Haçlıların orta doğuda ancak kısmi başarılar sağlayabildikleri görüldü. Haçlı seferlerinin en başarılı sonucu, Akdeniz ticaretini Müslümanların hegemonyasından kurtarmak oldu. Avrupa'daki ticaret canlanırken, İslam dünyası giderek geriledi.</w:t>
                        </w:r>
                      </w:p>
                      <w:p w:rsidR="008F6D44" w:rsidRPr="008F6D44" w:rsidRDefault="008F6D44" w:rsidP="008F6D44">
                        <w:pPr>
                          <w:spacing w:before="100" w:beforeAutospacing="1" w:after="100" w:afterAutospacing="1" w:line="240" w:lineRule="auto"/>
                          <w:rPr>
                            <w:rFonts w:ascii="Arial" w:eastAsia="Times New Roman" w:hAnsi="Arial" w:cs="Arial"/>
                            <w:color w:val="000000"/>
                            <w:sz w:val="26"/>
                            <w:szCs w:val="26"/>
                            <w:lang w:eastAsia="ru-RU"/>
                          </w:rPr>
                        </w:pPr>
                        <w:r w:rsidRPr="008F6D44">
                          <w:rPr>
                            <w:rFonts w:ascii="Arial" w:eastAsia="Times New Roman" w:hAnsi="Arial" w:cs="Arial"/>
                            <w:color w:val="000000"/>
                            <w:sz w:val="26"/>
                            <w:szCs w:val="26"/>
                            <w:lang w:eastAsia="ru-RU"/>
                          </w:rPr>
                          <w:t>Haçlılar ile Türklerin daha sonraki karşılaşmaları Osmanlı İmparatorluğu döneminde oldu. Osmanlıların doğu Avrupa'da sürekli topraklar almaları ve Viyana'ya kadar ilerlemeleri Avrupa’yı, kutsal topraklara yönelik heveslerinden tamamen vazgeçirdi ve Hıristiyanlar kendi topraklarını koruyabilmek için Osmanlı ordularına karşı tamamıyla Haçlı zihniyeti ve dayanışması içinde hareket ettiler. Osmanlılara karşı savaşlar, ilk tohumları Kudüs Latin Krallığında atılan dini-askeri Şövalye Tarikatlarının önderliğinde yürütüldü. Bu tarikatlardan Templiyerler 1312 yılında dağıtıldılarsa da, varlığını günümüze kadar sürdüren Rodos Malta "Hospitalier" Şövalyeleri, Osmanlı güçleri ile 18. yüzyıl sonuna kadar mücadele ettiler.Haçlı orduları beraberlerinde, yollarda çeşitli tahkimleri gerçekleştirmek ve nehirler üzerinde köprü inşa etmek üzere manastır dernekleri "Gilde"ler üyelerini götürüyorlardı. Roma lejyonları da, Gildeler'in ana kaynağı olan Collegia inşaat loncaları üyelerini, aynı amaçla birlikte sefere götürürlerdi. Ordunun hareket kabiliyetini çok artıran bu sistem sayesinde Gilde mensupları rahipler, zorlu yolculukları sırasında Bizans'ta Ortodoks Collegialar mensupları ile, Türkler arasında güçlü olan Ahilerle ve son olarak da İsmailli kuruluşu Fütüvve mensuplarıyla karşılaştılar.Bu karşılaşmalar Gilde'lerin, doğudaki Batıni meslek loncaları ile giderek benzeşmelerini sağladı. Bu benzeşmede Gildelere en büyük etkiyi, İsmailliler ile son derece iyi ilişkiler içinde bulunan Templiyer Şövalyeleri yaptı. Templiyerler, emirleri altındaki Gilde mensuplarının bünyelerindeki Ezoterik öğretiyi daha da geliştirmelerini sağladılar. Avrupâ'ya dönen Gilde mensupları da, aynı örgütün Fransâdaki nispeten laik benzeşi olan Confreries'de (kardeşlik) benzeri gelişmelerin oluşmasına neden oldular.</w:t>
                        </w:r>
                      </w:p>
                      <w:p w:rsidR="008F6D44" w:rsidRPr="008F6D44" w:rsidRDefault="008F6D44" w:rsidP="008F6D44">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rFonts w:ascii="Arial" w:eastAsia="Times New Roman" w:hAnsi="Arial" w:cs="Arial"/>
                            <w:b/>
                            <w:bCs/>
                            <w:color w:val="3B5998"/>
                            <w:sz w:val="30"/>
                            <w:szCs w:val="30"/>
                            <w:lang w:eastAsia="ru-RU"/>
                          </w:rPr>
                        </w:pPr>
                        <w:r w:rsidRPr="008F6D44">
                          <w:rPr>
                            <w:rFonts w:ascii="Arial" w:eastAsia="Times New Roman" w:hAnsi="Arial" w:cs="Arial"/>
                            <w:b/>
                            <w:bCs/>
                            <w:color w:val="3B5998"/>
                            <w:sz w:val="30"/>
                            <w:szCs w:val="30"/>
                            <w:lang w:eastAsia="ru-RU"/>
                          </w:rPr>
                          <w:t>Kaleden Atlayan Fedailer</w:t>
                        </w:r>
                      </w:p>
                      <w:p w:rsidR="008F6D44" w:rsidRPr="008F6D44" w:rsidRDefault="008F6D44" w:rsidP="008F6D44">
                        <w:pPr>
                          <w:spacing w:before="100" w:beforeAutospacing="1" w:after="100" w:afterAutospacing="1" w:line="240" w:lineRule="auto"/>
                          <w:rPr>
                            <w:rFonts w:ascii="Arial" w:eastAsia="Times New Roman" w:hAnsi="Arial" w:cs="Arial"/>
                            <w:color w:val="000000"/>
                            <w:sz w:val="26"/>
                            <w:szCs w:val="26"/>
                            <w:lang w:eastAsia="ru-RU"/>
                          </w:rPr>
                        </w:pPr>
                        <w:r w:rsidRPr="008F6D44">
                          <w:rPr>
                            <w:rFonts w:ascii="Arial" w:eastAsia="Times New Roman" w:hAnsi="Arial" w:cs="Arial"/>
                            <w:color w:val="000000"/>
                            <w:sz w:val="26"/>
                            <w:szCs w:val="26"/>
                            <w:lang w:eastAsia="ru-RU"/>
                          </w:rPr>
                          <w:lastRenderedPageBreak/>
                          <w:t>Templiyer Şövalyeleri 1118 yılında "İsa'nın Fakir Askerleri" adı altında, San Bernardo Di Chiaravalle adlı bir piskopos ve onun yeğeni Şövalye Hugs De Payens tarafından kuruldu. De Payens ve farklı ülkelerden seçilen sekiz Şövalye daha Kutsal Toprakları kafirlerden korumak ve muhtaç kimselere yardım etmek amacıyla 1119 yılında Kudüs'e gittiler.</w:t>
                        </w:r>
                      </w:p>
                      <w:p w:rsidR="008F6D44" w:rsidRPr="008F6D44" w:rsidRDefault="008F6D44" w:rsidP="008F6D44">
                        <w:pPr>
                          <w:spacing w:before="100" w:beforeAutospacing="1" w:after="100" w:afterAutospacing="1" w:line="240" w:lineRule="auto"/>
                          <w:rPr>
                            <w:ins w:id="0" w:author="Unknown"/>
                            <w:rFonts w:ascii="Arial" w:eastAsia="Times New Roman" w:hAnsi="Arial" w:cs="Arial"/>
                            <w:color w:val="000000"/>
                            <w:sz w:val="26"/>
                            <w:szCs w:val="26"/>
                            <w:lang w:eastAsia="ru-RU"/>
                          </w:rPr>
                        </w:pPr>
                        <w:ins w:id="1" w:author="Unknown">
                          <w:r w:rsidRPr="008F6D44">
                            <w:rPr>
                              <w:rFonts w:ascii="Arial" w:eastAsia="Times New Roman" w:hAnsi="Arial" w:cs="Arial"/>
                              <w:color w:val="000000"/>
                              <w:sz w:val="26"/>
                              <w:szCs w:val="26"/>
                              <w:lang w:eastAsia="ru-RU"/>
                            </w:rPr>
                            <w:t>Kudüs Hıristiyanlar tarafından, Fatımilerin elinden alınmıştı. Ancak Fatımiler bunu büyük bir kayıp olarak görmediler. Aksine, Müslümanlığın, en az Katoliklik kadar tutucu kesimi olan Sünnilerle savaştıkları için, Hıristiyanlarla ittifaka girdiler. Kudüs'ü geri alabilmek için Haçlılarla savaşanlar Sünniler'di çünkü, Kudüs onlar için de kutsal bir şehirdi. Fatımilerin günümüzdeki ardılları olan Dürziler, Mezhebe ait ritüellerde Haçlılarla Batıni Müslümanlar arasındaki dayanışmanın örneklerini göstermektedir. Bu mezhebin bünyesindeki Hıristiyan kökenli bazı inanışların altında da söz konusu işbirliği yatmaktadır.</w:t>
                          </w:r>
                        </w:ins>
                      </w:p>
                      <w:p w:rsidR="008F6D44" w:rsidRPr="008F6D44" w:rsidRDefault="008F6D44" w:rsidP="008F6D44">
                        <w:pPr>
                          <w:spacing w:before="100" w:beforeAutospacing="1" w:after="100" w:afterAutospacing="1" w:line="240" w:lineRule="auto"/>
                          <w:rPr>
                            <w:ins w:id="2" w:author="Unknown"/>
                            <w:rFonts w:ascii="Arial" w:eastAsia="Times New Roman" w:hAnsi="Arial" w:cs="Arial"/>
                            <w:color w:val="000000"/>
                            <w:sz w:val="26"/>
                            <w:szCs w:val="26"/>
                            <w:lang w:eastAsia="ru-RU"/>
                          </w:rPr>
                        </w:pPr>
                        <w:ins w:id="3" w:author="Unknown">
                          <w:r w:rsidRPr="008F6D44">
                            <w:rPr>
                              <w:rFonts w:ascii="Arial" w:eastAsia="Times New Roman" w:hAnsi="Arial" w:cs="Arial"/>
                              <w:color w:val="000000"/>
                              <w:sz w:val="26"/>
                              <w:szCs w:val="26"/>
                              <w:lang w:eastAsia="ru-RU"/>
                            </w:rPr>
                            <w:t>Selahattin Eyyubi'nin 1171 yılında Fatımi devletine son vermesi, Sünni iktidarla sürekli mücadele içinde olan İsmailliler ile Haçlıların dayanışmasını daha da artırdı. İsmailliler'in en radikal kolu olan Hasan Sabbah fedaileri ile, Haçlıların önde gelenleri Şövalyeler arasında zaman içinde özel bir bağ oluştu.</w:t>
                          </w:r>
                        </w:ins>
                      </w:p>
                      <w:p w:rsidR="008F6D44" w:rsidRPr="008F6D44" w:rsidRDefault="008F6D44" w:rsidP="008F6D44">
                        <w:pPr>
                          <w:spacing w:before="100" w:beforeAutospacing="1" w:after="100" w:afterAutospacing="1" w:line="240" w:lineRule="auto"/>
                          <w:rPr>
                            <w:ins w:id="4" w:author="Unknown"/>
                            <w:rFonts w:ascii="Arial" w:eastAsia="Times New Roman" w:hAnsi="Arial" w:cs="Arial"/>
                            <w:color w:val="000000"/>
                            <w:sz w:val="26"/>
                            <w:szCs w:val="26"/>
                            <w:lang w:eastAsia="ru-RU"/>
                          </w:rPr>
                        </w:pPr>
                        <w:ins w:id="5" w:author="Unknown">
                          <w:r w:rsidRPr="008F6D44">
                            <w:rPr>
                              <w:rFonts w:ascii="Arial" w:eastAsia="Times New Roman" w:hAnsi="Arial" w:cs="Arial"/>
                              <w:color w:val="000000"/>
                              <w:sz w:val="26"/>
                              <w:szCs w:val="26"/>
                              <w:lang w:eastAsia="ru-RU"/>
                            </w:rPr>
                            <w:t>Kudüs'e gelmelerinden sonra, Kral Baudouin II tarafından Süleyman Mabedini korumakla görevlendirilen ve mabedin yerinde M.S. 540'da Bizans İmparatoru Jüstinyanus tarafından inşa edilmiş bulunan kilisede kendilerine yer verilen "İsâ nın Fakir Askerleri", yeni görevleri nedeniyle isimlerini değiştirdiler ve "Knights Templar" (Mabet Şövalyeleri) adını aldılar. Bir süre sonra bu Şövalyelere ve örgütlerine kısaca "Templiyerler" denilmeye başlandı.</w:t>
                          </w:r>
                        </w:ins>
                      </w:p>
                      <w:p w:rsidR="008F6D44" w:rsidRPr="008F6D44" w:rsidRDefault="008F6D44" w:rsidP="008F6D44">
                        <w:pPr>
                          <w:spacing w:before="100" w:beforeAutospacing="1" w:after="100" w:afterAutospacing="1" w:line="240" w:lineRule="auto"/>
                          <w:rPr>
                            <w:ins w:id="6" w:author="Unknown"/>
                            <w:rFonts w:ascii="Arial" w:eastAsia="Times New Roman" w:hAnsi="Arial" w:cs="Arial"/>
                            <w:color w:val="000000"/>
                            <w:sz w:val="26"/>
                            <w:szCs w:val="26"/>
                            <w:lang w:eastAsia="ru-RU"/>
                          </w:rPr>
                        </w:pPr>
                        <w:ins w:id="7" w:author="Unknown">
                          <w:r w:rsidRPr="008F6D44">
                            <w:rPr>
                              <w:rFonts w:ascii="Arial" w:eastAsia="Times New Roman" w:hAnsi="Arial" w:cs="Arial"/>
                              <w:color w:val="000000"/>
                              <w:sz w:val="26"/>
                              <w:szCs w:val="26"/>
                              <w:lang w:eastAsia="ru-RU"/>
                            </w:rPr>
                            <w:t>Şövalye De Payens ve beraberindekiler Kudüs'e geldikten kısa bir süre sonra İsmailliler ile karşılaştılar. Gilde mensubu rahiplerden Şövalyeler hakkında bilgi alan ve onların Hıristiyan camiası içindeki en etkili ve bilgili kişiler olduğunu öğrenen Hasan Sabbah, Mabet Şövalyeleri ile görüşmeyi özellikle istedi. Bu isteğin altında, Templiyerler'in eski bir Batıni doktrin mabedini koruma görevini üstlenmeleri ve mabet içinde bazı kaybolmuş sırları açığa çıkarmak için yaptıkları araştırrrıaların da etkisi vardı. Bazı araştırmacılar, De Payens'in amcası olan piskopos Chiaravalle'nin Avrupa'da yaşayan Kabbalacılardan, mabedin temellerinde gömülü olan bazı Ezoterik sırların yerlerini öğrendiğini ve tarikatı da sırf bu sırların bulunması için kurduğunu ve Kudüs'e gönderdiğini öne sürmektedirler. Kimi iddialara göre, aralarında kaybolan bir kutsal kelimenin yazılı olduğu taş levha da dahil olmak üzere, sırların büyük bölümü Şövalyeler tarafından mabedin temelleri arasında ortaya çıkarılmıştır.</w:t>
                          </w:r>
                        </w:ins>
                      </w:p>
                      <w:p w:rsidR="008F6D44" w:rsidRPr="008F6D44" w:rsidRDefault="008F6D44" w:rsidP="008F6D44">
                        <w:pPr>
                          <w:spacing w:before="100" w:beforeAutospacing="1" w:after="100" w:afterAutospacing="1" w:line="240" w:lineRule="auto"/>
                          <w:rPr>
                            <w:ins w:id="8" w:author="Unknown"/>
                            <w:rFonts w:ascii="Arial" w:eastAsia="Times New Roman" w:hAnsi="Arial" w:cs="Arial"/>
                            <w:color w:val="000000"/>
                            <w:sz w:val="26"/>
                            <w:szCs w:val="26"/>
                            <w:lang w:eastAsia="ru-RU"/>
                          </w:rPr>
                        </w:pPr>
                        <w:ins w:id="9" w:author="Unknown">
                          <w:r w:rsidRPr="008F6D44">
                            <w:rPr>
                              <w:rFonts w:ascii="Arial" w:eastAsia="Times New Roman" w:hAnsi="Arial" w:cs="Arial"/>
                              <w:color w:val="000000"/>
                              <w:sz w:val="26"/>
                              <w:szCs w:val="26"/>
                              <w:lang w:eastAsia="ru-RU"/>
                            </w:rPr>
                            <w:t>Hugs De Payens ve diğer Şövalyeler, davet üzerine, Hasan Sabbah'ı Alamut kalesinde ziyaret ettiler. Burada Sabbah'ın kurduğu sistemi gözleriyle gören Şövalyeler, örgüt ve Batıni doktrin hakkında da ilk ağızdan bilgiler aldılar. Kudüs'e geldikleri sırada Katolik inancın en önde gelen savunucuları arasında yer alan Templiyerler, Hasan Sabbah ve Dailerini tanıdıktan, İsmailli öğretisini derinlemesine inceledikten sonra, Katolik inanç tarzından giderek uzaklaşırlar ve akılcılığı ön plana çıkaran Ezoterik doktrine bağlandılar. Templiyer'lerdeki bu inanç değişikliği, kurdukları güçlü örgüt sayesinde tüm Avrupa'ya yayılırken, Katolik kilisesinin de giderek zayıflamasına yol açtı. İsmaillilerle ilişkileri Templiyerler'in tüm felsefesini değiştirmişti ancak bu ilişki, örgütün sonunu getiren suçlamayı da bünyesinde barındırdı. Templiyerleri yok etmek için bahane ararken Papalık, tarikatı "Müslümanlarla ilişki kurmak ve hatta Müslümanlaşmakla" suçladı.</w:t>
                          </w:r>
                        </w:ins>
                      </w:p>
                      <w:p w:rsidR="008F6D44" w:rsidRPr="008F6D44" w:rsidRDefault="008F6D44" w:rsidP="008F6D44">
                        <w:pPr>
                          <w:spacing w:before="100" w:beforeAutospacing="1" w:after="100" w:afterAutospacing="1" w:line="240" w:lineRule="auto"/>
                          <w:rPr>
                            <w:ins w:id="10" w:author="Unknown"/>
                            <w:rFonts w:ascii="Arial" w:eastAsia="Times New Roman" w:hAnsi="Arial" w:cs="Arial"/>
                            <w:color w:val="000000"/>
                            <w:sz w:val="26"/>
                            <w:szCs w:val="26"/>
                            <w:lang w:eastAsia="ru-RU"/>
                          </w:rPr>
                        </w:pPr>
                        <w:ins w:id="11" w:author="Unknown">
                          <w:r w:rsidRPr="008F6D44">
                            <w:rPr>
                              <w:rFonts w:ascii="Arial" w:eastAsia="Times New Roman" w:hAnsi="Arial" w:cs="Arial"/>
                              <w:color w:val="000000"/>
                              <w:sz w:val="26"/>
                              <w:szCs w:val="26"/>
                              <w:lang w:eastAsia="ru-RU"/>
                            </w:rPr>
                            <w:t>Templiyerler Hasan Sabbah'dan Ezoterik öğreti ile birlikte bir şeyi daha öğrendiler; gerçek inançlarını saklamayı ve iyi birer Hıristiyan gibi görünmeye devam etmeyi. O kadar ki, 1128 yılında Papa Honarius, gösterdikleri yararlılıklar nedeniyle tarikatın şubelerinin tüm Hıristiyan dünyasında açılmasına izin verdi. Yine Papa, 1139 yılında da Templiyerler'in herhangi bir dünyevi ve dini otoriteye tabi olamayacağını ve sadece Papanın kendisine karşı sorumlu olduklarını açıkladı. Bu izin ile Templiyerler'in üzerinden her türlü şüphe ve dini baskı kalkmış oldu.</w:t>
                          </w:r>
                        </w:ins>
                      </w:p>
                      <w:p w:rsidR="008F6D44" w:rsidRPr="008F6D44" w:rsidRDefault="008F6D44" w:rsidP="008F6D44">
                        <w:pPr>
                          <w:spacing w:before="100" w:beforeAutospacing="1" w:after="100" w:afterAutospacing="1" w:line="240" w:lineRule="auto"/>
                          <w:rPr>
                            <w:ins w:id="12" w:author="Unknown"/>
                            <w:rFonts w:ascii="Arial" w:eastAsia="Times New Roman" w:hAnsi="Arial" w:cs="Arial"/>
                            <w:color w:val="000000"/>
                            <w:sz w:val="26"/>
                            <w:szCs w:val="26"/>
                            <w:lang w:eastAsia="ru-RU"/>
                          </w:rPr>
                        </w:pPr>
                        <w:ins w:id="13" w:author="Unknown">
                          <w:r w:rsidRPr="008F6D44">
                            <w:rPr>
                              <w:rFonts w:ascii="Arial" w:eastAsia="Times New Roman" w:hAnsi="Arial" w:cs="Arial"/>
                              <w:color w:val="000000"/>
                              <w:sz w:val="26"/>
                              <w:szCs w:val="26"/>
                              <w:lang w:eastAsia="ru-RU"/>
                            </w:rPr>
                            <w:t xml:space="preserve">Şövalyeler, Hıristiyan görünme zorunluluğu ile Ezoterik inançlarını bir arada tutabilmek için üzerine yemin etmek üzere, Ezoterik bir yapısı bulunan Yohanna İncili'ni seçtiler. Templiyerler'in bu seçimi diğer Şövalye örgütlerini de etkiledi. Her türlü girişimde Templiyerleı'i örnek alan diğer Şövalye örgütleri de aynı İncil üzerine and içmeye başladılar. Öyle ki, Şövalyelik kurumunun bir diğer ünlü mümessili olan ve savaşlarda yaralananlara yaptıkları yardımlardan dolayı kendilerine "Hospitalierler" denilen Şövalyelerin bir diğer adı da, "Sen Jan Şövalyeleri" idi. Daha önce belirtildiği gibi, İsa öğretisinin Ezoterik içeriğini </w:t>
                          </w:r>
                          <w:r w:rsidRPr="008F6D44">
                            <w:rPr>
                              <w:rFonts w:ascii="Arial" w:eastAsia="Times New Roman" w:hAnsi="Arial" w:cs="Arial"/>
                              <w:color w:val="000000"/>
                              <w:sz w:val="26"/>
                              <w:szCs w:val="26"/>
                              <w:lang w:eastAsia="ru-RU"/>
                            </w:rPr>
                            <w:lastRenderedPageBreak/>
                            <w:t>anlatan İncil, Sen Jan tarafından kaleme alınmıştı.</w:t>
                          </w:r>
                        </w:ins>
                      </w:p>
                      <w:p w:rsidR="008F6D44" w:rsidRPr="008F6D44" w:rsidRDefault="008F6D44" w:rsidP="008F6D44">
                        <w:pPr>
                          <w:spacing w:before="100" w:beforeAutospacing="1" w:after="100" w:afterAutospacing="1" w:line="240" w:lineRule="auto"/>
                          <w:rPr>
                            <w:ins w:id="14" w:author="Unknown"/>
                            <w:rFonts w:ascii="Arial" w:eastAsia="Times New Roman" w:hAnsi="Arial" w:cs="Arial"/>
                            <w:color w:val="000000"/>
                            <w:sz w:val="26"/>
                            <w:szCs w:val="26"/>
                            <w:lang w:eastAsia="ru-RU"/>
                          </w:rPr>
                        </w:pPr>
                        <w:ins w:id="15" w:author="Unknown">
                          <w:r w:rsidRPr="008F6D44">
                            <w:rPr>
                              <w:rFonts w:ascii="Arial" w:eastAsia="Times New Roman" w:hAnsi="Arial" w:cs="Arial"/>
                              <w:color w:val="000000"/>
                              <w:sz w:val="26"/>
                              <w:szCs w:val="26"/>
                              <w:lang w:eastAsia="ru-RU"/>
                            </w:rPr>
                            <w:t>Örgütlenmelerini İsmailli teşkilatı yapısını örnek alarak gerçekleştiren Templiyerler, disiplin, hiyerarşi, tarikatın başkanı olan "Büyük Üstada mutlak bağlılık ve itaat gibi gibi İsmailli uygulamalarını sürdürdüler. Üç dereceli bir inisiyasyon sistemi kurdular. "Mass" adı verilen ayinlerde, Kutsal Ruh'un sembolü olarak kabul ettikleri ekmeğe, kirli olabilecek elleriyle değmemek için eldiven giyen Templiyerlerin önlükleri de koyun postundan yapılmıştı ve beyazdı. Templiyer'lerin yalnızca önlükleri ve eldivenleri değil, tüm giysileri beyazdı. Bu geleneği de İsmailliler'den alan Templiyerler, tek fark olarak, göğüslerinin üzerine Haçlıların sembolü olan kırınızı bir Haç diktirirlerdi.</w:t>
                          </w:r>
                        </w:ins>
                      </w:p>
                      <w:p w:rsidR="008F6D44" w:rsidRPr="008F6D44" w:rsidRDefault="008F6D44" w:rsidP="008F6D44">
                        <w:pPr>
                          <w:spacing w:before="100" w:beforeAutospacing="1" w:after="100" w:afterAutospacing="1" w:line="240" w:lineRule="auto"/>
                          <w:rPr>
                            <w:ins w:id="16" w:author="Unknown"/>
                            <w:rFonts w:ascii="Arial" w:eastAsia="Times New Roman" w:hAnsi="Arial" w:cs="Arial"/>
                            <w:color w:val="000000"/>
                            <w:sz w:val="26"/>
                            <w:szCs w:val="26"/>
                            <w:lang w:eastAsia="ru-RU"/>
                          </w:rPr>
                        </w:pPr>
                        <w:ins w:id="17" w:author="Unknown">
                          <w:r w:rsidRPr="008F6D44">
                            <w:rPr>
                              <w:rFonts w:ascii="Arial" w:eastAsia="Times New Roman" w:hAnsi="Arial" w:cs="Arial"/>
                              <w:color w:val="000000"/>
                              <w:sz w:val="26"/>
                              <w:szCs w:val="26"/>
                              <w:lang w:eastAsia="ru-RU"/>
                            </w:rPr>
                            <w:t>Tarikata üyeler ketumiyet yemini ederek alınırlardı ve yeminini bozanlar bunu hayatlarıyla öderdi. Şövalyeler birbirlerine "Kardeş" diye hitap ederlerdi. Üç dereceli örgütlenme yapılarında ilk derece sahiplerine, daha yukarı dereceli üyelere hizmet etme zorunluluğu nedeniyle "Serving Brothers" denilirdi. İkinci derecede birer "Chaplaini" olan tarikat üyeleri, Şövalye, "Knight" ünvanını ancak en üst derecede elde edebilirdi.</w:t>
                          </w:r>
                        </w:ins>
                      </w:p>
                      <w:p w:rsidR="008F6D44" w:rsidRPr="008F6D44" w:rsidRDefault="008F6D44" w:rsidP="008F6D44">
                        <w:pPr>
                          <w:spacing w:before="100" w:beforeAutospacing="1" w:after="100" w:afterAutospacing="1" w:line="240" w:lineRule="auto"/>
                          <w:rPr>
                            <w:ins w:id="18" w:author="Unknown"/>
                            <w:rFonts w:ascii="Arial" w:eastAsia="Times New Roman" w:hAnsi="Arial" w:cs="Arial"/>
                            <w:color w:val="000000"/>
                            <w:sz w:val="26"/>
                            <w:szCs w:val="26"/>
                            <w:lang w:eastAsia="ru-RU"/>
                          </w:rPr>
                        </w:pPr>
                        <w:ins w:id="19" w:author="Unknown">
                          <w:r w:rsidRPr="008F6D44">
                            <w:rPr>
                              <w:rFonts w:ascii="Arial" w:eastAsia="Times New Roman" w:hAnsi="Arial" w:cs="Arial"/>
                              <w:color w:val="000000"/>
                              <w:sz w:val="26"/>
                              <w:szCs w:val="26"/>
                              <w:lang w:eastAsia="ru-RU"/>
                            </w:rPr>
                            <w:t>Templiyerlerin, bayrakları, evrende iyinin ve kötünün bir arada bulunduğunu sembolize etmek amacıyla siyah ve beyaz renklerden oluşmuştu. Templiyerler de, öğreticileri İsmailliler gibi, yüce bir varlığa ve insanın o varlığın bir parçası olduğuna inanıyorlardı. Şövalyelerin en önemli prensibi, herkesi inançlarında özgür bırakarak, kendi inançlarını kimseye zorla kabule çalışmamak olmuştur. Bu durum tarikat ile Katolik kilisesi arasındaki en önemli ayrılıklardan birisi haline geldi.</w:t>
                          </w:r>
                        </w:ins>
                      </w:p>
                      <w:p w:rsidR="008F6D44" w:rsidRPr="008F6D44" w:rsidRDefault="008F6D44" w:rsidP="008F6D44">
                        <w:pPr>
                          <w:spacing w:before="100" w:beforeAutospacing="1" w:after="100" w:afterAutospacing="1" w:line="240" w:lineRule="auto"/>
                          <w:rPr>
                            <w:ins w:id="20" w:author="Unknown"/>
                            <w:rFonts w:ascii="Arial" w:eastAsia="Times New Roman" w:hAnsi="Arial" w:cs="Arial"/>
                            <w:color w:val="000000"/>
                            <w:sz w:val="26"/>
                            <w:szCs w:val="26"/>
                            <w:lang w:eastAsia="ru-RU"/>
                          </w:rPr>
                        </w:pPr>
                        <w:ins w:id="21" w:author="Unknown">
                          <w:r w:rsidRPr="008F6D44">
                            <w:rPr>
                              <w:rFonts w:ascii="Arial" w:eastAsia="Times New Roman" w:hAnsi="Arial" w:cs="Arial"/>
                              <w:color w:val="000000"/>
                              <w:sz w:val="26"/>
                              <w:szCs w:val="26"/>
                              <w:lang w:eastAsia="ru-RU"/>
                            </w:rPr>
                            <w:t>Templiyerler, tıpkı İsmailliler gibi birbirlerini tanıyabilmek için gizli işaret, parola ve semboller kullandılar. Bu gizlilik daha sonraki yıllarda Papalığın baskılarından kurtulmak için de işe yaradı. Templiyerler ayrıca İsa'nın çarmıha gerildikten sonra öldüğünü, yani onun bir fani olduğunu savunuyorlardı. Onlara göre göğe yükselen şey, İsa'nın tekamül etmiş ruhuydu. Yani Tanrı ile birleşen İlahi Kelamdı.</w:t>
                          </w:r>
                        </w:ins>
                      </w:p>
                      <w:p w:rsidR="008F6D44" w:rsidRPr="008F6D44" w:rsidRDefault="008F6D44" w:rsidP="008F6D44">
                        <w:pPr>
                          <w:spacing w:before="100" w:beforeAutospacing="1" w:after="100" w:afterAutospacing="1" w:line="240" w:lineRule="auto"/>
                          <w:rPr>
                            <w:ins w:id="22" w:author="Unknown"/>
                            <w:rFonts w:ascii="Arial" w:eastAsia="Times New Roman" w:hAnsi="Arial" w:cs="Arial"/>
                            <w:color w:val="000000"/>
                            <w:sz w:val="26"/>
                            <w:szCs w:val="26"/>
                            <w:lang w:eastAsia="ru-RU"/>
                          </w:rPr>
                        </w:pPr>
                        <w:ins w:id="23" w:author="Unknown">
                          <w:r w:rsidRPr="008F6D44">
                            <w:rPr>
                              <w:rFonts w:ascii="Arial" w:eastAsia="Times New Roman" w:hAnsi="Arial" w:cs="Arial"/>
                              <w:color w:val="000000"/>
                              <w:sz w:val="26"/>
                              <w:szCs w:val="26"/>
                              <w:lang w:eastAsia="ru-RU"/>
                            </w:rPr>
                            <w:t>Templiyerler, Papadan tüm Avrupâ da teşkilatlanma iznini aldıktan sonra, bir çeşit bankerliğe başladılar. Kutsal savaş veya Hac için kutsal topraklara gitmek üzere yola çıkan asker ya da hacılardan paraları, ülkelerindeki Templiyer teşkilatı tarafından alınıyor ve buna karşılık alınan paranın miktarının belirtildiği bir belge veriliyordu. Asker veya hacı, gittiği ülkedeki Templiyer teşkilatına bu belgeyi gösterdiğinde, parasını eksiksiz alıyordu. Sistemin iyi çalışması ve dürüst Şövalyelerin elinde olması, zamanla Templiyerlei e olan güveni iyice artırdı. Bir süre sonra Templiyerler önemli miktarlarda parayı işletmeye başladılar. İşletmecilik, muazzam bir servetin birikmesine ve bu arada da, duvarcı ustalarının üye bulunduğu Masonluk ile diğer mesleki kuruluşların da Şövalyelerin emri altına girmelerine neden oldu.</w:t>
                          </w:r>
                        </w:ins>
                      </w:p>
                      <w:p w:rsidR="008F6D44" w:rsidRPr="008F6D44" w:rsidRDefault="008F6D44" w:rsidP="008F6D44">
                        <w:pPr>
                          <w:spacing w:before="100" w:beforeAutospacing="1" w:after="100" w:afterAutospacing="1" w:line="240" w:lineRule="auto"/>
                          <w:rPr>
                            <w:ins w:id="24" w:author="Unknown"/>
                            <w:rFonts w:ascii="Arial" w:eastAsia="Times New Roman" w:hAnsi="Arial" w:cs="Arial"/>
                            <w:color w:val="000000"/>
                            <w:sz w:val="26"/>
                            <w:szCs w:val="26"/>
                            <w:lang w:eastAsia="ru-RU"/>
                          </w:rPr>
                        </w:pPr>
                        <w:ins w:id="25" w:author="Unknown">
                          <w:r w:rsidRPr="008F6D44">
                            <w:rPr>
                              <w:rFonts w:ascii="Arial" w:eastAsia="Times New Roman" w:hAnsi="Arial" w:cs="Arial"/>
                              <w:color w:val="000000"/>
                              <w:sz w:val="26"/>
                              <w:szCs w:val="26"/>
                              <w:lang w:eastAsia="ru-RU"/>
                            </w:rPr>
                            <w:t>Güçlü örgüt yapısı ve muazzam servet, büyük bir güçle birlikte endişeyi ve kıskançlığı da beraberinde getirdi. Selahattin Eyyubi'nin 1187 yılında Kudüs'ü ele geçirmesi ve Latin krallığına son vermesi üzerine Templiyerler, diğer Şövalye Tarikatları ile birlikte Kudüs'ü terk etmek zorunda kaldılar. Templiyerler önce Akka'ya, buradan da Kıbrıs'a geçtiler. Bu sırada tarikatın Büyük Üstadı, soylu bir Fransız aileden gelen Jacques De Molay'dı. O sıralar, dönemin Fransa Kralı "Güzel Philip" güç günler yaşıyordu. Maddi sıkıntılarını atlatmak için Templiyerler'den büyük miktarlarda borç almıştı ve geri ödemekte zorlanıyordu. Karşısında maddi açıdan çok kuvvetli ve tüm Avrupa'ya yayılmış bir örgüt olması Kral Philip'i yalnız başına harekete geçmekten alıkoyuyordu. Daha önce de belirtildiği gibi Papalık da Templiyerler'in Katolik kilisesini giderek zayıflattığının farkına varmıştı ve teşkilatı yok etmek için bir fırsat kolluyordu.</w:t>
                          </w:r>
                        </w:ins>
                      </w:p>
                      <w:p w:rsidR="008F6D44" w:rsidRPr="008F6D44" w:rsidRDefault="008F6D44" w:rsidP="008F6D44">
                        <w:pPr>
                          <w:spacing w:before="100" w:beforeAutospacing="1" w:after="100" w:afterAutospacing="1" w:line="240" w:lineRule="auto"/>
                          <w:rPr>
                            <w:ins w:id="26" w:author="Unknown"/>
                            <w:rFonts w:ascii="Arial" w:eastAsia="Times New Roman" w:hAnsi="Arial" w:cs="Arial"/>
                            <w:color w:val="000000"/>
                            <w:sz w:val="26"/>
                            <w:szCs w:val="26"/>
                            <w:lang w:eastAsia="ru-RU"/>
                          </w:rPr>
                        </w:pPr>
                        <w:ins w:id="27" w:author="Unknown">
                          <w:r w:rsidRPr="008F6D44">
                            <w:rPr>
                              <w:rFonts w:ascii="Arial" w:eastAsia="Times New Roman" w:hAnsi="Arial" w:cs="Arial"/>
                              <w:color w:val="000000"/>
                              <w:sz w:val="26"/>
                              <w:szCs w:val="26"/>
                              <w:lang w:eastAsia="ru-RU"/>
                            </w:rPr>
                            <w:t>Kıbrıs'tan sonra Templiyerler merkez olarak Londra'yı seçtiler. Yöneticilerin çoğunluğu Londra'da olmasına karşın, örgütün Paris kolu son derece güçlüydü. Kentin üçte biri Templiyerler'in kontrolü altındaydı ve Kral Philip'in yargılama yetkisinin dışındaydı. Kuruma bağlı tüm zanaatkarlar, Papalığın kendilerine verdiği haklar doğrultusunda özgür zanaatkarlardı ve krallığın tüm yükümlülüklerinden muaftılar.</w:t>
                          </w:r>
                        </w:ins>
                      </w:p>
                      <w:p w:rsidR="008F6D44" w:rsidRPr="008F6D44" w:rsidRDefault="008F6D44" w:rsidP="008F6D44">
                        <w:pPr>
                          <w:spacing w:before="100" w:beforeAutospacing="1" w:after="100" w:afterAutospacing="1" w:line="240" w:lineRule="auto"/>
                          <w:rPr>
                            <w:ins w:id="28" w:author="Unknown"/>
                            <w:rFonts w:ascii="Arial" w:eastAsia="Times New Roman" w:hAnsi="Arial" w:cs="Arial"/>
                            <w:color w:val="000000"/>
                            <w:sz w:val="26"/>
                            <w:szCs w:val="26"/>
                            <w:lang w:eastAsia="ru-RU"/>
                          </w:rPr>
                        </w:pPr>
                        <w:ins w:id="29" w:author="Unknown">
                          <w:r w:rsidRPr="008F6D44">
                            <w:rPr>
                              <w:rFonts w:ascii="Arial" w:eastAsia="Times New Roman" w:hAnsi="Arial" w:cs="Arial"/>
                              <w:color w:val="000000"/>
                              <w:sz w:val="26"/>
                              <w:szCs w:val="26"/>
                              <w:lang w:eastAsia="ru-RU"/>
                            </w:rPr>
                            <w:t xml:space="preserve">Bu duruma bir son vermek isteyen ve bu arada Templiyerler'e olan borcundan da kurtulmak niyetinde bulunan Kral Philip, yoğun bir kulis faaliyeti sonucu 5. Clement'i Papalığa seçtirdi. Templiyerler'in uyguladığı laik sistemin Papalık için ne demek olduğunu iyi bilen ve ayrıca Kral Philip'e borcunu ödemek isteyen Papa Clement, cemiyetin tüm Avrupâ da lavını isteyen bir </w:t>
                          </w:r>
                          <w:r w:rsidRPr="008F6D44">
                            <w:rPr>
                              <w:rFonts w:ascii="Arial" w:eastAsia="Times New Roman" w:hAnsi="Arial" w:cs="Arial"/>
                              <w:color w:val="000000"/>
                              <w:sz w:val="26"/>
                              <w:szCs w:val="26"/>
                              <w:lang w:eastAsia="ru-RU"/>
                            </w:rPr>
                            <w:lastRenderedPageBreak/>
                            <w:t>emirname yayınladı. Papa'nın bu emirnamesini yayınlamasından hemen önce Kral Philip, yeni bir Haçlı seferi düzenleneceği bahanesiyle Templiyerleı'in Büyük Üstadı De Molay'i ve örgütün diğer önde gelenlerini İngiltere'den Fransa'ya davet etti.</w:t>
                          </w:r>
                        </w:ins>
                      </w:p>
                      <w:p w:rsidR="008F6D44" w:rsidRPr="008F6D44" w:rsidRDefault="008F6D44" w:rsidP="008F6D44">
                        <w:pPr>
                          <w:spacing w:before="100" w:beforeAutospacing="1" w:after="100" w:afterAutospacing="1" w:line="240" w:lineRule="auto"/>
                          <w:rPr>
                            <w:ins w:id="30" w:author="Unknown"/>
                            <w:rFonts w:ascii="Arial" w:eastAsia="Times New Roman" w:hAnsi="Arial" w:cs="Arial"/>
                            <w:color w:val="000000"/>
                            <w:sz w:val="26"/>
                            <w:szCs w:val="26"/>
                            <w:lang w:eastAsia="ru-RU"/>
                          </w:rPr>
                        </w:pPr>
                        <w:ins w:id="31" w:author="Unknown">
                          <w:r w:rsidRPr="008F6D44">
                            <w:rPr>
                              <w:rFonts w:ascii="Arial" w:eastAsia="Times New Roman" w:hAnsi="Arial" w:cs="Arial"/>
                              <w:color w:val="000000"/>
                              <w:sz w:val="26"/>
                              <w:szCs w:val="26"/>
                              <w:lang w:eastAsia="ru-RU"/>
                            </w:rPr>
                            <w:t>De Molay ve 60 Templiyer Şövalyesi, Ekim 1307'de, Philip'in çağrısına uyarak Paris'e gittiler. Philip, onurlarına düzenlediği hir yemek sırasında De Molay ve Şövalyeleri tutuklatırken, Papalık da, halkı onlara karşı kışkırtmak için tüm kiliselerde Templiyerler aleyhine vaazlar verdirtti. Tüm Avrupa'da büyük bir Templicr avı başladı. Örgütün mal varlıklarına ve arazilerine krallıklar tarafından el konurken, taşınabilir hazinelerin bir kısmı. Şövalyelerin bazılarıyla birlikte Rochelle limanından 18 gemi ile hareket etti. Bu gemiler ve Şövalyeler hakkında daha sonra hiçbir bilgi alınamadı.</w:t>
                          </w:r>
                        </w:ins>
                      </w:p>
                      <w:p w:rsidR="008F6D44" w:rsidRPr="008F6D44" w:rsidRDefault="008F6D44" w:rsidP="008F6D44">
                        <w:pPr>
                          <w:spacing w:before="100" w:beforeAutospacing="1" w:after="100" w:afterAutospacing="1" w:line="240" w:lineRule="auto"/>
                          <w:rPr>
                            <w:ins w:id="32" w:author="Unknown"/>
                            <w:rFonts w:ascii="Arial" w:eastAsia="Times New Roman" w:hAnsi="Arial" w:cs="Arial"/>
                            <w:color w:val="000000"/>
                            <w:sz w:val="26"/>
                            <w:szCs w:val="26"/>
                            <w:lang w:eastAsia="ru-RU"/>
                          </w:rPr>
                        </w:pPr>
                        <w:ins w:id="33" w:author="Unknown">
                          <w:r w:rsidRPr="008F6D44">
                            <w:rPr>
                              <w:rFonts w:ascii="Arial" w:eastAsia="Times New Roman" w:hAnsi="Arial" w:cs="Arial"/>
                              <w:color w:val="000000"/>
                              <w:sz w:val="26"/>
                              <w:szCs w:val="26"/>
                              <w:lang w:eastAsia="ru-RU"/>
                            </w:rPr>
                            <w:t>Papalığın bu tutumu, Templiyerler'le birlikte, onlarla sıkı ilişki içinde olan bir başka kuruluşun, Gildeler'in de sonunu getirdi. Gilde mensubu inşaatçı rahipler, ya rahiplik mesleğini sürdürmek ya da inşaatçılığı seçmek zorunda kaldılar. İnşaatçılığı seçenler Masonlar arasında katılırken, Gildeler de tarihin karanlık sayfalarına gömüldüler.</w:t>
                          </w:r>
                        </w:ins>
                      </w:p>
                      <w:p w:rsidR="008F6D44" w:rsidRPr="008F6D44" w:rsidRDefault="008F6D44" w:rsidP="008F6D44">
                        <w:pPr>
                          <w:spacing w:before="100" w:beforeAutospacing="1" w:after="100" w:afterAutospacing="1" w:line="240" w:lineRule="auto"/>
                          <w:rPr>
                            <w:ins w:id="34" w:author="Unknown"/>
                            <w:rFonts w:ascii="Arial" w:eastAsia="Times New Roman" w:hAnsi="Arial" w:cs="Arial"/>
                            <w:color w:val="000000"/>
                            <w:sz w:val="26"/>
                            <w:szCs w:val="26"/>
                            <w:lang w:eastAsia="ru-RU"/>
                          </w:rPr>
                        </w:pPr>
                        <w:ins w:id="35" w:author="Unknown">
                          <w:r w:rsidRPr="008F6D44">
                            <w:rPr>
                              <w:rFonts w:ascii="Arial" w:eastAsia="Times New Roman" w:hAnsi="Arial" w:cs="Arial"/>
                              <w:color w:val="000000"/>
                              <w:sz w:val="26"/>
                              <w:szCs w:val="26"/>
                              <w:lang w:eastAsia="ru-RU"/>
                            </w:rPr>
                            <w:t>Takipten sağ kurtulan Şövalyelerin büyük kısmı İskoçya'ya sığındılar. İskoçya Kralı Robert Bruce, kendilerini çok iyi karşıladı. Bu Şövalyeler, artık bir örgüt olarak etkin olamayacaklarının farkındaydılar. Bu nedenle o sıralar kendilerinden sonraki en yaygın Ezoterik içerikli teşkilat olan Masonlara katıldılar. Yalııız İskoçya'da değil, tüm Avrupa'da Mason locaları Templiyer Şövalyelerine kapılarını açtılar. Bu katılma ile localara da büyük bir canlılık geldi. O günden itibaren Masonluk, bir mesleki kuruluş olmanın yanısıra, Ezoterik doktrinin Avrupa'daki uygulayıcısı ve yayıcısı konumuna yükseldi. Bu arada, Şövalyelerin ve Gilde mensubu rahiplerin katılımları neticesinde localarda mesleki çalışmaların yanısıra fikri çalışmalar da ön plana çıkmaya başladı.</w:t>
                          </w:r>
                        </w:ins>
                      </w:p>
                      <w:p w:rsidR="008F6D44" w:rsidRPr="008F6D44" w:rsidRDefault="008F6D44" w:rsidP="008F6D44">
                        <w:pPr>
                          <w:spacing w:before="100" w:beforeAutospacing="1" w:after="100" w:afterAutospacing="1" w:line="240" w:lineRule="auto"/>
                          <w:rPr>
                            <w:ins w:id="36" w:author="Unknown"/>
                            <w:rFonts w:ascii="Arial" w:eastAsia="Times New Roman" w:hAnsi="Arial" w:cs="Arial"/>
                            <w:color w:val="000000"/>
                            <w:sz w:val="26"/>
                            <w:szCs w:val="26"/>
                            <w:lang w:eastAsia="ru-RU"/>
                          </w:rPr>
                        </w:pPr>
                        <w:ins w:id="37" w:author="Unknown">
                          <w:r w:rsidRPr="008F6D44">
                            <w:rPr>
                              <w:rFonts w:ascii="Arial" w:eastAsia="Times New Roman" w:hAnsi="Arial" w:cs="Arial"/>
                              <w:color w:val="000000"/>
                              <w:sz w:val="26"/>
                              <w:szCs w:val="26"/>
                              <w:lang w:eastAsia="ru-RU"/>
                            </w:rPr>
                            <w:t>Kral Ptıilip ve Papalık tarafından yakalanan Şövalyeler, bir din adamları kurulu tarafından yargılandılar. Onlara, ahlaka aykırı törenler uygulamak, Haç'a hakaret etmek ve Salibi ayaklar altına almak, İsa'nın Tanrılığını reddetmek, Müslümanlarla işbirliğinde bulunmak ve Müslamanlığa yakınlaşnıak, dini yasalardan sapnıak ve sihirbazlık yapmak gibi suçlamalar yöneltildi. Hepsi engizisyon işkencelerinden geçirildi ve itirafları zorla alındı. Örgüt 1312 yılında resmen lavedildi. Taşınmaz malları ve tüm imtiyazları, Katolik kilisesine daha yakın olarak tanınan Sen Jan Şövalyelerine verildi. 1530 yılında Malta Şövalyeleri adını alan bu Şövalyeler, Templiyerler'in mallarını, kendi öı varlıklarına katmaksızın bugüne kadar muhafaza ettiler. De Moley ve tutsak diğer Şövalyeler, yedi yıl süren hapis hayatından sonra, 1314 yılında direklere bağlanarak yakıldılar. Böylece Ezoterik-Batıni doktrinler Müslüman dünyasında Hallac-ı Mansur'dan sonra, aradan yüzyıllar geçmiş olmasına karşın, Hıristiyan dünyasından da yandaşlarını kurban vermiş oldu.</w:t>
                          </w:r>
                        </w:ins>
                      </w:p>
                      <w:p w:rsidR="008F6D44" w:rsidRPr="008F6D44" w:rsidRDefault="008F6D44" w:rsidP="008F6D44">
                        <w:pPr>
                          <w:spacing w:before="100" w:beforeAutospacing="1" w:after="100" w:afterAutospacing="1" w:line="240" w:lineRule="auto"/>
                          <w:rPr>
                            <w:ins w:id="38" w:author="Unknown"/>
                            <w:rFonts w:ascii="Arial" w:eastAsia="Times New Roman" w:hAnsi="Arial" w:cs="Arial"/>
                            <w:color w:val="000000"/>
                            <w:sz w:val="26"/>
                            <w:szCs w:val="26"/>
                            <w:lang w:eastAsia="ru-RU"/>
                          </w:rPr>
                        </w:pPr>
                        <w:ins w:id="39" w:author="Unknown">
                          <w:r w:rsidRPr="008F6D44">
                            <w:rPr>
                              <w:rFonts w:ascii="Arial" w:eastAsia="Times New Roman" w:hAnsi="Arial" w:cs="Arial"/>
                              <w:color w:val="000000"/>
                              <w:sz w:val="26"/>
                              <w:szCs w:val="26"/>
                              <w:lang w:eastAsia="ru-RU"/>
                            </w:rPr>
                            <w:t>Templiyerler'in başına gelenler, Dante tarafından "İlahi Komedi" adı altında ölümsüzleştirildi. Viyana müzesinde bulunan bir Dante kabartmasının arkasında, "Kutsal Kadoş Tarikatinden İmparatorluk Prensi Templiye Kardeş" ibaresinin bulunması, aradan uzunca bir süre geçmiş olmasına rağmen Templiyer teşkilatının, başka örgütler bünyesinde de olsa, varlığını sürdürmekte olduğunu göstermektedir.</w:t>
                          </w:r>
                        </w:ins>
                      </w:p>
                      <w:p w:rsidR="008F6D44" w:rsidRPr="008F6D44" w:rsidRDefault="008F6D44" w:rsidP="008F6D44">
                        <w:pPr>
                          <w:spacing w:before="100" w:beforeAutospacing="1" w:after="100" w:afterAutospacing="1" w:line="240" w:lineRule="auto"/>
                          <w:rPr>
                            <w:ins w:id="40" w:author="Unknown"/>
                            <w:rFonts w:ascii="Arial" w:eastAsia="Times New Roman" w:hAnsi="Arial" w:cs="Arial"/>
                            <w:color w:val="000000"/>
                            <w:sz w:val="26"/>
                            <w:szCs w:val="26"/>
                            <w:lang w:eastAsia="ru-RU"/>
                          </w:rPr>
                        </w:pPr>
                        <w:ins w:id="41" w:author="Unknown">
                          <w:r w:rsidRPr="008F6D44">
                            <w:rPr>
                              <w:rFonts w:ascii="Arial" w:eastAsia="Times New Roman" w:hAnsi="Arial" w:cs="Arial"/>
                              <w:color w:val="000000"/>
                              <w:sz w:val="26"/>
                              <w:szCs w:val="26"/>
                              <w:lang w:eastAsia="ru-RU"/>
                            </w:rPr>
                            <w:t>Dante'nin ünlü eserinin Ezoterik yorumuna kısaca bir göz atmak, Templiyerlerin inançları hakkında da bazı fikirler verecektir. Dante'nin İtalya'dan çıkmış olması bir tesadüf değildir. İtalya, Papalığın ve Katolik kilisenin yanısıra Pisagor Enstitüsü'nün, Roma Collegiaları'nın, Gildeler'in vatanıdır. Masonluğun ana kaynağının Collegialar olduğu düşünülürse, bu örgütün doğum yeri de İtalya olarak kabu) edilebilir. Dante'nin Templiyer Şövalyesi ünvanını Masonluk bünyesinde alması, Ezoterik doktrinin ve tarikatın varlığının Masonluk içinde sürdüğünü göstermektedir. 1265 yılında doğan Dante, 1295'de, 30 yaşındayken, doktor ve simyagerlerin çoğunlukta bulunduğu bir locaya üye olmuştur. Dante de, kendisinden önceki tüm Ezoterik inançlılar gibi laiklik taraftarı olmuş ve tüm yaşamını din ile devlet işlerinin ayrılmasına adamıştır. Dante'ye göre Papalık ruhani kudretin, imparatorluk da dünyevi kudretin sahipleridir ve her ikisi de tanı anlamıyla eşittir. Eşit iki kuvvet sahiplerinden kilise devlet işlerine imparator da din işlerine karışmamalıdır.</w:t>
                          </w:r>
                        </w:ins>
                      </w:p>
                      <w:p w:rsidR="008F6D44" w:rsidRPr="008F6D44" w:rsidRDefault="008F6D44" w:rsidP="008F6D44">
                        <w:pPr>
                          <w:spacing w:before="100" w:beforeAutospacing="1" w:after="100" w:afterAutospacing="1" w:line="240" w:lineRule="auto"/>
                          <w:rPr>
                            <w:ins w:id="42" w:author="Unknown"/>
                            <w:rFonts w:ascii="Arial" w:eastAsia="Times New Roman" w:hAnsi="Arial" w:cs="Arial"/>
                            <w:color w:val="000000"/>
                            <w:sz w:val="26"/>
                            <w:szCs w:val="26"/>
                            <w:lang w:eastAsia="ru-RU"/>
                          </w:rPr>
                        </w:pPr>
                        <w:ins w:id="43" w:author="Unknown">
                          <w:r w:rsidRPr="008F6D44">
                            <w:rPr>
                              <w:rFonts w:ascii="Arial" w:eastAsia="Times New Roman" w:hAnsi="Arial" w:cs="Arial"/>
                              <w:color w:val="000000"/>
                              <w:sz w:val="26"/>
                              <w:szCs w:val="26"/>
                              <w:lang w:eastAsia="ru-RU"/>
                            </w:rPr>
                            <w:t xml:space="preserve">Dante'nin İlahi Komedi'de bir sembolizma dili kullandığı görülmektedir. Örneğin Cehennem tam Kudüs'ün altındadır. Bu noktadan Dünyanın merkezine uzatılan hatta Araf, Cehennemle tam hizada ancak yeraltında değil, tam tersine bir dağın </w:t>
                          </w:r>
                          <w:r w:rsidRPr="008F6D44">
                            <w:rPr>
                              <w:rFonts w:ascii="Arial" w:eastAsia="Times New Roman" w:hAnsi="Arial" w:cs="Arial"/>
                              <w:color w:val="000000"/>
                              <w:sz w:val="26"/>
                              <w:szCs w:val="26"/>
                              <w:lang w:eastAsia="ru-RU"/>
                            </w:rPr>
                            <w:lastRenderedPageBreak/>
                            <w:t>tepesinde Cennet bulunur. Aynı çizgi gök yüzüne devam ettilirse, Tanrıya ulaşılır.</w:t>
                          </w:r>
                        </w:ins>
                      </w:p>
                      <w:p w:rsidR="008F6D44" w:rsidRPr="008F6D44" w:rsidRDefault="008F6D44" w:rsidP="008F6D44">
                        <w:pPr>
                          <w:spacing w:before="100" w:beforeAutospacing="1" w:after="100" w:afterAutospacing="1" w:line="240" w:lineRule="auto"/>
                          <w:rPr>
                            <w:ins w:id="44" w:author="Unknown"/>
                            <w:rFonts w:ascii="Arial" w:eastAsia="Times New Roman" w:hAnsi="Arial" w:cs="Arial"/>
                            <w:color w:val="000000"/>
                            <w:sz w:val="26"/>
                            <w:szCs w:val="26"/>
                            <w:lang w:eastAsia="ru-RU"/>
                          </w:rPr>
                        </w:pPr>
                        <w:ins w:id="45" w:author="Unknown">
                          <w:r w:rsidRPr="008F6D44">
                            <w:rPr>
                              <w:rFonts w:ascii="Arial" w:eastAsia="Times New Roman" w:hAnsi="Arial" w:cs="Arial"/>
                              <w:color w:val="000000"/>
                              <w:sz w:val="26"/>
                              <w:szCs w:val="26"/>
                              <w:lang w:eastAsia="ru-RU"/>
                            </w:rPr>
                            <w:t>Dante'nin en çok kullandığı semboller sayısal sembollerdir. Tanrısal teslisi ifade eden 3, bunun karesi 9 ve Pisagor öğretisini hatırlatırcasına mükemmelliğin ifadesi olan 10 sayılarını kullanır üstad. Uhrevi alem, Cennet, Araf ve Cehennem olmak üzere üçe ayrılır. Komedya, bu üç kısımdan oluşur. Her kısımda 33 bölüm vardır. Kitap başlangıçtaki giriş bölümüyle birlikte 100 bölümden ibarettir. Dante, 10'un karesi olan 100. bölümde mükemmeli, yani Tanrıyı görür.</w:t>
                          </w:r>
                        </w:ins>
                      </w:p>
                      <w:p w:rsidR="008F6D44" w:rsidRPr="008F6D44" w:rsidRDefault="008F6D44" w:rsidP="008F6D44">
                        <w:pPr>
                          <w:spacing w:before="100" w:beforeAutospacing="1" w:after="100" w:afterAutospacing="1" w:line="240" w:lineRule="auto"/>
                          <w:rPr>
                            <w:ins w:id="46" w:author="Unknown"/>
                            <w:rFonts w:ascii="Arial" w:eastAsia="Times New Roman" w:hAnsi="Arial" w:cs="Arial"/>
                            <w:color w:val="000000"/>
                            <w:sz w:val="26"/>
                            <w:szCs w:val="26"/>
                            <w:lang w:eastAsia="ru-RU"/>
                          </w:rPr>
                        </w:pPr>
                        <w:ins w:id="47" w:author="Unknown">
                          <w:r w:rsidRPr="008F6D44">
                            <w:rPr>
                              <w:rFonts w:ascii="Arial" w:eastAsia="Times New Roman" w:hAnsi="Arial" w:cs="Arial"/>
                              <w:color w:val="000000"/>
                              <w:sz w:val="26"/>
                              <w:szCs w:val="26"/>
                              <w:lang w:eastAsia="ru-RU"/>
                            </w:rPr>
                            <w:t>Dante, Cennet bölümünde yedikçe daha çok acıkan bir kurt'u anlatır. Bu kurt Katolik kilisesini remzetmektedir. Üstad, Templiyerlerin ölümüne neden olan Papa 5. Clement'i çoban kılığında bir aç kurt olarak nitelendirir.</w:t>
                          </w:r>
                        </w:ins>
                      </w:p>
                      <w:p w:rsidR="008F6D44" w:rsidRPr="008F6D44" w:rsidRDefault="008F6D44" w:rsidP="008F6D44">
                        <w:pPr>
                          <w:spacing w:before="100" w:beforeAutospacing="1" w:after="100" w:afterAutospacing="1" w:line="240" w:lineRule="auto"/>
                          <w:rPr>
                            <w:ins w:id="48" w:author="Unknown"/>
                            <w:rFonts w:ascii="Arial" w:eastAsia="Times New Roman" w:hAnsi="Arial" w:cs="Arial"/>
                            <w:color w:val="000000"/>
                            <w:sz w:val="26"/>
                            <w:szCs w:val="26"/>
                            <w:lang w:eastAsia="ru-RU"/>
                          </w:rPr>
                        </w:pPr>
                        <w:ins w:id="49" w:author="Unknown">
                          <w:r w:rsidRPr="008F6D44">
                            <w:rPr>
                              <w:rFonts w:ascii="Arial" w:eastAsia="Times New Roman" w:hAnsi="Arial" w:cs="Arial"/>
                              <w:color w:val="000000"/>
                              <w:sz w:val="26"/>
                              <w:szCs w:val="26"/>
                              <w:lang w:eastAsia="ru-RU"/>
                            </w:rPr>
                            <w:t>Dante, insan ruhlarının Tanrıya yaklaştıkça giderek birer ışığa dönüştüklerini ve Tanrıya ulaşınca da, tarifi mümkün olmayan bu İlahi Nur ile birleştiklerini yazmaktadır. Bu ifade tarzı, ruhun yegane hedefinin Tanrıya ulaşmak olduğunu söyleyen Ezoterik öğretinin o dönemdeki anlatımından başka birşey değildir.</w:t>
                          </w:r>
                        </w:ins>
                      </w:p>
                      <w:p w:rsidR="008F6D44" w:rsidRPr="008F6D44" w:rsidRDefault="008F6D44" w:rsidP="008F6D44">
                        <w:pPr>
                          <w:spacing w:before="100" w:beforeAutospacing="1" w:after="100" w:afterAutospacing="1" w:line="240" w:lineRule="auto"/>
                          <w:rPr>
                            <w:ins w:id="50" w:author="Unknown"/>
                            <w:rFonts w:ascii="Arial" w:eastAsia="Times New Roman" w:hAnsi="Arial" w:cs="Arial"/>
                            <w:color w:val="000000"/>
                            <w:sz w:val="26"/>
                            <w:szCs w:val="26"/>
                            <w:lang w:eastAsia="ru-RU"/>
                          </w:rPr>
                        </w:pPr>
                        <w:ins w:id="51" w:author="Unknown">
                          <w:r w:rsidRPr="008F6D44">
                            <w:rPr>
                              <w:rFonts w:ascii="Arial" w:eastAsia="Times New Roman" w:hAnsi="Arial" w:cs="Arial"/>
                              <w:color w:val="000000"/>
                              <w:sz w:val="26"/>
                              <w:szCs w:val="26"/>
                              <w:lang w:eastAsia="ru-RU"/>
                            </w:rPr>
                            <w:t>Dante'ye göre, Tanrının bünyesinde varolan üçlü ilahi kudret Hıristiyan teslisini ve İsa'nın hem insan, hem Tanrı oluşunu izah etmektedir. Allah'ın insanı kendi suretinde yaratmış olmasını insanın Tanrısallığına bağlayan Dante, Ezoterik sırlar için Cehennem bölümünde şöyle yazar: "Siz ki, sağlıklı bir akla sahipsiniz. Şu tuhaf mısraların arasında saklanan doktrini kavrayınız"...</w:t>
                          </w:r>
                        </w:ins>
                      </w:p>
                      <w:p w:rsidR="008F6D44" w:rsidRPr="008F6D44" w:rsidRDefault="008F6D44" w:rsidP="008F6D44">
                        <w:pPr>
                          <w:spacing w:before="100" w:beforeAutospacing="1" w:after="100" w:afterAutospacing="1" w:line="240" w:lineRule="auto"/>
                          <w:rPr>
                            <w:ins w:id="52" w:author="Unknown"/>
                            <w:rFonts w:ascii="Arial" w:eastAsia="Times New Roman" w:hAnsi="Arial" w:cs="Arial"/>
                            <w:color w:val="000000"/>
                            <w:sz w:val="26"/>
                            <w:szCs w:val="26"/>
                            <w:lang w:eastAsia="ru-RU"/>
                          </w:rPr>
                        </w:pPr>
                        <w:ins w:id="53" w:author="Unknown">
                          <w:r w:rsidRPr="008F6D44">
                            <w:rPr>
                              <w:rFonts w:ascii="Arial" w:eastAsia="Times New Roman" w:hAnsi="Arial" w:cs="Arial"/>
                              <w:color w:val="000000"/>
                              <w:sz w:val="26"/>
                              <w:szCs w:val="26"/>
                              <w:lang w:eastAsia="ru-RU"/>
                            </w:rPr>
                            <w:t>Bu noktada şunu da ifade etmek gerekir; Dante, yaşadığı dönemde aydınlar arasında çok yaygın olan "Fedeli D'amore" (Aşk Dostları) edebi akımına da mensuptuı-. Ezoterik içerikli bu akını, diğer benzeri örgütler gibi, başkalarınca anlaşılamayacak gizli bir dile sahipti.Dante, İlalıi Komedi'sinde hakikati aramaktadır. Bunun için üç seyahat yapar. İlk seyahati Cehennemedir ve büyük engellerle doludur. İkinci seyahat, yani Araf seyahati daha kolay ve ümit doludur. Üçüncü seyahat yani Cennet ise, müzik, dans ve ışık eşliğinde yapılan bir seyahattir. Bu seyahatler sırasında Dante'ye Virgil (Akıl), Beatris (Güzellik) ve Sen Bernaı'ın simgelediği İlahi İrade (Kuvvet) rehberlik etmektedir. Seyahatlerinin sonunda Dante İlahi Nura, yani Tanrısal Hakikate kavuşmaktadır.</w:t>
                          </w:r>
                        </w:ins>
                      </w:p>
                      <w:p w:rsidR="008F6D44" w:rsidRPr="008F6D44" w:rsidRDefault="008F6D44" w:rsidP="008F6D44">
                        <w:pPr>
                          <w:spacing w:before="100" w:beforeAutospacing="1" w:after="100" w:afterAutospacing="1" w:line="240" w:lineRule="auto"/>
                          <w:rPr>
                            <w:ins w:id="54" w:author="Unknown"/>
                            <w:rFonts w:ascii="Arial" w:eastAsia="Times New Roman" w:hAnsi="Arial" w:cs="Arial"/>
                            <w:color w:val="000000"/>
                            <w:sz w:val="26"/>
                            <w:szCs w:val="26"/>
                            <w:lang w:eastAsia="ru-RU"/>
                          </w:rPr>
                        </w:pPr>
                        <w:ins w:id="55" w:author="Unknown">
                          <w:r w:rsidRPr="008F6D44">
                            <w:rPr>
                              <w:rFonts w:ascii="Arial" w:eastAsia="Times New Roman" w:hAnsi="Arial" w:cs="Arial"/>
                              <w:color w:val="000000"/>
                              <w:sz w:val="26"/>
                              <w:szCs w:val="26"/>
                              <w:lang w:eastAsia="ru-RU"/>
                            </w:rPr>
                            <w:t>Dante, düşüncelerini şöyle dile getirmektedir.: "Beni meydana getiren ilahi kudret, en yüce akıl, hikmet ve ilk aşktır"..</w:t>
                          </w:r>
                        </w:ins>
                      </w:p>
                      <w:p w:rsidR="008F6D44" w:rsidRPr="008F6D44" w:rsidRDefault="008F6D44" w:rsidP="008F6D44">
                        <w:pPr>
                          <w:spacing w:before="100" w:beforeAutospacing="1" w:after="100" w:afterAutospacing="1" w:line="240" w:lineRule="auto"/>
                          <w:rPr>
                            <w:ins w:id="56" w:author="Unknown"/>
                            <w:rFonts w:ascii="Arial" w:eastAsia="Times New Roman" w:hAnsi="Arial" w:cs="Arial"/>
                            <w:color w:val="000000"/>
                            <w:sz w:val="26"/>
                            <w:szCs w:val="26"/>
                            <w:lang w:eastAsia="ru-RU"/>
                          </w:rPr>
                        </w:pPr>
                        <w:ins w:id="57" w:author="Unknown">
                          <w:r w:rsidRPr="008F6D44">
                            <w:rPr>
                              <w:rFonts w:ascii="Arial" w:eastAsia="Times New Roman" w:hAnsi="Arial" w:cs="Arial"/>
                              <w:color w:val="000000"/>
                              <w:sz w:val="26"/>
                              <w:szCs w:val="26"/>
                              <w:lang w:eastAsia="ru-RU"/>
                            </w:rPr>
                            <w:t>Dante'nin gördüğü İlahi Nur bir üçgen şeklindedir. Diğer bir deyişle o, Nurlu Deltayı görmüştür. Deltanın ortasında Dante'nin kendi yansıması, yani insan durmaktadır. İnsan Tanrının bir paçasıdır ve Tanrı insanın içindedir. İnsan kendisini yeterince araştırırsa, içindeki vasıfları geliştirirse, bünyesinde varolan sırlara erecek ve aradığı hakikatin kendisinde bulunduğunu anlayacaktır.</w:t>
                          </w:r>
                        </w:ins>
                      </w:p>
                      <w:p w:rsidR="008F6D44" w:rsidRPr="008F6D44" w:rsidRDefault="008F6D44" w:rsidP="008F6D44">
                        <w:pPr>
                          <w:spacing w:before="100" w:beforeAutospacing="1" w:after="100" w:afterAutospacing="1" w:line="240" w:lineRule="auto"/>
                          <w:rPr>
                            <w:ins w:id="58" w:author="Unknown"/>
                            <w:rFonts w:ascii="Arial" w:eastAsia="Times New Roman" w:hAnsi="Arial" w:cs="Arial"/>
                            <w:color w:val="000000"/>
                            <w:sz w:val="26"/>
                            <w:szCs w:val="26"/>
                            <w:lang w:eastAsia="ru-RU"/>
                          </w:rPr>
                        </w:pPr>
                        <w:ins w:id="59" w:author="Unknown">
                          <w:r w:rsidRPr="008F6D44">
                            <w:rPr>
                              <w:rFonts w:ascii="Arial" w:eastAsia="Times New Roman" w:hAnsi="Arial" w:cs="Arial"/>
                              <w:color w:val="000000"/>
                              <w:sz w:val="26"/>
                              <w:szCs w:val="26"/>
                              <w:lang w:eastAsia="ru-RU"/>
                            </w:rPr>
                            <w:t>Fransa katliamından sonra Templiyerler'in sağ kurtulan üyelerinin Mason localarına dahil olmalarına karşın, Papalık Masonluğa uzunca bir süre için dokunmadı. Onlara tanınan imtiyazları kaldırmadı çünkü, Hıristiyan aleminin kilise ve katedral yapan insanlara ihtiyacı vardı. Masonlar, inşaat yapımı sırlarını büyük bir titizlikle korumuşlardı ve bu sır saklama gelenekleri varlıklarının idamesi için de gerçek sebep oldu. Gildeler'in dağılması da Masonların yaşamaları için bir başka nedendi. Duvarcı ustaları, yaptıkları işin devamlı gezmelerini gerektiren türden bir iş olması nedeniyle her zaman özgür olmuşlardı. Bu gelenek binlerce yıldan bu yana süregelmekteydi ve onların bu özgürce dolaşabilme ve örgütlenme avantajları sayesinde birçok fikir akımı, Masonlar ile tüm Avrupa'ya yayıldı. Bu nedenle örgütün adı "Free Masons" (Hür Duvarcılar) örgütü idi.</w:t>
                          </w:r>
                        </w:ins>
                      </w:p>
                      <w:p w:rsidR="008F6D44" w:rsidRPr="008F6D44" w:rsidRDefault="008F6D44" w:rsidP="008F6D44">
                        <w:pPr>
                          <w:spacing w:before="100" w:beforeAutospacing="1" w:after="100" w:afterAutospacing="1" w:line="240" w:lineRule="auto"/>
                          <w:rPr>
                            <w:ins w:id="60" w:author="Unknown"/>
                            <w:rFonts w:ascii="Arial" w:eastAsia="Times New Roman" w:hAnsi="Arial" w:cs="Arial"/>
                            <w:color w:val="000000"/>
                            <w:sz w:val="26"/>
                            <w:szCs w:val="26"/>
                            <w:lang w:eastAsia="ru-RU"/>
                          </w:rPr>
                        </w:pPr>
                        <w:ins w:id="61" w:author="Unknown">
                          <w:r w:rsidRPr="008F6D44">
                            <w:rPr>
                              <w:rFonts w:ascii="Arial" w:eastAsia="Times New Roman" w:hAnsi="Arial" w:cs="Arial"/>
                              <w:color w:val="000000"/>
                              <w:sz w:val="26"/>
                              <w:szCs w:val="26"/>
                              <w:lang w:eastAsia="ru-RU"/>
                            </w:rPr>
                            <w:t xml:space="preserve">Templiyerler'in etkisi sayesinde örgütlenmelerini, İsmailli zanaatkar örgütü Fütüvve'leri örnek alarak gerçekleştiren Mason locaları, sadece birer inşaatçı birliği değil, felsefi konuların da işlendiği birer eğitim ocağı durumundaydılar. Bu vasıtları, Şövalyelerin ve Gilde ınensuplarının aralaı-ına dahil olnıası ile daha da güçlendi. Simya bilmi hakkında ilk bilgilerini, bu bilgileri İsmailliler'den almış olan Templiyerler vasıtasıyla elde eden Masonlar, Kabbala ile de ilişkideydiler. Kabbala okulu mensupları ile kurulan ilişki sonucu Masonlar arasında Simya oldukça ön plana çıktı. Templiyerleı-'in dağılmasından sonra Masonluk, Avrupa'da örgütü bulunan yegane kuruluş olarak kaldı. Masonlaı-'ın o sırada, tüm Avrupa ülkelerinde yaklaşık 9 bin locasının bulunduğu tahmin edilmektedir. Mason localarının büründüğünü yeni hüviyet, asillerin ve entelektüel çevrenin de dikkatini çekti. </w:t>
                          </w:r>
                          <w:r w:rsidRPr="008F6D44">
                            <w:rPr>
                              <w:rFonts w:ascii="Arial" w:eastAsia="Times New Roman" w:hAnsi="Arial" w:cs="Arial"/>
                              <w:color w:val="000000"/>
                              <w:sz w:val="26"/>
                              <w:szCs w:val="26"/>
                              <w:lang w:eastAsia="ru-RU"/>
                            </w:rPr>
                            <w:lastRenderedPageBreak/>
                            <w:t>Örneğin, 1442 yılında İngiltere kralı 5. Henry ve saraydaki pek çok asil, kardeşlik örgütüne üye oldular.</w:t>
                          </w:r>
                        </w:ins>
                      </w:p>
                      <w:p w:rsidR="008F6D44" w:rsidRPr="008F6D44" w:rsidRDefault="008F6D44" w:rsidP="008F6D44">
                        <w:pPr>
                          <w:spacing w:before="100" w:beforeAutospacing="1" w:after="100" w:afterAutospacing="1" w:line="240" w:lineRule="auto"/>
                          <w:rPr>
                            <w:ins w:id="62" w:author="Unknown"/>
                            <w:rFonts w:ascii="Arial" w:eastAsia="Times New Roman" w:hAnsi="Arial" w:cs="Arial"/>
                            <w:color w:val="000000"/>
                            <w:sz w:val="26"/>
                            <w:szCs w:val="26"/>
                            <w:lang w:eastAsia="ru-RU"/>
                          </w:rPr>
                        </w:pPr>
                        <w:ins w:id="63" w:author="Unknown">
                          <w:r w:rsidRPr="008F6D44">
                            <w:rPr>
                              <w:rFonts w:ascii="Arial" w:eastAsia="Times New Roman" w:hAnsi="Arial" w:cs="Arial"/>
                              <w:color w:val="000000"/>
                              <w:sz w:val="26"/>
                              <w:szCs w:val="26"/>
                              <w:lang w:eastAsia="ru-RU"/>
                            </w:rPr>
                            <w:t>Localarda metafizik, teoloji ve felsefe konuşuluyordu. Ancak ortaçağ Masonları, öğretileri uyarınca Roma kilisesine oldukça uzak bir mesafedeydiler. Dönemin yoğun dini baskıları, Masonların gerçek inançlarını açıkça ortaya koymalarına engel oluyordu. Esasen duvarcı ustaları, kilise ile en yakın oldukları Gilde'ler döneminde dahi, Papalığın tahakkümü altına girmekten özenle kaçınmışlardı. Ortaçağ Masonları'nın gerçek düşüncelerini ortaya koyabilecekleri yegane yer, kendi yarattıkları eserlerdi. Masonlar eserlerinde daima Batıni semboller kullandılar. En büyük eserleri olan katedraller ve kiliselerde dahi, kendi sembollerinin yanısıra, simya sembollerini kullanmaktan çekinmediler. Hatta biraz daha ileri giderek katedralleri, Papalığın resmi tutumuyla alay edercesine, açık saçık denilebilecek türden heykellerle doldurdular.</w:t>
                          </w:r>
                        </w:ins>
                      </w:p>
                      <w:p w:rsidR="008F6D44" w:rsidRPr="008F6D44" w:rsidRDefault="008F6D44" w:rsidP="008F6D44">
                        <w:pPr>
                          <w:spacing w:before="100" w:beforeAutospacing="1" w:after="100" w:afterAutospacing="1" w:line="240" w:lineRule="auto"/>
                          <w:rPr>
                            <w:ins w:id="64" w:author="Unknown"/>
                            <w:rFonts w:ascii="Arial" w:eastAsia="Times New Roman" w:hAnsi="Arial" w:cs="Arial"/>
                            <w:color w:val="000000"/>
                            <w:sz w:val="26"/>
                            <w:szCs w:val="26"/>
                            <w:lang w:eastAsia="ru-RU"/>
                          </w:rPr>
                        </w:pPr>
                        <w:ins w:id="65" w:author="Unknown">
                          <w:r w:rsidRPr="008F6D44">
                            <w:rPr>
                              <w:rFonts w:ascii="Arial" w:eastAsia="Times New Roman" w:hAnsi="Arial" w:cs="Arial"/>
                              <w:color w:val="000000"/>
                              <w:sz w:val="26"/>
                              <w:szCs w:val="26"/>
                              <w:lang w:eastAsia="ru-RU"/>
                            </w:rPr>
                            <w:t>Masonlar'ın katedrallerde kullandıkları Simya sembollerine bir örnek olarak "VİTRİOL" kelimesini verebiliriz. Vitriol, Latince'de "VisiCa İnteriora Tellus Rectifacando İnveniens Occultam Lapidem" kelimelerinin baş harflerinin birleşimi olan bir kelimedir. "Dünyanın merkezini ziyaret et. Orada gizli taşı (Felsefe Taşını) bulacaksın" anlanıına gelen bu kelimenin Ezoterik açılımı "her insanın hakikati kendi içinde bulacağı" şeklindedir. Kelime, günümüz Masonluğunca da bir sembol olarak kullanılmaktadır. Masonluğa özgü imkanlar, büyük mimarlar ve taş ustalarının yanı sıra, dönemin filozoflarının da çok işine yarıyordu. Yol üstündeki Localarda barınabilme, gerektiğinde ödünç para alınarak bir sonraki Locaya yolculuk etme, sağlıkla ilgili her türlü soruna çare bulma gibi imkanlar, o dönem için bulunamayacak nimetlerdir. Yaşlı ve hasta kardeşlere, dul kalan Mason eşlerine yardım eden bir sandığın bulunması, derneğin sosyal yönünün güçlülüğünü ve giderek Hümanizm akımının ortaya çıkmasında nasıl etkin rol oynadığını göstermektedir.</w:t>
                          </w:r>
                        </w:ins>
                      </w:p>
                      <w:p w:rsidR="008F6D44" w:rsidRPr="008F6D44" w:rsidRDefault="008F6D44" w:rsidP="008F6D44">
                        <w:pPr>
                          <w:spacing w:before="100" w:beforeAutospacing="1" w:after="100" w:afterAutospacing="1" w:line="240" w:lineRule="auto"/>
                          <w:rPr>
                            <w:ins w:id="66" w:author="Unknown"/>
                            <w:rFonts w:ascii="Arial" w:eastAsia="Times New Roman" w:hAnsi="Arial" w:cs="Arial"/>
                            <w:color w:val="000000"/>
                            <w:sz w:val="26"/>
                            <w:szCs w:val="26"/>
                            <w:lang w:eastAsia="ru-RU"/>
                          </w:rPr>
                        </w:pPr>
                        <w:ins w:id="67" w:author="Unknown">
                          <w:r w:rsidRPr="008F6D44">
                            <w:rPr>
                              <w:rFonts w:ascii="Arial" w:eastAsia="Times New Roman" w:hAnsi="Arial" w:cs="Arial"/>
                              <w:color w:val="000000"/>
                              <w:sz w:val="26"/>
                              <w:szCs w:val="26"/>
                              <w:lang w:eastAsia="ru-RU"/>
                            </w:rPr>
                            <w:t>İstanbul'un 1453'de Türkler tarafından alınması ve Bizans İmparatorluğunun son buluşu ile, birçok Bizanslı İtalya'ya göç etti. Göç edenler arasında bilim adamları ve filozofların yanısıra, Ortodoks Collegia kardeşleri de bulunuyordu. İtalya'daki Mason Localarına katılan bu yeni kardeşler, olayların ivmesinin tırmanmasına neden oldular. Ayrıca, Müslümanların elinde bulunan klasik ticaret yollarına karşı alternatif yolların bulunması, yeni kıtaların keşfi Avrupa'da refahın giderek artmasıyla sonuçlandı. Artan refahla birlikte, insan hakları gibi soyut kavramlar da gündeme geldi.</w:t>
                          </w:r>
                        </w:ins>
                      </w:p>
                      <w:p w:rsidR="008F6D44" w:rsidRPr="008F6D44" w:rsidRDefault="008F6D44" w:rsidP="008F6D44">
                        <w:pPr>
                          <w:spacing w:before="100" w:beforeAutospacing="1" w:after="100" w:afterAutospacing="1" w:line="240" w:lineRule="auto"/>
                          <w:rPr>
                            <w:ins w:id="68" w:author="Unknown"/>
                            <w:rFonts w:ascii="Arial" w:eastAsia="Times New Roman" w:hAnsi="Arial" w:cs="Arial"/>
                            <w:color w:val="000000"/>
                            <w:sz w:val="26"/>
                            <w:szCs w:val="26"/>
                            <w:lang w:eastAsia="ru-RU"/>
                          </w:rPr>
                        </w:pPr>
                        <w:ins w:id="69" w:author="Unknown">
                          <w:r w:rsidRPr="008F6D44">
                            <w:rPr>
                              <w:rFonts w:ascii="Arial" w:eastAsia="Times New Roman" w:hAnsi="Arial" w:cs="Arial"/>
                              <w:color w:val="000000"/>
                              <w:sz w:val="26"/>
                              <w:szCs w:val="26"/>
                              <w:lang w:eastAsia="ru-RU"/>
                            </w:rPr>
                            <w:t>15. yüzyılda krallar ve giderek imparatorlar, derebeylerine karşı kesin üstünlük kurdular. Bunlar, Hıristiyan alemini kendi tapulu malı gibi görmeye alışmış Papalığa karşı, daha bağımsız olabilmek için girişimlerde bulunmaya başladılar. Ancak, Papalığın elinde çok güçlü bir silah, "Afaroz" tehdidi vardı, Papa, kim olursa olsun, bir kişi ya da kurumu aforoz ettiği anda, bu kişi ya da kurum toplumdan tamamıyla soyutlanıyordu. Aforoz edilen Şarlman, Papa'nın kendisini affetmesi için günlerce kilisenin önünde yalınayak beklemişti.</w:t>
                          </w:r>
                        </w:ins>
                      </w:p>
                      <w:p w:rsidR="008F6D44" w:rsidRPr="008F6D44" w:rsidRDefault="008F6D44" w:rsidP="008F6D44">
                        <w:pPr>
                          <w:spacing w:before="100" w:beforeAutospacing="1" w:after="100" w:afterAutospacing="1" w:line="240" w:lineRule="auto"/>
                          <w:rPr>
                            <w:ins w:id="70" w:author="Unknown"/>
                            <w:rFonts w:ascii="Arial" w:eastAsia="Times New Roman" w:hAnsi="Arial" w:cs="Arial"/>
                            <w:color w:val="000000"/>
                            <w:sz w:val="26"/>
                            <w:szCs w:val="26"/>
                            <w:lang w:eastAsia="ru-RU"/>
                          </w:rPr>
                        </w:pPr>
                        <w:ins w:id="71" w:author="Unknown">
                          <w:r w:rsidRPr="008F6D44">
                            <w:rPr>
                              <w:rFonts w:ascii="Arial" w:eastAsia="Times New Roman" w:hAnsi="Arial" w:cs="Arial"/>
                              <w:color w:val="000000"/>
                              <w:sz w:val="26"/>
                              <w:szCs w:val="26"/>
                              <w:lang w:eastAsia="ru-RU"/>
                            </w:rPr>
                            <w:t>Ancak bu silahın olur olmaz kullanımı, geri tepmesine yol açtı. Giderek, Papalara tepki olarak milli hisler güçlenmeye başladı. Sonuçta milli kiliseler Papalık karşısına bazı hak iddiaları ile çıktılar. Karmaşa o boyutlara ulaştı ki, bir ara ortaya birbirlerini aforoz eden üç Papanın çıktığı bile oldu.</w:t>
                          </w:r>
                        </w:ins>
                      </w:p>
                      <w:p w:rsidR="008F6D44" w:rsidRPr="008F6D44" w:rsidRDefault="008F6D44" w:rsidP="008F6D44">
                        <w:pPr>
                          <w:spacing w:before="100" w:beforeAutospacing="1" w:after="100" w:afterAutospacing="1" w:line="240" w:lineRule="auto"/>
                          <w:rPr>
                            <w:ins w:id="72" w:author="Unknown"/>
                            <w:rFonts w:ascii="Arial" w:eastAsia="Times New Roman" w:hAnsi="Arial" w:cs="Arial"/>
                            <w:color w:val="000000"/>
                            <w:sz w:val="26"/>
                            <w:szCs w:val="26"/>
                            <w:lang w:eastAsia="ru-RU"/>
                          </w:rPr>
                        </w:pPr>
                        <w:ins w:id="73" w:author="Unknown">
                          <w:r w:rsidRPr="008F6D44">
                            <w:rPr>
                              <w:rFonts w:ascii="Arial" w:eastAsia="Times New Roman" w:hAnsi="Arial" w:cs="Arial"/>
                              <w:color w:val="000000"/>
                              <w:sz w:val="26"/>
                              <w:szCs w:val="26"/>
                              <w:lang w:eastAsia="ru-RU"/>
                            </w:rPr>
                            <w:t>İstanbul'un Türkler tarafından fethinden kısa bir süre sonra, 1460 yılında İtalya'nın Floransa kentinde "Eflatun Akademisi" kuruldu. Marcile Ficin tarafından kurulan bu akademide Hıristiyan felsefesi ile Ezotorik doktrin görüşleri uzlaştırılmaya çalışıldı. Aynı nitelikli çalışmalar diğer İtalyan kentlerine de sıçradı ve Venedik, Cenova, Roma gibi kentlerde yeni akademiler kuruldu. Bu akademilerin araştırmaları sonucunda, manastırların tozlu arşivlerinde yüzyıllardır unutulmuş eski Yunan eserleri gün yüzüne çıkarıldı.</w:t>
                          </w:r>
                        </w:ins>
                      </w:p>
                      <w:p w:rsidR="008F6D44" w:rsidRPr="008F6D44" w:rsidRDefault="008F6D44" w:rsidP="008F6D44">
                        <w:pPr>
                          <w:spacing w:before="100" w:beforeAutospacing="1" w:after="100" w:afterAutospacing="1" w:line="240" w:lineRule="auto"/>
                          <w:rPr>
                            <w:ins w:id="74" w:author="Unknown"/>
                            <w:rFonts w:ascii="Arial" w:eastAsia="Times New Roman" w:hAnsi="Arial" w:cs="Arial"/>
                            <w:color w:val="000000"/>
                            <w:sz w:val="26"/>
                            <w:szCs w:val="26"/>
                            <w:lang w:eastAsia="ru-RU"/>
                          </w:rPr>
                        </w:pPr>
                        <w:ins w:id="75" w:author="Unknown">
                          <w:r w:rsidRPr="008F6D44">
                            <w:rPr>
                              <w:rFonts w:ascii="Arial" w:eastAsia="Times New Roman" w:hAnsi="Arial" w:cs="Arial"/>
                              <w:color w:val="000000"/>
                              <w:sz w:val="26"/>
                              <w:szCs w:val="26"/>
                              <w:lang w:eastAsia="ru-RU"/>
                            </w:rPr>
                            <w:t>Öte yandan, 1510 yılında İngiltere'de, ünlü Simyagerlerin bir araya geldikleri "Müneccimler Birliği" kuruldu. Kökenini Kabbalacılardan, Kudüs'den kaçan Şark Şövalyelerinden ve Templiyerler'den alan bu dernek, 1570 yılında Almanya'da "Rose Croix Kardeşleri" cemiyetini kurdu. Rose Croix'ların, Müneccimler Birliği'nin bir yan kolu olarak kurulduğuna dair bir belge, Michel Maier'e ait bir Manüskir'de bulunmaktadır ve halen Leipzig kütüphanesinde muhafaza edilmektedir.</w:t>
                          </w:r>
                        </w:ins>
                      </w:p>
                      <w:p w:rsidR="008F6D44" w:rsidRPr="008F6D44" w:rsidRDefault="008F6D44" w:rsidP="008F6D44">
                        <w:pPr>
                          <w:spacing w:before="100" w:beforeAutospacing="1" w:after="100" w:afterAutospacing="1" w:line="240" w:lineRule="auto"/>
                          <w:rPr>
                            <w:ins w:id="76" w:author="Unknown"/>
                            <w:rFonts w:ascii="Arial" w:eastAsia="Times New Roman" w:hAnsi="Arial" w:cs="Arial"/>
                            <w:color w:val="000000"/>
                            <w:sz w:val="26"/>
                            <w:szCs w:val="26"/>
                            <w:lang w:eastAsia="ru-RU"/>
                          </w:rPr>
                        </w:pPr>
                        <w:ins w:id="77" w:author="Unknown">
                          <w:r w:rsidRPr="008F6D44">
                            <w:rPr>
                              <w:rFonts w:ascii="Arial" w:eastAsia="Times New Roman" w:hAnsi="Arial" w:cs="Arial"/>
                              <w:color w:val="000000"/>
                              <w:sz w:val="26"/>
                              <w:szCs w:val="26"/>
                              <w:lang w:eastAsia="ru-RU"/>
                            </w:rPr>
                            <w:t xml:space="preserve">Hermes, Kabbala, Etlatun, kısaca tüm Ezoterik ekollerin bir sentezi olarak kurulan Rose Croix, Eflatun'un etkisiyle, Ezoterik öğreti bünyesindeki akılcılığı ön plana çıkardı. Johan Valentin Andreae, Michael Maier, Francois Bacon, Jacob Boehme ve </w:t>
                          </w:r>
                          <w:r w:rsidRPr="008F6D44">
                            <w:rPr>
                              <w:rFonts w:ascii="Arial" w:eastAsia="Times New Roman" w:hAnsi="Arial" w:cs="Arial"/>
                              <w:color w:val="000000"/>
                              <w:sz w:val="26"/>
                              <w:szCs w:val="26"/>
                              <w:lang w:eastAsia="ru-RU"/>
                            </w:rPr>
                            <w:lastRenderedPageBreak/>
                            <w:t>Robert Fluud gibi düşünürlerin eserleri ile Rose Croix tüm Avrupa'da, özellikle de Alnıanya, İnQiltere ve Fransa'da etkili bir kuruluş haline geldi. Ancak Rose Croix, dünyanın kaderini etkileyen zirveye, Martin Luther ile ulaştı.</w:t>
                          </w:r>
                        </w:ins>
                      </w:p>
                      <w:p w:rsidR="008F6D44" w:rsidRPr="008F6D44" w:rsidRDefault="008F6D44" w:rsidP="008F6D44">
                        <w:pPr>
                          <w:spacing w:before="100" w:beforeAutospacing="1" w:after="100" w:afterAutospacing="1" w:line="240" w:lineRule="auto"/>
                          <w:rPr>
                            <w:ins w:id="78" w:author="Unknown"/>
                            <w:rFonts w:ascii="Arial" w:eastAsia="Times New Roman" w:hAnsi="Arial" w:cs="Arial"/>
                            <w:color w:val="000000"/>
                            <w:sz w:val="26"/>
                            <w:szCs w:val="26"/>
                            <w:lang w:eastAsia="ru-RU"/>
                          </w:rPr>
                        </w:pPr>
                        <w:ins w:id="79" w:author="Unknown">
                          <w:r w:rsidRPr="008F6D44">
                            <w:rPr>
                              <w:rFonts w:ascii="Arial" w:eastAsia="Times New Roman" w:hAnsi="Arial" w:cs="Arial"/>
                              <w:color w:val="000000"/>
                              <w:sz w:val="26"/>
                              <w:szCs w:val="26"/>
                              <w:lang w:eastAsia="ru-RU"/>
                            </w:rPr>
                            <w:t>İngiliz Müneccimler Birliği bir süre sonra, Simyâ nın giderek önemini kaybetmesi nedeniyle, tüm bilim dallarını kapsayan, "Royal Society"e dönüştü. Çok sayıda İngiliz bilim adamının üye olduğu ve kraliyetin himayesinde olan bu kuruluş, üyelerinin akılcılığı ön planda tutmaları ile ün yapmıştı. Ancak üyeler, bilim ile sezgisel yaklaşımı birleştirmeyi başarmışlardı.</w:t>
                          </w:r>
                        </w:ins>
                      </w:p>
                      <w:p w:rsidR="008F6D44" w:rsidRPr="008F6D44" w:rsidRDefault="008F6D44" w:rsidP="008F6D44">
                        <w:pPr>
                          <w:spacing w:before="100" w:beforeAutospacing="1" w:after="100" w:afterAutospacing="1" w:line="240" w:lineRule="auto"/>
                          <w:rPr>
                            <w:ins w:id="80" w:author="Unknown"/>
                            <w:rFonts w:ascii="Arial" w:eastAsia="Times New Roman" w:hAnsi="Arial" w:cs="Arial"/>
                            <w:color w:val="000000"/>
                            <w:sz w:val="26"/>
                            <w:szCs w:val="26"/>
                            <w:lang w:eastAsia="ru-RU"/>
                          </w:rPr>
                        </w:pPr>
                        <w:ins w:id="81" w:author="Unknown">
                          <w:r w:rsidRPr="008F6D44">
                            <w:rPr>
                              <w:rFonts w:ascii="Arial" w:eastAsia="Times New Roman" w:hAnsi="Arial" w:cs="Arial"/>
                              <w:color w:val="000000"/>
                              <w:sz w:val="26"/>
                              <w:szCs w:val="26"/>
                              <w:lang w:eastAsia="ru-RU"/>
                            </w:rPr>
                            <w:t>Royal Society'ye üye olmalarının yanısıra birer Rose Croix da olanlardan John Dury, ışığın, yani Tanrının insanın içinde olduğunu yazarken, tüm modern bilimlerin babası olarak tanınan Francois Bocon ile deneysel Fiziğin kurucularından olan Robert 1505 yılında Rose Croix'nın Alman örgütüne üye olan Martin Luther, 1512 yılında Teoloji Doktoru ünvanını aldı ve Roma kilisesine karşı milli Alman kilisesini savunan savaşımına başladı. Tanrıyı sevmeyi ve ona inançla sarılmak gerektiğini savunan Luther, Hıristiyanlıkta hiçbir dogmanın bulunmadığı İsa günlerine dönülmesini ve Tanrıyı her Hıristiyan'ın sezgisi ile bulmasını istiyordu. Roma kilisesine ve Papalığın afaroz etme ile, günahları bağışlama gibi yetkileri bünyesinde toplamış olmasına kızan Luther, özellikle yapılan maddi bağışlar neticesinde insanlara günahlarının affedildiğini gösteren belgeler, cennet anahtarları verilmesini komedi olarak nitelendirdi. Luther, açıkca ifade etmekten çekinmediği bu düşünceleri nedeniyle, 1520 yılında Papa 10. Leo tarafından aforoz edildi. Bu aforoz, Luther'in Roma'ya ve onun kutsama kuramına daha şiddetle saldırmasını sağlayan bir kamçı oldu. İnancı, gözle görülmez ve insanın içinde olan bir duygu olarak nitelendiren Luther, Papalığa karşı girişimlerine hız verdi. Ancak, Alman yöneticileri nezdinde Papalığın Afarozunun büyük önemi vardı ve Luther Almanya’dan kovuldu. Luther, kendisini koruması altına alan Saksonyalı Frederick'in şatosuna sığındı. Alman Teolog burada, şimdiye kadar sadece Latince yayınlanmış olan İncil'i 1522 yılında Almanca’ya çevirdi. Luther, böylece Alman edebiyatına da kendi dilindeki ilk büyük yapıtını kazandırdı. İncil'in Almanca'ya çevrilmesi, Alman halkının kutsal kitabı daha iyi anlamasına ve Luther'in öğretisini desteklemelerini sağladı. Luthercilik zamanla tüm Avrupa'ya yayıldı. Protestanlık adını alan Lutherci görüş ile, Katolik kilisesinin toplumlar üzerindeki mutlak tahakkümü kırılmış oldu.</w:t>
                          </w:r>
                        </w:ins>
                      </w:p>
                      <w:p w:rsidR="008F6D44" w:rsidRPr="008F6D44" w:rsidRDefault="008F6D44" w:rsidP="008F6D44">
                        <w:pPr>
                          <w:spacing w:before="100" w:beforeAutospacing="1" w:after="100" w:afterAutospacing="1" w:line="240" w:lineRule="auto"/>
                          <w:rPr>
                            <w:ins w:id="82" w:author="Unknown"/>
                            <w:rFonts w:ascii="Arial" w:eastAsia="Times New Roman" w:hAnsi="Arial" w:cs="Arial"/>
                            <w:color w:val="000000"/>
                            <w:sz w:val="26"/>
                            <w:szCs w:val="26"/>
                            <w:lang w:eastAsia="ru-RU"/>
                          </w:rPr>
                        </w:pPr>
                        <w:ins w:id="83" w:author="Unknown">
                          <w:r w:rsidRPr="008F6D44">
                            <w:rPr>
                              <w:rFonts w:ascii="Arial" w:eastAsia="Times New Roman" w:hAnsi="Arial" w:cs="Arial"/>
                              <w:color w:val="000000"/>
                              <w:sz w:val="26"/>
                              <w:szCs w:val="26"/>
                              <w:lang w:eastAsia="ru-RU"/>
                            </w:rPr>
                            <w:t>1598 yılında Nantes fermanının imzalanması ile, Fransa’da Katoliklerin yanında Protestanların da yaşayabilecekleri kabul edildi. Öte yandan, coğrafi büyük keşifler ile, dünya nüfusunun büyük bölümünün Hıristiyan olmadığı ortaya çıktı. Bu gerçek, halkın Papalığa olan inancını biraz daha zayıflattı. Bu arada bilimsel ilerlemeler de durmuyordu. Polonyalı bilgin Copernic dünyanın hem güneş etrafında hem kendi etrafında döndüğünü ispat etti. Oysa Katoliklerin İncilinde güneşin dünyanın etrafında döndüğünü yazıyordu..</w:t>
                          </w:r>
                        </w:ins>
                      </w:p>
                      <w:p w:rsidR="008F6D44" w:rsidRPr="008F6D44" w:rsidRDefault="008F6D44" w:rsidP="008F6D44">
                        <w:pPr>
                          <w:spacing w:before="100" w:beforeAutospacing="1" w:after="100" w:afterAutospacing="1" w:line="240" w:lineRule="auto"/>
                          <w:rPr>
                            <w:ins w:id="84" w:author="Unknown"/>
                            <w:rFonts w:ascii="Arial" w:eastAsia="Times New Roman" w:hAnsi="Arial" w:cs="Arial"/>
                            <w:color w:val="000000"/>
                            <w:sz w:val="26"/>
                            <w:szCs w:val="26"/>
                            <w:lang w:eastAsia="ru-RU"/>
                          </w:rPr>
                        </w:pPr>
                        <w:ins w:id="85" w:author="Unknown">
                          <w:r w:rsidRPr="008F6D44">
                            <w:rPr>
                              <w:rFonts w:ascii="Arial" w:eastAsia="Times New Roman" w:hAnsi="Arial" w:cs="Arial"/>
                              <w:color w:val="000000"/>
                              <w:sz w:val="26"/>
                              <w:szCs w:val="26"/>
                              <w:lang w:eastAsia="ru-RU"/>
                            </w:rPr>
                            <w:t>Boyle, benzeri görüşü içeren eserler kaleme aldılar. Bacon, ünlü eseri "Nova Atlantis"de, Ezoterik doktrinin ön planda tutulduğu yeni bir dünyanın kurulması planları yaparken, Böyle da bu planı gerçekleştireceğini umduğu "Görünmez Kurul"un yaratıcısı oldu. Royal Society üyesi olan İsac Nowton'un, Rose Croix Jacob Boehme'in etkisi altında kalmış olması, bilim dünyasının bu kuruluştan ne denli yararlandığının göstergesidir.</w:t>
                          </w:r>
                        </w:ins>
                      </w:p>
                      <w:p w:rsidR="008F6D44" w:rsidRPr="008F6D44" w:rsidRDefault="008F6D44" w:rsidP="008F6D44">
                        <w:pPr>
                          <w:spacing w:before="100" w:beforeAutospacing="1" w:after="100" w:afterAutospacing="1" w:line="240" w:lineRule="auto"/>
                          <w:rPr>
                            <w:ins w:id="86" w:author="Unknown"/>
                            <w:rFonts w:ascii="Arial" w:eastAsia="Times New Roman" w:hAnsi="Arial" w:cs="Arial"/>
                            <w:color w:val="000000"/>
                            <w:sz w:val="26"/>
                            <w:szCs w:val="26"/>
                            <w:lang w:eastAsia="ru-RU"/>
                          </w:rPr>
                        </w:pPr>
                        <w:ins w:id="87" w:author="Unknown">
                          <w:r w:rsidRPr="008F6D44">
                            <w:rPr>
                              <w:rFonts w:ascii="Arial" w:eastAsia="Times New Roman" w:hAnsi="Arial" w:cs="Arial"/>
                              <w:color w:val="000000"/>
                              <w:sz w:val="26"/>
                              <w:szCs w:val="26"/>
                              <w:lang w:eastAsia="ru-RU"/>
                            </w:rPr>
                            <w:t>Rose Croix'lar, kendileri gibi Ezoterik doktrinin savunucusu Masonlarla sürekli temas içindeydiler. Zaten büyük bölümü, Mason Lcıcalarının üyeleriydi. Örneğin Londra locaları büyük üstadı Christoper Waren, hem Rose Croix hem de Mason'du. Ayrıca, her iki kuruluşa da üye olan kimyacı ve matematikçi Robert Moray, Royal Society'nin birinci başkanıydı. Rose Croix ile Masonluk prensiplerinin aynılaşmaları, "Hermes'e tapan İngiliz" lakabı verilen Elias Ashmole ile oldu. Sülayman Evi'ni yapmayı kendisine amaç edinen bir dernek kuran Ashmole, bu derneğin Mason lokalinde toplanmasını sağladı. Bu ilişki zaman içinde Masonluğun aynı gayeyi paylaşması noktasına ulaştı ve dernek de Masonluk içinde eridi.Bu arada Rose Croix'lara özellikle kıta Avrupa'sında, başta Cizvitler olmak üzere tüm dini kurumlar şiddetle saldırnıaya başladı. Bu saldırılar 1630 yılına kadar sürdü ve Malineler Konseyi, Rose Croix'yı sihirbazlık ve dini sapkıcılıkla suçlayarak tarikatın kapatılmasını, üyelerinin tutuklanmalarını isteyen bir em'ırname yayınladı. Bu karar üzerine, Templiyerler'in başlarına gelenler kendilerine örnek olan Rose Croix'lar, tıpkı onlar gibi Masonlaı'a katıldılar. İki kuruluşun bunları sonra birlikte hareket ettikleri, 17. yüzyıl ortalarında Henry Adamson tarafından yazılmış şu mısralardan da bellidir:</w:t>
                          </w:r>
                        </w:ins>
                      </w:p>
                      <w:p w:rsidR="008F6D44" w:rsidRPr="008F6D44" w:rsidRDefault="008F6D44" w:rsidP="008F6D44">
                        <w:pPr>
                          <w:spacing w:before="100" w:beforeAutospacing="1" w:after="100" w:afterAutospacing="1" w:line="240" w:lineRule="auto"/>
                          <w:rPr>
                            <w:rFonts w:ascii="Arial" w:eastAsia="Times New Roman" w:hAnsi="Arial" w:cs="Arial"/>
                            <w:color w:val="000000"/>
                            <w:sz w:val="26"/>
                            <w:szCs w:val="26"/>
                            <w:lang w:eastAsia="ru-RU"/>
                          </w:rPr>
                        </w:pPr>
                        <w:ins w:id="88" w:author="Unknown">
                          <w:r w:rsidRPr="008F6D44">
                            <w:rPr>
                              <w:rFonts w:ascii="Arial" w:eastAsia="Times New Roman" w:hAnsi="Arial" w:cs="Arial"/>
                              <w:color w:val="000000"/>
                              <w:sz w:val="26"/>
                              <w:szCs w:val="26"/>
                              <w:lang w:eastAsia="ru-RU"/>
                            </w:rPr>
                            <w:t>"Rose Croix kardeşleriyiz biz. Mason parolasına ve sezgi özelliğini sahibiz.”</w:t>
                          </w:r>
                        </w:ins>
                      </w:p>
                    </w:tc>
                  </w:tr>
                </w:tbl>
                <w:p w:rsidR="008F6D44" w:rsidRPr="008F6D44" w:rsidRDefault="008F6D44" w:rsidP="008F6D44">
                  <w:pPr>
                    <w:spacing w:after="0" w:line="240" w:lineRule="auto"/>
                    <w:rPr>
                      <w:rFonts w:ascii="Arial" w:eastAsia="Times New Roman" w:hAnsi="Arial" w:cs="Arial"/>
                      <w:color w:val="000000"/>
                      <w:sz w:val="23"/>
                      <w:szCs w:val="23"/>
                      <w:lang w:eastAsia="ru-RU"/>
                    </w:rPr>
                  </w:pPr>
                </w:p>
              </w:tc>
            </w:tr>
          </w:tbl>
          <w:p w:rsidR="008F6D44" w:rsidRPr="008F6D44" w:rsidRDefault="008F6D44" w:rsidP="008F6D44">
            <w:pPr>
              <w:spacing w:after="0" w:line="240" w:lineRule="auto"/>
              <w:rPr>
                <w:rFonts w:ascii="Arial" w:eastAsia="Times New Roman" w:hAnsi="Arial" w:cs="Arial"/>
                <w:color w:val="000000"/>
                <w:sz w:val="21"/>
                <w:szCs w:val="21"/>
                <w:lang w:eastAsia="ru-RU"/>
              </w:rPr>
            </w:pPr>
          </w:p>
        </w:tc>
      </w:tr>
    </w:tbl>
    <w:p w:rsidR="00774FA5" w:rsidRDefault="00774FA5">
      <w:bookmarkStart w:id="89" w:name="_GoBack"/>
      <w:bookmarkEnd w:id="89"/>
    </w:p>
    <w:sectPr w:rsidR="00774F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932"/>
    <w:rsid w:val="002A4932"/>
    <w:rsid w:val="00774FA5"/>
    <w:rsid w:val="008F6D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F6D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8F6D4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6D44"/>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8F6D44"/>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8F6D4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8F6D4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F6D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F6D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8F6D4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6D44"/>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8F6D44"/>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8F6D4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8F6D4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F6D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300155">
      <w:bodyDiv w:val="1"/>
      <w:marLeft w:val="0"/>
      <w:marRight w:val="0"/>
      <w:marTop w:val="0"/>
      <w:marBottom w:val="0"/>
      <w:divBdr>
        <w:top w:val="none" w:sz="0" w:space="0" w:color="auto"/>
        <w:left w:val="none" w:sz="0" w:space="0" w:color="auto"/>
        <w:bottom w:val="none" w:sz="0" w:space="0" w:color="auto"/>
        <w:right w:val="none" w:sz="0" w:space="0" w:color="auto"/>
      </w:divBdr>
      <w:divsChild>
        <w:div w:id="183596238">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5565</Words>
  <Characters>31722</Characters>
  <Application>Microsoft Office Word</Application>
  <DocSecurity>0</DocSecurity>
  <Lines>264</Lines>
  <Paragraphs>74</Paragraphs>
  <ScaleCrop>false</ScaleCrop>
  <Company>SPecialiST RePack</Company>
  <LinksUpToDate>false</LinksUpToDate>
  <CharactersWithSpaces>37213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2015-08-04T12:27:00Z</dcterms:created>
  <dcterms:modified xsi:type="dcterms:W3CDTF">2015-08-04T12:28:00Z</dcterms:modified>
</cp:coreProperties>
</file>