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396" w:rsidRPr="00762396" w:rsidRDefault="00762396" w:rsidP="00762396">
      <w:pPr>
        <w:spacing w:after="0" w:line="240" w:lineRule="auto"/>
        <w:rPr>
          <w:rFonts w:ascii="Times New Roman" w:eastAsia="Times New Roman" w:hAnsi="Times New Roman" w:cs="Times New Roman"/>
          <w:sz w:val="24"/>
          <w:szCs w:val="24"/>
          <w:lang w:eastAsia="ru-RU"/>
        </w:rPr>
      </w:pPr>
      <w:r w:rsidRPr="00762396">
        <w:rPr>
          <w:rFonts w:ascii="Arial" w:eastAsia="Times New Roman" w:hAnsi="Arial" w:cs="Arial"/>
          <w:color w:val="000000"/>
          <w:sz w:val="26"/>
          <w:szCs w:val="26"/>
          <w:shd w:val="clear" w:color="auto" w:fill="F0F8FF"/>
          <w:lang w:eastAsia="ru-RU"/>
        </w:rPr>
        <w:t>Ergenekon Operasyonunun hız kazanması, üzerine örgütün yapısı merak edilmeye başlandı. İşte kısacık bir tanımlamayla Ergenekon'un örgütlenmesi ve amacı.</w:t>
      </w:r>
      <w:r w:rsidRPr="00762396">
        <w:rPr>
          <w:rFonts w:ascii="Arial" w:eastAsia="Times New Roman" w:hAnsi="Arial" w:cs="Arial"/>
          <w:i/>
          <w:iCs/>
          <w:color w:val="000000"/>
          <w:sz w:val="26"/>
          <w:szCs w:val="26"/>
          <w:shd w:val="clear" w:color="auto" w:fill="F0F8FF"/>
          <w:lang w:eastAsia="ru-RU"/>
        </w:rPr>
        <w:t> "Ergenekon" </w:t>
      </w:r>
      <w:r w:rsidRPr="00762396">
        <w:rPr>
          <w:rFonts w:ascii="Arial" w:eastAsia="Times New Roman" w:hAnsi="Arial" w:cs="Arial"/>
          <w:color w:val="000000"/>
          <w:sz w:val="26"/>
          <w:szCs w:val="26"/>
          <w:shd w:val="clear" w:color="auto" w:fill="F0F8FF"/>
          <w:lang w:eastAsia="ru-RU"/>
        </w:rPr>
        <w:t>olarak bilinen örgütlenme, başkana doğrudan bağlı olan dört daire komutanlığı ile iki sivil başkanlıktan oluşuyor.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i/>
          <w:iCs/>
          <w:color w:val="000000"/>
          <w:sz w:val="26"/>
          <w:szCs w:val="26"/>
          <w:shd w:val="clear" w:color="auto" w:fill="F0F8FF"/>
          <w:lang w:eastAsia="ru-RU"/>
        </w:rPr>
        <w:t>"Lobi"</w:t>
      </w:r>
      <w:r w:rsidRPr="00762396">
        <w:rPr>
          <w:rFonts w:ascii="Arial" w:eastAsia="Times New Roman" w:hAnsi="Arial" w:cs="Arial"/>
          <w:color w:val="000000"/>
          <w:sz w:val="26"/>
          <w:szCs w:val="26"/>
          <w:shd w:val="clear" w:color="auto" w:fill="F0F8FF"/>
          <w:lang w:eastAsia="ru-RU"/>
        </w:rPr>
        <w:t> adı verilen sivil unsurların örgütlenmesini sağlayan oluşumla ilişkileri bu iki sivil sağlıyor. Örgüt, Türkiye'deki mevcut rejimin gerçek olduğuna inanıyor.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Kendi belirlediği</w:t>
      </w:r>
      <w:r w:rsidRPr="00762396">
        <w:rPr>
          <w:rFonts w:ascii="Arial" w:eastAsia="Times New Roman" w:hAnsi="Arial" w:cs="Arial"/>
          <w:i/>
          <w:iCs/>
          <w:color w:val="000000"/>
          <w:sz w:val="26"/>
          <w:szCs w:val="26"/>
          <w:shd w:val="clear" w:color="auto" w:fill="F0F8FF"/>
          <w:lang w:eastAsia="ru-RU"/>
        </w:rPr>
        <w:t> "İç düşmanları"</w:t>
      </w:r>
      <w:r w:rsidRPr="00762396">
        <w:rPr>
          <w:rFonts w:ascii="Arial" w:eastAsia="Times New Roman" w:hAnsi="Arial" w:cs="Arial"/>
          <w:color w:val="000000"/>
          <w:sz w:val="26"/>
          <w:szCs w:val="26"/>
          <w:shd w:val="clear" w:color="auto" w:fill="F0F8FF"/>
          <w:lang w:eastAsia="ru-RU"/>
        </w:rPr>
        <w:t> pasifize etmek, hatta ortadan kaldırmak için suikastları </w:t>
      </w:r>
      <w:r w:rsidRPr="00762396">
        <w:rPr>
          <w:rFonts w:ascii="Arial" w:eastAsia="Times New Roman" w:hAnsi="Arial" w:cs="Arial"/>
          <w:i/>
          <w:iCs/>
          <w:color w:val="000000"/>
          <w:sz w:val="26"/>
          <w:szCs w:val="26"/>
          <w:shd w:val="clear" w:color="auto" w:fill="F0F8FF"/>
          <w:lang w:eastAsia="ru-RU"/>
        </w:rPr>
        <w:t>"kaçınılmaz" </w:t>
      </w:r>
      <w:r w:rsidRPr="00762396">
        <w:rPr>
          <w:rFonts w:ascii="Arial" w:eastAsia="Times New Roman" w:hAnsi="Arial" w:cs="Arial"/>
          <w:color w:val="000000"/>
          <w:sz w:val="26"/>
          <w:szCs w:val="26"/>
          <w:shd w:val="clear" w:color="auto" w:fill="F0F8FF"/>
          <w:lang w:eastAsia="ru-RU"/>
        </w:rPr>
        <w:t>görüyor. Entelektüellere önem veriyor. Medyayı, sivil toplum kuruluşlarını (STK) kullanmanın önemine vurgu yapıyor.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i/>
          <w:iCs/>
          <w:color w:val="000000"/>
          <w:sz w:val="26"/>
          <w:szCs w:val="26"/>
          <w:shd w:val="clear" w:color="auto" w:fill="F0F8FF"/>
          <w:lang w:eastAsia="ru-RU"/>
        </w:rPr>
        <w:t>"Naylon terör grupları"</w:t>
      </w:r>
      <w:r w:rsidRPr="00762396">
        <w:rPr>
          <w:rFonts w:ascii="Arial" w:eastAsia="Times New Roman" w:hAnsi="Arial" w:cs="Arial"/>
          <w:color w:val="000000"/>
          <w:sz w:val="26"/>
          <w:szCs w:val="26"/>
          <w:shd w:val="clear" w:color="auto" w:fill="F0F8FF"/>
          <w:lang w:eastAsia="ru-RU"/>
        </w:rPr>
        <w:t> ile naylon şirketlerin kurulması gerektiğini düşünüyor. Finansmanı büyük oranda yurt dışı kaynaklardan temin ediliyor. </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'Ergenekon terör örgütü'nün gizli yüzü ortaya çıktı      </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Ümraniye'de bir evde ele geçirilen 27 el bombaları ile başlatılan Ergenekon terör örgütü soruşturması hakkında her geçen gün yeni bilgi ve belgeler ortaya çıkıyor.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Radikal, örgüte ait olduğu ileri sürülen ''Ergenekon Analiz Yeni Yapılanma Yönetim ve Geliştirme Projesi 29 Ekim 1999 İstanbul' isimli belgeyi yayınladı. Belgede Ergenekon'un TSK içindeki faaliyetinden söz ediliyor, JİTEM deneyimi övülüyor,</w:t>
      </w:r>
      <w:r w:rsidRPr="00762396">
        <w:rPr>
          <w:rFonts w:ascii="Arial" w:eastAsia="Times New Roman" w:hAnsi="Arial" w:cs="Arial"/>
          <w:i/>
          <w:iCs/>
          <w:color w:val="000000"/>
          <w:sz w:val="26"/>
          <w:szCs w:val="26"/>
          <w:shd w:val="clear" w:color="auto" w:fill="F0F8FF"/>
          <w:lang w:eastAsia="ru-RU"/>
        </w:rPr>
        <w:t>'Siyasilere suikastlar'</w:t>
      </w:r>
      <w:r w:rsidRPr="00762396">
        <w:rPr>
          <w:rFonts w:ascii="Arial" w:eastAsia="Times New Roman" w:hAnsi="Arial" w:cs="Arial"/>
          <w:color w:val="000000"/>
          <w:sz w:val="26"/>
          <w:szCs w:val="26"/>
          <w:shd w:val="clear" w:color="auto" w:fill="F0F8FF"/>
          <w:lang w:eastAsia="ru-RU"/>
        </w:rPr>
        <w:t> de mübah sayılıyor.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Belgede ayrıca örgütün illegal kolları, suikast düzenleme koşulları, tetikçi ajanlarının eğitimi, örgüt içi infaz koşulları gibi detaylar da yer alıyor.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Radikal Gazetesi, örgütün yapılanmasını 'Ergenekon'un tüzüğü' başlığı ile manşetine taşıdı. Ergenekon operasyonu kapsamında tutuklanan Türk Ortodoks Patrikhanesi sözcüsü Sevgi Erenerol'a, Tuncay Güney, emekli Yüzbaşı Muzaffer Tekin, emekli Tuğgeneral Veli Küçük ve emekli Binbaşı Zekeriya Öztürk'ün evinde ele geçirilen 'Ergenekon Analiz Yeni Yapılanma Yönetim ve Geliştirme Projesi 29 Ekim 1999 İstanbul' başlıklı metin hakkında en detaylı sorular ona soruldu.</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Erenol'un </w:t>
      </w:r>
      <w:r w:rsidRPr="00762396">
        <w:rPr>
          <w:rFonts w:ascii="Arial" w:eastAsia="Times New Roman" w:hAnsi="Arial" w:cs="Arial"/>
          <w:i/>
          <w:iCs/>
          <w:color w:val="000000"/>
          <w:sz w:val="26"/>
          <w:szCs w:val="26"/>
          <w:shd w:val="clear" w:color="auto" w:fill="F0F8FF"/>
          <w:lang w:eastAsia="ru-RU"/>
        </w:rPr>
        <w:t>"Herhangi bir bilgim yok."</w:t>
      </w:r>
      <w:r w:rsidRPr="00762396">
        <w:rPr>
          <w:rFonts w:ascii="Arial" w:eastAsia="Times New Roman" w:hAnsi="Arial" w:cs="Arial"/>
          <w:color w:val="000000"/>
          <w:sz w:val="26"/>
          <w:szCs w:val="26"/>
          <w:shd w:val="clear" w:color="auto" w:fill="F0F8FF"/>
          <w:lang w:eastAsia="ru-RU"/>
        </w:rPr>
        <w:t> dediği belgede siyasilere suikastı tek yol olarak gösteren örgüt, sivil toplum örgütlerini kontrol altına almayı, holding ile banka kurmayı ve kendi medyasını oluşturmayı planlamış.</w:t>
      </w:r>
    </w:p>
    <w:p w:rsidR="00762396" w:rsidRPr="00762396" w:rsidRDefault="00762396" w:rsidP="00762396">
      <w:pPr>
        <w:spacing w:after="0" w:line="240" w:lineRule="auto"/>
        <w:rPr>
          <w:ins w:id="0" w:author="Unknown"/>
          <w:rFonts w:ascii="Times New Roman" w:eastAsia="Times New Roman" w:hAnsi="Times New Roman" w:cs="Times New Roman"/>
          <w:sz w:val="24"/>
          <w:szCs w:val="24"/>
          <w:lang w:eastAsia="ru-RU"/>
        </w:rPr>
      </w:pPr>
      <w:ins w:id="1" w:author="Unknown">
        <w:r w:rsidRPr="00762396">
          <w:rPr>
            <w:rFonts w:ascii="Arial" w:eastAsia="Times New Roman" w:hAnsi="Arial" w:cs="Arial"/>
            <w:color w:val="000000"/>
            <w:sz w:val="26"/>
            <w:szCs w:val="26"/>
            <w:shd w:val="clear" w:color="auto" w:fill="F0F8FF"/>
            <w:lang w:eastAsia="ru-RU"/>
          </w:rPr>
          <w:t>Habere göre, örgütün yapılanmasında gizlilik ön planda tutulmuş. Karşılaşılacak problemleri aşmak için ise Türk Silahlı Kuvvetleri'nden de olmak üzere her meslekten belirli seçkinlerden yararlanma yoluna gidilmiş. Terör grupları da gerektiğinde 'naylon terör grupları' oluşturularak kontrol altına alınmaya ve bu yolla yön verilerek güçlü istihbarat örgütlerinin kurguladığı oyun içerisinde mutlaka yer almaları sağlanmak istenmiş. Benzer idealler doğrultusunda faaliyet gösteren ulusal ve uluslararası legal ve illegal örgütlerle işbirliğine yönelmek esas tutulmuş.</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 xml:space="preserve">Örgütün belgesinde siyasi cinayetler mubah sayılıyor. Kişisel çıkarlar adına </w:t>
        </w:r>
        <w:r w:rsidRPr="00762396">
          <w:rPr>
            <w:rFonts w:ascii="Arial" w:eastAsia="Times New Roman" w:hAnsi="Arial" w:cs="Arial"/>
            <w:color w:val="000000"/>
            <w:sz w:val="26"/>
            <w:szCs w:val="26"/>
            <w:shd w:val="clear" w:color="auto" w:fill="F0F8FF"/>
            <w:lang w:eastAsia="ru-RU"/>
          </w:rPr>
          <w:lastRenderedPageBreak/>
          <w:t>siyasete yönelmiş ve hedefe ulaşabilmek adına her şeyi mubah sayabilen siyasilerin engellenebilmesi için tek yol çözüm olarak suikast sunuluyor. Örgüte personel kazandırmada ordu birliklerinde yer alan askerler ile üniversitenin birinci ve ikinci sınıflarında öğrenim gören gençler, yararlanılabilecek pozitif bir kaynak olarak görülmüş. JİTEM deneyimi övülerek Ergenekon içinde sivil personelden yararlanılması düşüncesinin doğuracağı önyargılı endişelerin ortadan kalkacağı savunulmuş. Ancak örgüte kazandırılacak elemanlara hiçbir zaman sonsuz bir güven duyulmaması, istihbarat sanatının bir gereği olarak belirlenmiş. İllegal çevrelerden seçilecek elemanlar ise etnik ve siyasal ideoloji açısından, örgüt ideolojisi ve amaçlarına en yakın uygunluk gösterenlerden tercih edilmiş.</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Ergenekon örgütü, sivil toplum örgütleri aracılığı ile dünya kamuoyu kolayca etki altına alınarak yönlendirmek için Türkiye' de faaliyet gösteren tüm sivil toplum örgütlerini kontrol altına almayı da hedeflemiş.</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Ergenekon örgütünün çekirdek kadrosu için belirlenen yapılanma ise şu şekilde: Ergenekon, örgütün başkanına doğrudan bağlı olan dört daire komutanlığı ile iki sivil başkanlıktan oluşmalıdır. Toplam altı ünitenin komutan ve başkanlarının bir asistanı ile bir de bölüm uzmanından oluşan iki yardımcısı olmalıdır.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Ünitelerin iki komutan ve başkanlarının yanında görev alacak bölüm uzmanı, illegal faaliyetlerin yurtiçi ve yurtdışı hukuk platformunda legal gibi gösterilebilmesi düzenlemelerinden sorumlu olacaklardır...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Bu ünitelerin komutan ve başkanları, birbirlerinin görev ve sorumluluk alanlarını bilmemeleri esası, Ergenekon'a istihbarat örgütleri içinde ayrıcalıklı bir özellik ve güvenlik kazandıracaktır. Bu altı ünitede görev alacak ajanlar, kendi bölümlerinin komutan ve başkan asistanları dışında diğer üniteler ve personel ile hiçbir şekilde irtibat kuramamalıdır.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Sadece varlığından Ergenekon Örgütü Başkanı Komutanı'nın bildiği Operasyon Dairesi Komutanlığı oluşturulmalıdır. Operasyon alanı içinde bulunmak, operasyon esnasında temizleme ve ortadan kaldırma gibi işlemlerde doğabilecek sorunları çözümlemektir. İkinci bir görevleri, karşı istihbarat örgütlerine geçen, yakalanan veya operasyon amacına aykırı hareket eden herhangi bir ajanı öldürmektir.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Kontrol Dairesinde görevlendirilecek ajanlar, mutlaka TSK bünyesinden ve özel operasyon ünitelerinden çok dürüst, güvenilir kişilerden seçilmelidir. Bu ajanlar merhametsiz olmalı ve bağımsız görev yapabilmelidir. Emirleri doğrudan Ergenekon Komutanı'ndan almalıdırlar, üst düzey yöneticiler ve örgüt personeli ile ajanları tarafından bilinmemelidirler. Kullanılacak her ajan eğitimden geçirilmelidir. TSK bünyesinde faaliyet göstermekte olan Ergenekon'un yeni bir yapılanmaya yönelme zorunluluğu ve gereksinimi vardır.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 xml:space="preserve">Ergenekon belgesinin önemli bir kısmını finansal kaynaklar için yapılacak illegal seçenekler oluşturuyor. Örgüt banka kurmayı bile düşünmüş. Banka kurmak, çok yüksek kar sağlayan ilaç ve kimya sanayine yönelmek, hava kargo taşımacılığı </w:t>
        </w:r>
        <w:r w:rsidRPr="00762396">
          <w:rPr>
            <w:rFonts w:ascii="Arial" w:eastAsia="Times New Roman" w:hAnsi="Arial" w:cs="Arial"/>
            <w:color w:val="000000"/>
            <w:sz w:val="26"/>
            <w:szCs w:val="26"/>
            <w:shd w:val="clear" w:color="auto" w:fill="F0F8FF"/>
            <w:lang w:eastAsia="ru-RU"/>
          </w:rPr>
          <w:lastRenderedPageBreak/>
          <w:t>finansal faaliyetler için düşünülmüş.</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Bu şekilde bir yandan para aklanarak diğer yandan da ideolojiye uygun ekonomik-politik dengeyi sağlamak hedeflenmiş. Finansal kaynaklar oluşturmak için ayrıca orta ve büyük ölçekli şirketlerin içine sızılarak elde edilecek banka işlemleri hesap ve şifre kodları ile yine uluslararası bankalar ile yurtdışındaki çeşitli ülke bankalarına sızdırılmış ajanlar aracılığı ile hesaplardan para aktarımı yapılması amaçlanmış.</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Ergenekon'un kuracağı legal ticari şirketler de deşifre olmadıkları sürece yaşatılarak güçlenmesi ön palanda tutulmuş. Hazine arazileri üzerinde yeni organize sanayi alanları ile yeni toplu konut alanlarının oluşturulmasından spekülatif kaynaklar elde etmekte diğer finansal kaynaklar arasında yer almış.</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Radikal'in haberine göre 25 Ocak 2008 günü saat 04.00'da sorguya alınan Türk Ortodoks Kilisesi Basın Sözcüsü Sevgi Erenerol'a sorulan ilk soru, Ergenekon belgesiyle ilgiliydi. Polis, Ergenekon belgesini şu şekilde özetledi: </w:t>
        </w:r>
        <w:r w:rsidRPr="00762396">
          <w:rPr>
            <w:rFonts w:ascii="Arial" w:eastAsia="Times New Roman" w:hAnsi="Arial" w:cs="Arial"/>
            <w:i/>
            <w:iCs/>
            <w:color w:val="000000"/>
            <w:sz w:val="26"/>
            <w:szCs w:val="26"/>
            <w:shd w:val="clear" w:color="auto" w:fill="F0F8FF"/>
            <w:lang w:eastAsia="ru-RU"/>
          </w:rPr>
          <w:t>"Ergenekon Analiz Yeni Yapılanma Yönetim Ve Geliştirme Projesi 29 Ekim 1999 İstanbul TSK bünyesinde faaliyet gösterdiği iddia edilen ve Ergenekon ismi verilen gizli bir örgütlenmenin olduğu, örgütünün, Ergenekon Başkanlığı'na bağlı beş daire komutanlığı, iki daire başkanlığından oluştuğu, beş daire komutanlığının TSK mensupları, iki daire başkanlığının sivillerden oluştuğu, Ergenekon Başkanı tarafından bilinen Operasyon Dairesi Komutanlığı altında bir yapılanmanın olduğu, örgütünün yazılı ve belirli amaca giden kurallar çerçevesinde faaliyet yürüttüğü, örgütün yazılı ve belirli amaca giden kurallar çerçevesinde yürütülen faaliyetlerinin gerçekleştirilebilir olduğu, örgütün amacının: TSK mensubu ve sivil şahısları kullanarak, Ulu Önder Mustafa Kemal Atatürk'ün adını, ilke ve inkılâplarını maskeleme yaparak, illegal kazanç, gizli istihbarat, legal ve illegal faaliyetler, naylon terör örgütü kurmak, naylon şirketler oluşturma, suikast ve propaganda gibi yöntemler vasıtası ile bir örgütlenme oluşturup, gizlilik prensipleri altında Türkiye Cumhuriyeti'nin tüm devlet kademelerini ele geçirip, örgütün amaçları doğrultusunda bir devlet yapısı kurmak olduğu, tespit edilmiştir."</w:t>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lang w:eastAsia="ru-RU"/>
          </w:rPr>
          <w:br/>
        </w:r>
        <w:r w:rsidRPr="00762396">
          <w:rPr>
            <w:rFonts w:ascii="Arial" w:eastAsia="Times New Roman" w:hAnsi="Arial" w:cs="Arial"/>
            <w:color w:val="000000"/>
            <w:sz w:val="26"/>
            <w:szCs w:val="26"/>
            <w:shd w:val="clear" w:color="auto" w:fill="F0F8FF"/>
            <w:lang w:eastAsia="ru-RU"/>
          </w:rPr>
          <w:t>Bu sorunun ardından polis Erenerol'a Ergenekon üyesi olup olmadığı sordu. Erenerol, </w:t>
        </w:r>
        <w:r w:rsidRPr="00762396">
          <w:rPr>
            <w:rFonts w:ascii="Arial" w:eastAsia="Times New Roman" w:hAnsi="Arial" w:cs="Arial"/>
            <w:i/>
            <w:iCs/>
            <w:color w:val="000000"/>
            <w:sz w:val="26"/>
            <w:szCs w:val="26"/>
            <w:shd w:val="clear" w:color="auto" w:fill="F0F8FF"/>
            <w:lang w:eastAsia="ru-RU"/>
          </w:rPr>
          <w:t>"Ben Ergenekon örgütü üyesi değilim. Herhangi bir bilgim yoktur. Faaliyetim de olmamıştır" </w:t>
        </w:r>
        <w:r w:rsidRPr="00762396">
          <w:rPr>
            <w:rFonts w:ascii="Arial" w:eastAsia="Times New Roman" w:hAnsi="Arial" w:cs="Arial"/>
            <w:color w:val="000000"/>
            <w:sz w:val="26"/>
            <w:szCs w:val="26"/>
            <w:shd w:val="clear" w:color="auto" w:fill="F0F8FF"/>
            <w:lang w:eastAsia="ru-RU"/>
          </w:rPr>
          <w:t>dedi.</w:t>
        </w:r>
      </w:ins>
    </w:p>
    <w:p w:rsidR="00762396" w:rsidRPr="00762396" w:rsidRDefault="00762396" w:rsidP="00762396">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 w:author="Unknown"/>
          <w:rFonts w:ascii="Arial" w:eastAsia="Times New Roman" w:hAnsi="Arial" w:cs="Arial"/>
          <w:b/>
          <w:bCs/>
          <w:color w:val="3B5998"/>
          <w:sz w:val="30"/>
          <w:szCs w:val="30"/>
          <w:lang w:eastAsia="ru-RU"/>
        </w:rPr>
      </w:pPr>
      <w:ins w:id="3" w:author="Unknown">
        <w:r w:rsidRPr="00762396">
          <w:rPr>
            <w:rFonts w:ascii="Arial" w:eastAsia="Times New Roman" w:hAnsi="Arial" w:cs="Arial"/>
            <w:b/>
            <w:bCs/>
            <w:color w:val="3B5998"/>
            <w:sz w:val="30"/>
            <w:szCs w:val="30"/>
            <w:lang w:eastAsia="ru-RU"/>
          </w:rPr>
          <w:t>Kaynaklar:</w:t>
        </w:r>
      </w:ins>
    </w:p>
    <w:p w:rsidR="00762396" w:rsidRPr="00762396" w:rsidRDefault="00762396" w:rsidP="00762396">
      <w:pPr>
        <w:numPr>
          <w:ilvl w:val="0"/>
          <w:numId w:val="1"/>
        </w:numPr>
        <w:shd w:val="clear" w:color="auto" w:fill="F0F8FF"/>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762396">
          <w:rPr>
            <w:rFonts w:ascii="Arial" w:eastAsia="Times New Roman" w:hAnsi="Arial" w:cs="Arial"/>
            <w:color w:val="000000"/>
            <w:sz w:val="26"/>
            <w:szCs w:val="26"/>
            <w:lang w:eastAsia="ru-RU"/>
          </w:rPr>
          <w:t>www.Aktifhaber.com</w:t>
        </w:r>
      </w:ins>
    </w:p>
    <w:p w:rsidR="00762396" w:rsidRPr="00762396" w:rsidRDefault="00762396" w:rsidP="00762396">
      <w:pPr>
        <w:numPr>
          <w:ilvl w:val="0"/>
          <w:numId w:val="1"/>
        </w:numPr>
        <w:shd w:val="clear" w:color="auto" w:fill="F0F8FF"/>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762396">
          <w:rPr>
            <w:rFonts w:ascii="Arial" w:eastAsia="Times New Roman" w:hAnsi="Arial" w:cs="Arial"/>
            <w:color w:val="000000"/>
            <w:sz w:val="26"/>
            <w:szCs w:val="26"/>
            <w:lang w:eastAsia="ru-RU"/>
          </w:rPr>
          <w:t>Zaman Gazetesi (www.zaman.com.tr)</w:t>
        </w:r>
      </w:ins>
    </w:p>
    <w:p w:rsidR="00762396" w:rsidRPr="00762396" w:rsidRDefault="00762396" w:rsidP="00762396">
      <w:pPr>
        <w:numPr>
          <w:ilvl w:val="0"/>
          <w:numId w:val="1"/>
        </w:numPr>
        <w:shd w:val="clear" w:color="auto" w:fill="F0F8FF"/>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762396">
          <w:rPr>
            <w:rFonts w:ascii="Arial" w:eastAsia="Times New Roman" w:hAnsi="Arial" w:cs="Arial"/>
            <w:color w:val="000000"/>
            <w:sz w:val="26"/>
            <w:szCs w:val="26"/>
            <w:lang w:eastAsia="ru-RU"/>
          </w:rPr>
          <w:t>Radikal Gazetesi</w:t>
        </w:r>
      </w:ins>
    </w:p>
    <w:p w:rsidR="00886562" w:rsidRDefault="00886562">
      <w:bookmarkStart w:id="10" w:name="_GoBack"/>
      <w:bookmarkEnd w:id="10"/>
    </w:p>
    <w:sectPr w:rsidR="008865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75938"/>
    <w:multiLevelType w:val="multilevel"/>
    <w:tmpl w:val="0402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82"/>
    <w:rsid w:val="00762396"/>
    <w:rsid w:val="00886562"/>
    <w:rsid w:val="00B247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623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62396"/>
    <w:rPr>
      <w:rFonts w:ascii="Times New Roman" w:eastAsia="Times New Roman" w:hAnsi="Times New Roman" w:cs="Times New Roman"/>
      <w:b/>
      <w:bCs/>
      <w:sz w:val="27"/>
      <w:szCs w:val="27"/>
      <w:lang w:eastAsia="ru-RU"/>
    </w:rPr>
  </w:style>
  <w:style w:type="character" w:styleId="a3">
    <w:name w:val="Emphasis"/>
    <w:basedOn w:val="a0"/>
    <w:uiPriority w:val="20"/>
    <w:qFormat/>
    <w:rsid w:val="00762396"/>
    <w:rPr>
      <w:i/>
      <w:iCs/>
    </w:rPr>
  </w:style>
  <w:style w:type="character" w:customStyle="1" w:styleId="apple-converted-space">
    <w:name w:val="apple-converted-space"/>
    <w:basedOn w:val="a0"/>
    <w:rsid w:val="00762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623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62396"/>
    <w:rPr>
      <w:rFonts w:ascii="Times New Roman" w:eastAsia="Times New Roman" w:hAnsi="Times New Roman" w:cs="Times New Roman"/>
      <w:b/>
      <w:bCs/>
      <w:sz w:val="27"/>
      <w:szCs w:val="27"/>
      <w:lang w:eastAsia="ru-RU"/>
    </w:rPr>
  </w:style>
  <w:style w:type="character" w:styleId="a3">
    <w:name w:val="Emphasis"/>
    <w:basedOn w:val="a0"/>
    <w:uiPriority w:val="20"/>
    <w:qFormat/>
    <w:rsid w:val="00762396"/>
    <w:rPr>
      <w:i/>
      <w:iCs/>
    </w:rPr>
  </w:style>
  <w:style w:type="character" w:customStyle="1" w:styleId="apple-converted-space">
    <w:name w:val="apple-converted-space"/>
    <w:basedOn w:val="a0"/>
    <w:rsid w:val="00762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66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1233</Words>
  <Characters>7032</Characters>
  <Application>Microsoft Office Word</Application>
  <DocSecurity>0</DocSecurity>
  <Lines>58</Lines>
  <Paragraphs>16</Paragraphs>
  <ScaleCrop>false</ScaleCrop>
  <Company>SPecialiST RePack</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2015-08-03T09:00:00Z</dcterms:created>
  <dcterms:modified xsi:type="dcterms:W3CDTF">2015-08-03T09:00:00Z</dcterms:modified>
</cp:coreProperties>
</file>