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40" w:type="dxa"/>
        <w:tblCellSpacing w:w="0" w:type="dxa"/>
        <w:shd w:val="clear" w:color="auto" w:fill="F0F8FF"/>
        <w:tblCellMar>
          <w:left w:w="0" w:type="dxa"/>
          <w:right w:w="0" w:type="dxa"/>
        </w:tblCellMar>
        <w:tblLook w:val="04A0" w:firstRow="1" w:lastRow="0" w:firstColumn="1" w:lastColumn="0" w:noHBand="0" w:noVBand="1"/>
      </w:tblPr>
      <w:tblGrid>
        <w:gridCol w:w="14640"/>
      </w:tblGrid>
      <w:tr w:rsidR="0057514B" w:rsidRPr="0057514B" w:rsidTr="0057514B">
        <w:trPr>
          <w:trHeight w:val="570"/>
          <w:tblCellSpacing w:w="0" w:type="dxa"/>
        </w:trPr>
        <w:tc>
          <w:tcPr>
            <w:tcW w:w="14640" w:type="dxa"/>
            <w:shd w:val="clear" w:color="auto" w:fill="F0F8FF"/>
            <w:vAlign w:val="center"/>
            <w:hideMark/>
          </w:tcPr>
          <w:tbl>
            <w:tblPr>
              <w:tblW w:w="8520" w:type="dxa"/>
              <w:tblCellSpacing w:w="0" w:type="dxa"/>
              <w:tblCellMar>
                <w:left w:w="0" w:type="dxa"/>
                <w:right w:w="0" w:type="dxa"/>
              </w:tblCellMar>
              <w:tblLook w:val="04A0" w:firstRow="1" w:lastRow="0" w:firstColumn="1" w:lastColumn="0" w:noHBand="0" w:noVBand="1"/>
            </w:tblPr>
            <w:tblGrid>
              <w:gridCol w:w="8520"/>
            </w:tblGrid>
            <w:tr w:rsidR="0057514B" w:rsidRPr="0057514B">
              <w:trPr>
                <w:tblCellSpacing w:w="0" w:type="dxa"/>
              </w:trPr>
              <w:tc>
                <w:tcPr>
                  <w:tcW w:w="0" w:type="auto"/>
                  <w:tcMar>
                    <w:top w:w="45" w:type="dxa"/>
                    <w:left w:w="45" w:type="dxa"/>
                    <w:bottom w:w="45" w:type="dxa"/>
                    <w:right w:w="45" w:type="dxa"/>
                  </w:tcMar>
                  <w:vAlign w:val="center"/>
                  <w:hideMark/>
                </w:tcPr>
                <w:p w:rsidR="0057514B" w:rsidRPr="0057514B" w:rsidRDefault="0057514B" w:rsidP="0057514B">
                  <w:pPr>
                    <w:spacing w:after="0" w:line="240" w:lineRule="auto"/>
                    <w:ind w:left="300"/>
                    <w:rPr>
                      <w:rFonts w:ascii="Tahoma" w:eastAsia="Times New Roman" w:hAnsi="Tahoma" w:cs="Tahoma"/>
                      <w:color w:val="000000"/>
                      <w:sz w:val="17"/>
                      <w:szCs w:val="17"/>
                      <w:lang w:eastAsia="ru-RU"/>
                    </w:rPr>
                  </w:pPr>
                  <w:r w:rsidRPr="0057514B">
                    <w:rPr>
                      <w:rFonts w:ascii="Tahoma" w:eastAsia="Times New Roman" w:hAnsi="Tahoma" w:cs="Tahoma"/>
                      <w:color w:val="000000"/>
                      <w:sz w:val="17"/>
                      <w:szCs w:val="17"/>
                      <w:lang w:eastAsia="ru-RU"/>
                    </w:rPr>
                    <w:t>Gizli Cemiyetler (Genel Durum)</w:t>
                  </w:r>
                </w:p>
              </w:tc>
            </w:tr>
          </w:tbl>
          <w:p w:rsidR="0057514B" w:rsidRPr="0057514B" w:rsidRDefault="0057514B" w:rsidP="0057514B">
            <w:pPr>
              <w:spacing w:after="0" w:line="240" w:lineRule="auto"/>
              <w:rPr>
                <w:rFonts w:ascii="Arial" w:eastAsia="Times New Roman" w:hAnsi="Arial" w:cs="Arial"/>
                <w:color w:val="000000"/>
                <w:sz w:val="21"/>
                <w:szCs w:val="21"/>
                <w:lang w:eastAsia="ru-RU"/>
              </w:rPr>
            </w:pPr>
          </w:p>
        </w:tc>
      </w:tr>
      <w:tr w:rsidR="0057514B" w:rsidRPr="0057514B" w:rsidTr="0057514B">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57514B" w:rsidRPr="0057514B">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57514B" w:rsidRPr="0057514B">
                    <w:trPr>
                      <w:tblCellSpacing w:w="0" w:type="dxa"/>
                    </w:trPr>
                    <w:tc>
                      <w:tcPr>
                        <w:tcW w:w="4700" w:type="pct"/>
                        <w:vAlign w:val="center"/>
                        <w:hideMark/>
                      </w:tcPr>
                      <w:p w:rsidR="0057514B" w:rsidRPr="0057514B" w:rsidRDefault="0057514B" w:rsidP="0057514B">
                        <w:pPr>
                          <w:spacing w:before="100" w:beforeAutospacing="1" w:after="100" w:afterAutospacing="1" w:line="240" w:lineRule="auto"/>
                          <w:rPr>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drawing>
                            <wp:inline distT="0" distB="0" distL="0" distR="0" wp14:anchorId="0882667E" wp14:editId="0DA2A19B">
                              <wp:extent cx="5715000" cy="3219450"/>
                              <wp:effectExtent l="0" t="0" r="0" b="0"/>
                              <wp:docPr id="2" name="Рисунок 2" descr="Gizli Cemiyetler, Secret Society, FCCCP, Communist, Illumin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zli Cemiyetler, Secret Society, FCCCP, Communist, Illuminat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57514B" w:rsidRPr="0057514B" w:rsidRDefault="0057514B" w:rsidP="0057514B">
                        <w:pPr>
                          <w:spacing w:before="100" w:beforeAutospacing="1" w:after="100" w:afterAutospacing="1" w:line="240" w:lineRule="auto"/>
                          <w:rPr>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lastRenderedPageBreak/>
                          <w:drawing>
                            <wp:inline distT="0" distB="0" distL="0" distR="0" wp14:anchorId="331E62C5" wp14:editId="2FBFE088">
                              <wp:extent cx="5715000" cy="7620000"/>
                              <wp:effectExtent l="0" t="0" r="0" b="0"/>
                              <wp:docPr id="1" name="Рисунок 1" descr="Gizli Cemiyetler, The Secret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zli Cemiyetler, The Secret Socie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a:ln>
                                        <a:noFill/>
                                      </a:ln>
                                    </pic:spPr>
                                  </pic:pic>
                                </a:graphicData>
                              </a:graphic>
                            </wp:inline>
                          </w:drawing>
                        </w:r>
                      </w:p>
                      <w:p w:rsidR="0057514B" w:rsidRPr="0057514B" w:rsidRDefault="0057514B" w:rsidP="0057514B">
                        <w:pPr>
                          <w:shd w:val="clear" w:color="auto" w:fill="3B5998"/>
                          <w:spacing w:before="100" w:beforeAutospacing="1" w:after="100" w:afterAutospacing="1" w:line="240" w:lineRule="auto"/>
                          <w:ind w:left="195"/>
                          <w:jc w:val="center"/>
                          <w:outlineLvl w:val="0"/>
                          <w:rPr>
                            <w:rFonts w:ascii="Arial" w:eastAsia="Times New Roman" w:hAnsi="Arial" w:cs="Arial"/>
                            <w:b/>
                            <w:bCs/>
                            <w:color w:val="F0F8FF"/>
                            <w:kern w:val="36"/>
                            <w:sz w:val="38"/>
                            <w:szCs w:val="38"/>
                            <w:lang w:eastAsia="ru-RU"/>
                          </w:rPr>
                        </w:pPr>
                        <w:r w:rsidRPr="0057514B">
                          <w:rPr>
                            <w:rFonts w:ascii="Arial" w:eastAsia="Times New Roman" w:hAnsi="Arial" w:cs="Arial"/>
                            <w:b/>
                            <w:bCs/>
                            <w:color w:val="F0F8FF"/>
                            <w:kern w:val="36"/>
                            <w:sz w:val="38"/>
                            <w:szCs w:val="38"/>
                            <w:lang w:eastAsia="ru-RU"/>
                          </w:rPr>
                          <w:t>Gizli Cemiyetler</w:t>
                        </w:r>
                      </w:p>
                      <w:p w:rsidR="0057514B" w:rsidRPr="0057514B" w:rsidRDefault="0057514B" w:rsidP="0057514B">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rFonts w:ascii="Arial" w:eastAsia="Times New Roman" w:hAnsi="Arial" w:cs="Arial"/>
                            <w:b/>
                            <w:bCs/>
                            <w:color w:val="3B5998"/>
                            <w:sz w:val="30"/>
                            <w:szCs w:val="30"/>
                            <w:lang w:eastAsia="ru-RU"/>
                          </w:rPr>
                        </w:pPr>
                        <w:r w:rsidRPr="0057514B">
                          <w:rPr>
                            <w:rFonts w:ascii="Arial" w:eastAsia="Times New Roman" w:hAnsi="Arial" w:cs="Arial"/>
                            <w:b/>
                            <w:bCs/>
                            <w:color w:val="3B5998"/>
                            <w:sz w:val="30"/>
                            <w:szCs w:val="30"/>
                            <w:lang w:eastAsia="ru-RU"/>
                          </w:rPr>
                          <w:t>Genel durum</w:t>
                        </w:r>
                      </w:p>
                      <w:p w:rsidR="0057514B" w:rsidRPr="0057514B" w:rsidRDefault="0057514B" w:rsidP="0057514B">
                        <w:pPr>
                          <w:spacing w:before="100" w:beforeAutospacing="1" w:after="100" w:afterAutospacing="1" w:line="240" w:lineRule="auto"/>
                          <w:rPr>
                            <w:rFonts w:ascii="Arial" w:eastAsia="Times New Roman" w:hAnsi="Arial" w:cs="Arial"/>
                            <w:color w:val="000000"/>
                            <w:sz w:val="26"/>
                            <w:szCs w:val="26"/>
                            <w:lang w:eastAsia="ru-RU"/>
                          </w:rPr>
                        </w:pPr>
                        <w:r w:rsidRPr="0057514B">
                          <w:rPr>
                            <w:rFonts w:ascii="Arial" w:eastAsia="Times New Roman" w:hAnsi="Arial" w:cs="Arial"/>
                            <w:color w:val="000000"/>
                            <w:sz w:val="26"/>
                            <w:szCs w:val="26"/>
                            <w:lang w:eastAsia="ru-RU"/>
                          </w:rPr>
                          <w:t xml:space="preserve">Yeni Dünya Düzeni'nin dünyayı yeniden paylaşmada Türkiye'nin başına 21. yüzyılda inanılmaz çoraplar örülmek istenmekte ve Türkiye, adım adım Sevr koşullarına sürüklenmektedir. Oynanmakta olan bu satranç oyununda Türkiye'de dev bir operasyon </w:t>
                        </w:r>
                        <w:r w:rsidRPr="0057514B">
                          <w:rPr>
                            <w:rFonts w:ascii="Arial" w:eastAsia="Times New Roman" w:hAnsi="Arial" w:cs="Arial"/>
                            <w:color w:val="000000"/>
                            <w:sz w:val="26"/>
                            <w:szCs w:val="26"/>
                            <w:lang w:eastAsia="ru-RU"/>
                          </w:rPr>
                          <w:lastRenderedPageBreak/>
                          <w:t>yapılmış ve Şah, köşeye sıkıştırılmıştır (Manisalı 2002a ve 2002b). Mat olup olmaması, bundan sonra Türk Genelkurmayının atacağı adımlara bağlıdır. ABD tarafından planlanan bu operasyon, AB ülkelerinin de yardımıyla şimdilik başarıyla yürütülerek hedeflenen ekonomik kriz ülkede başarıyla yaratıldıktan sonra, tüm piyonlar rollerini başarıyla oynamışlardır.</w:t>
                        </w:r>
                      </w:p>
                      <w:p w:rsidR="0057514B" w:rsidRPr="0057514B" w:rsidRDefault="0057514B" w:rsidP="0057514B">
                        <w:pPr>
                          <w:spacing w:before="100" w:beforeAutospacing="1" w:after="100" w:afterAutospacing="1" w:line="240" w:lineRule="auto"/>
                          <w:rPr>
                            <w:rFonts w:ascii="Arial" w:eastAsia="Times New Roman" w:hAnsi="Arial" w:cs="Arial"/>
                            <w:color w:val="000000"/>
                            <w:sz w:val="26"/>
                            <w:szCs w:val="26"/>
                            <w:lang w:eastAsia="ru-RU"/>
                          </w:rPr>
                        </w:pPr>
                        <w:r w:rsidRPr="0057514B">
                          <w:rPr>
                            <w:rFonts w:ascii="Arial" w:eastAsia="Times New Roman" w:hAnsi="Arial" w:cs="Arial"/>
                            <w:color w:val="000000"/>
                            <w:sz w:val="26"/>
                            <w:szCs w:val="26"/>
                            <w:lang w:eastAsia="ru-RU"/>
                          </w:rPr>
                          <w:t xml:space="preserve">Diğer yanda ise ABD, 80 bin askeriyle Diyarbakır'da konuşlanmak ve Türkiye'yi hiç ilgisi olmadığı bir savaşa bulaştırmak istemektedir. ABD'nin hedefi açıktır. Kafkasya ve Ortadoğu petrol ve doğal gaz bölgelerini Naziler gibi işgâl etmek ve Asya'nın stratejik bölgelerini kontrol altına almak! Ama mambo çığlıklarıyla savaş naraları atan Türk medyasında hiç değinilmediği üzere, ABD'nin asıl hedeflerinden birisi de Türkiye'yi parçalamak ve Doğu Anadolu'da ABD kuklası bir Kürt devleti kurmaktır. </w:t>
                        </w:r>
                        <w:proofErr w:type="gramStart"/>
                        <w:r w:rsidRPr="0057514B">
                          <w:rPr>
                            <w:rFonts w:ascii="Arial" w:eastAsia="Times New Roman" w:hAnsi="Arial" w:cs="Arial"/>
                            <w:color w:val="000000"/>
                            <w:sz w:val="26"/>
                            <w:szCs w:val="26"/>
                            <w:lang w:eastAsia="ru-RU"/>
                          </w:rPr>
                          <w:t>Türkiyeci parçalama ve çökertme operasyonu, âşikâr bir biçimde Kıbrıs üzerindeki Annan Planı ile, NGOları ile, Fener Patrikhanesi'ne ve Rum azınlıklara verilen haklar ile, Rum Pontusu ile, Kuzey Iraktaki Kürt Senatosu ile Türkiye'de ajanlık faaliyeti gösteren vakıflarıyla başarılı bir şekilde sürdür</w:t>
                        </w:r>
                        <w:proofErr w:type="gramEnd"/>
                        <w:r w:rsidRPr="0057514B">
                          <w:rPr>
                            <w:rFonts w:ascii="Arial" w:eastAsia="Times New Roman" w:hAnsi="Arial" w:cs="Arial"/>
                            <w:color w:val="000000"/>
                            <w:sz w:val="26"/>
                            <w:szCs w:val="26"/>
                            <w:lang w:eastAsia="ru-RU"/>
                          </w:rPr>
                          <w:t>ülmektedir. Değerli Necip Hablemitoğlu'nun katledilmesi, Türkiye'yi istikrarsızlaştırma operasyonunun bir parçasıdır ve korkarım ki bu cinayetler sürecektir. Cinayetleri ise çok daha büyük bir ekonomik kriz beklemektedir. Ya Türk askeri, kriz durumlarında ABD'nin müdahale gücü haline getirilecek ya da ekonomisi kısırlaştırılmış ve tarımı çökertilmiş olan Türkiye, açlığa mahkum edilecektir. Yani Sah ve Mat gerçekleşmesi planlanmıştır.</w:t>
                        </w:r>
                      </w:p>
                      <w:p w:rsidR="0057514B" w:rsidRPr="0057514B" w:rsidRDefault="0057514B" w:rsidP="0057514B">
                        <w:pPr>
                          <w:spacing w:before="100" w:beforeAutospacing="1" w:after="100" w:afterAutospacing="1" w:line="240" w:lineRule="auto"/>
                          <w:rPr>
                            <w:rFonts w:ascii="Arial" w:eastAsia="Times New Roman" w:hAnsi="Arial" w:cs="Arial"/>
                            <w:color w:val="000000"/>
                            <w:sz w:val="26"/>
                            <w:szCs w:val="26"/>
                            <w:lang w:val="en-US" w:eastAsia="ru-RU"/>
                          </w:rPr>
                        </w:pPr>
                        <w:proofErr w:type="gramStart"/>
                        <w:r w:rsidRPr="0057514B">
                          <w:rPr>
                            <w:rFonts w:ascii="Arial" w:eastAsia="Times New Roman" w:hAnsi="Arial" w:cs="Arial"/>
                            <w:color w:val="000000"/>
                            <w:sz w:val="26"/>
                            <w:szCs w:val="26"/>
                            <w:lang w:eastAsia="ru-RU"/>
                          </w:rPr>
                          <w:t>Bu yazıda Türkiyede'ki durumu irdelemek açısından dünyayı yöneten gizli güçleri ortaya koymaya çalışacağız. Şimdilerde</w:t>
                        </w:r>
                        <w:r w:rsidRPr="0057514B">
                          <w:rPr>
                            <w:rFonts w:ascii="Arial" w:eastAsia="Times New Roman" w:hAnsi="Arial" w:cs="Arial"/>
                            <w:i/>
                            <w:iCs/>
                            <w:color w:val="000000"/>
                            <w:sz w:val="26"/>
                            <w:szCs w:val="26"/>
                            <w:lang w:eastAsia="ru-RU"/>
                          </w:rPr>
                          <w:t>"Globalizasyon"</w:t>
                        </w:r>
                        <w:r w:rsidRPr="0057514B">
                          <w:rPr>
                            <w:rFonts w:ascii="Arial" w:eastAsia="Times New Roman" w:hAnsi="Arial" w:cs="Arial"/>
                            <w:color w:val="000000"/>
                            <w:sz w:val="26"/>
                            <w:szCs w:val="26"/>
                            <w:lang w:eastAsia="ru-RU"/>
                          </w:rPr>
                          <w:t> adıyla bize yutturulmak istenen Yeni Dünya Düzeni, bir günde kurulmuş bir strateji değil, kökeni imparatorluklar ve sömürgeler dönemine dayanan bir plandır.</w:t>
                        </w:r>
                        <w:proofErr w:type="gramEnd"/>
                        <w:r w:rsidRPr="0057514B">
                          <w:rPr>
                            <w:rFonts w:ascii="Arial" w:eastAsia="Times New Roman" w:hAnsi="Arial" w:cs="Arial"/>
                            <w:color w:val="000000"/>
                            <w:sz w:val="26"/>
                            <w:szCs w:val="26"/>
                            <w:lang w:eastAsia="ru-RU"/>
                          </w:rPr>
                          <w:t xml:space="preserve"> Globalizasyon, ulusçuluğu ve sınırları kaldıran bir sistem değil, aksine ezen ulusların kayıtsız şartsız hakimiyetine yol açacak acımasız, emperyalist ve faşist bir yapıdır. Yeni Dünya Düzeni'ni şekillendiren iki temel dev güç vardır: Bunlardan birisi Yahudi lobisi ve tekellerinin kurduğu gizli cemiyetler, ötekisi ise WASP adı verilen beyaz, Anglo Sakson, Protestan azınlığın kurduğu gizli cemiyetlerdir. </w:t>
                        </w:r>
                        <w:r w:rsidRPr="0057514B">
                          <w:rPr>
                            <w:rFonts w:ascii="Arial" w:eastAsia="Times New Roman" w:hAnsi="Arial" w:cs="Arial"/>
                            <w:color w:val="000000"/>
                            <w:sz w:val="26"/>
                            <w:szCs w:val="26"/>
                            <w:lang w:val="en-US" w:eastAsia="ru-RU"/>
                          </w:rPr>
                          <w:t>ABD'de tüm güç ve medya, bu gizli cemiyetler tarafından şekillendirilmektedir. Yahudilerin de içinde yer aldıkları CFR (Council on Foreign Relations), Bilderberg gizli örgütü ve Trilateral Komisyon, bu cemiyetlerin temelini oluşturur. Bir istihbaratçı olan George Orwell'in 1984 isimli kitabında belirtildiği üzere, medyayı kontrol eden beyinleri kontrol eder. Beyinleri kontrol eden ise, toplumları kontrol eder.</w:t>
                        </w:r>
                      </w:p>
                      <w:p w:rsidR="0057514B" w:rsidRPr="0057514B" w:rsidRDefault="0057514B" w:rsidP="0057514B">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rFonts w:ascii="Arial" w:eastAsia="Times New Roman" w:hAnsi="Arial" w:cs="Arial"/>
                            <w:b/>
                            <w:bCs/>
                            <w:color w:val="3B5998"/>
                            <w:sz w:val="30"/>
                            <w:szCs w:val="30"/>
                            <w:lang w:val="en-US" w:eastAsia="ru-RU"/>
                          </w:rPr>
                        </w:pPr>
                        <w:r w:rsidRPr="0057514B">
                          <w:rPr>
                            <w:rFonts w:ascii="Arial" w:eastAsia="Times New Roman" w:hAnsi="Arial" w:cs="Arial"/>
                            <w:b/>
                            <w:bCs/>
                            <w:color w:val="3B5998"/>
                            <w:sz w:val="30"/>
                            <w:szCs w:val="30"/>
                            <w:lang w:val="en-US" w:eastAsia="ru-RU"/>
                          </w:rPr>
                          <w:t>ABD'de Medyayı ve Beyinleri Kim Kontrol Eder?</w:t>
                        </w:r>
                      </w:p>
                      <w:p w:rsidR="0057514B" w:rsidRPr="0057514B" w:rsidRDefault="0057514B" w:rsidP="0057514B">
                        <w:pPr>
                          <w:spacing w:before="100" w:beforeAutospacing="1" w:after="100" w:afterAutospacing="1" w:line="240" w:lineRule="auto"/>
                          <w:rPr>
                            <w:rFonts w:ascii="Arial" w:eastAsia="Times New Roman" w:hAnsi="Arial" w:cs="Arial"/>
                            <w:color w:val="000000"/>
                            <w:sz w:val="26"/>
                            <w:szCs w:val="26"/>
                            <w:lang w:val="en-US" w:eastAsia="ru-RU"/>
                          </w:rPr>
                        </w:pPr>
                        <w:r w:rsidRPr="0057514B">
                          <w:rPr>
                            <w:rFonts w:ascii="Arial" w:eastAsia="Times New Roman" w:hAnsi="Arial" w:cs="Arial"/>
                            <w:color w:val="000000"/>
                            <w:sz w:val="26"/>
                            <w:szCs w:val="26"/>
                            <w:lang w:val="en-US" w:eastAsia="ru-RU"/>
                          </w:rPr>
                          <w:t>ABD'de her yere yayılan ve en çok seyredilen kanallar, yaklaşık 15 aile tarafından ve 24 şirketle yönetilmektedir (Chomsky, 1988, 1991, 1992, 1994).</w:t>
                        </w:r>
                      </w:p>
                      <w:p w:rsidR="0057514B" w:rsidRPr="0057514B" w:rsidRDefault="0057514B" w:rsidP="0057514B">
                        <w:pPr>
                          <w:spacing w:before="100" w:beforeAutospacing="1" w:after="100" w:afterAutospacing="1" w:line="240" w:lineRule="auto"/>
                          <w:rPr>
                            <w:rFonts w:ascii="Arial" w:eastAsia="Times New Roman" w:hAnsi="Arial" w:cs="Arial"/>
                            <w:color w:val="000000"/>
                            <w:sz w:val="26"/>
                            <w:szCs w:val="26"/>
                            <w:lang w:eastAsia="ru-RU"/>
                          </w:rPr>
                        </w:pPr>
                        <w:r w:rsidRPr="0057514B">
                          <w:rPr>
                            <w:rFonts w:ascii="Arial" w:eastAsia="Times New Roman" w:hAnsi="Arial" w:cs="Arial"/>
                            <w:color w:val="000000"/>
                            <w:sz w:val="26"/>
                            <w:szCs w:val="26"/>
                            <w:lang w:eastAsia="ru-RU"/>
                          </w:rPr>
                          <w:t>Bu şirketler şunlardır (Chomsky, 1988, 1991):</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t>Advance Publications (Newhouse ailesi),</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Capital Cities (Devlet Kökenli, DK), CBS (DK),</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t>Cox Com (Cox ailesi),</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Dow-Jones (Bancroft-Cox ailesi),</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t>Fox Broadcasting (Fox ailesi)</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t>Gannet (DK),</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t>GE (General Electric),</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t>Hearst (Hearst ailesi),</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t>Knight-Ridder ailesi,</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New York Times (Sulzberger ailesi),</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t>News Corp (Murdoch ailesi),</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t>Readers Digest (Wallace ailesi),</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t>Scripps-Howard (Scrips ailesi),</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t>Storer Corp (Storer ailesi),</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t>Taft (Taft Ailesi),</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Time Inc. (karışık ve DK),</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lastRenderedPageBreak/>
                          <w:t>Times Mirror (Chandler ailesi),</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t>Triangle (Annenberger ailesi),</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t>Tribune Co. (McCormick ailesi),</w:t>
                        </w:r>
                      </w:p>
                      <w:p w:rsidR="0057514B" w:rsidRPr="0057514B" w:rsidRDefault="0057514B" w:rsidP="0057514B">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eastAsia="ru-RU"/>
                          </w:rPr>
                          <w:t>Turner Broadcasting (Turner ailesi).</w:t>
                        </w:r>
                      </w:p>
                      <w:p w:rsidR="0057514B" w:rsidRPr="0057514B" w:rsidRDefault="0057514B" w:rsidP="0057514B">
                        <w:pPr>
                          <w:spacing w:before="100" w:beforeAutospacing="1" w:after="100" w:afterAutospacing="1" w:line="240" w:lineRule="auto"/>
                          <w:rPr>
                            <w:rFonts w:ascii="Arial" w:eastAsia="Times New Roman" w:hAnsi="Arial" w:cs="Arial"/>
                            <w:color w:val="000000"/>
                            <w:sz w:val="26"/>
                            <w:szCs w:val="26"/>
                            <w:lang w:eastAsia="ru-RU"/>
                          </w:rPr>
                        </w:pPr>
                        <w:r w:rsidRPr="0057514B">
                          <w:rPr>
                            <w:rFonts w:ascii="Arial" w:eastAsia="Times New Roman" w:hAnsi="Arial" w:cs="Arial"/>
                            <w:color w:val="000000"/>
                            <w:sz w:val="26"/>
                            <w:szCs w:val="26"/>
                            <w:lang w:eastAsia="ru-RU"/>
                          </w:rPr>
                          <w:t>ABD'de bugün, hem gizli-derin devletten izinsiz, hem de bu ailelerden izinsiz hiç bir gerçeği yayımlayamazsınız (ABD gizli devleti için bknz.. Vanken 1996; Constantine1997; Blum 2000). Belirli bir elit zümrenin kontrolü altında olan ABD medyasının, bunun bir sonucu olarak da dünya medyasının gerçeklerle ilgili fazla bir bilgi yayınlanması beklenemez. Zaten tüm Amerikan halkı, 11 Eylül olayı'nda olduğu gibi medya tarafından tamamen uyutulmuş ve inanılmaz senaryolar ile sadece Amerikan halkı değil, tüm dünya kandırılmıştır (Meyssan 2002; Sayın 2002).</w:t>
                        </w:r>
                      </w:p>
                      <w:p w:rsidR="0057514B" w:rsidRPr="0057514B" w:rsidRDefault="0057514B" w:rsidP="0057514B">
                        <w:pPr>
                          <w:spacing w:before="100" w:beforeAutospacing="1" w:after="100" w:afterAutospacing="1" w:line="240" w:lineRule="auto"/>
                          <w:rPr>
                            <w:rFonts w:ascii="Arial" w:eastAsia="Times New Roman" w:hAnsi="Arial" w:cs="Arial"/>
                            <w:color w:val="000000"/>
                            <w:sz w:val="26"/>
                            <w:szCs w:val="26"/>
                            <w:lang w:val="en-US" w:eastAsia="ru-RU"/>
                          </w:rPr>
                        </w:pPr>
                        <w:r w:rsidRPr="0057514B">
                          <w:rPr>
                            <w:rFonts w:ascii="Arial" w:eastAsia="Times New Roman" w:hAnsi="Arial" w:cs="Arial"/>
                            <w:color w:val="000000"/>
                            <w:sz w:val="26"/>
                            <w:szCs w:val="26"/>
                            <w:lang w:eastAsia="ru-RU"/>
                          </w:rPr>
                          <w:t xml:space="preserve">Bu şirketlerin pek çoğunun yöneticisi özel ve elit bir alt kültürden gelmektedir ve hep aynı söylemi dile getirirler ve Yeni Dünya Düzeni'nin temel bir parçasıdırlar. Bu eğilim, dünyayı dinlemek ve yönetmek için NSA (National Security Agency) tarafından kurulmuş ECHELON sisteminin diğer üyeleri İngiltere, Kanada, Yeni Zelanda ve Avustralya da da pek değişmemektedir (Sayın 1998; Hager 1997). </w:t>
                        </w:r>
                        <w:r w:rsidRPr="0057514B">
                          <w:rPr>
                            <w:rFonts w:ascii="Arial" w:eastAsia="Times New Roman" w:hAnsi="Arial" w:cs="Arial"/>
                            <w:color w:val="000000"/>
                            <w:sz w:val="26"/>
                            <w:szCs w:val="26"/>
                            <w:lang w:val="en-US" w:eastAsia="ru-RU"/>
                          </w:rPr>
                          <w:t>ABD'de de Washington ve New York merkezli CFR'nin yerini bu ülkelerde Bilderberg ve Trilateral Komisyon almaktadır. Medyanın basında da mutlaka bu örgütlerin elemanları bulunur.</w:t>
                        </w:r>
                      </w:p>
                      <w:p w:rsidR="0057514B" w:rsidRPr="0057514B" w:rsidRDefault="0057514B" w:rsidP="0057514B">
                        <w:pPr>
                          <w:spacing w:before="100" w:beforeAutospacing="1" w:after="100" w:afterAutospacing="1" w:line="240" w:lineRule="auto"/>
                          <w:rPr>
                            <w:rFonts w:ascii="Arial" w:eastAsia="Times New Roman" w:hAnsi="Arial" w:cs="Arial"/>
                            <w:color w:val="000000"/>
                            <w:sz w:val="26"/>
                            <w:szCs w:val="26"/>
                            <w:lang w:val="en-US" w:eastAsia="ru-RU"/>
                          </w:rPr>
                        </w:pPr>
                        <w:r w:rsidRPr="0057514B">
                          <w:rPr>
                            <w:rFonts w:ascii="Arial" w:eastAsia="Times New Roman" w:hAnsi="Arial" w:cs="Arial"/>
                            <w:color w:val="000000"/>
                            <w:sz w:val="26"/>
                            <w:szCs w:val="26"/>
                            <w:lang w:val="en-US" w:eastAsia="ru-RU"/>
                          </w:rPr>
                          <w:t>Aşağıda bazı örnekleri sıralıyoruz (Kısaltmalar B: Bilderberg üyesi; T: Trilateral Komisyon; C: Council on Foreign Relations, en az iki veya üç gizli cemiyete üye olanlardan örnekler verilmiştir, bu örgütler daha sonra tanımlanacaklardır, Kaynak: Ross 2000):</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Albert J. Wholstetter (B ve C): Wall Street Journal, yazar.</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val="en-US" w:eastAsia="ru-RU"/>
                          </w:rPr>
                          <w:t xml:space="preserve">Atlantic Montly, NY Daily News. </w:t>
                        </w:r>
                        <w:r w:rsidRPr="0057514B">
                          <w:rPr>
                            <w:rFonts w:ascii="Arial" w:eastAsia="Times New Roman" w:hAnsi="Arial" w:cs="Arial"/>
                            <w:i/>
                            <w:iCs/>
                            <w:color w:val="000000"/>
                            <w:sz w:val="26"/>
                            <w:szCs w:val="26"/>
                            <w:lang w:eastAsia="ru-RU"/>
                          </w:rPr>
                          <w:t>Bas Editör.</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Charles William Maynes (B ve C): Foreign Policy Magazine, Carnegie vakfı (CIA bağlantılı).</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Claude Imbert (B ve T): Le Point, Paris.</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David Gergen (B , C ve T): US News and World Report, Başkan ve editör.</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Flora Lewis (C ve T): New York Times, Paris, köşe yazarı.</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eastAsia="ru-RU"/>
                          </w:rPr>
                        </w:pPr>
                        <w:r w:rsidRPr="0057514B">
                          <w:rPr>
                            <w:rFonts w:ascii="Arial" w:eastAsia="Times New Roman" w:hAnsi="Arial" w:cs="Arial"/>
                            <w:i/>
                            <w:iCs/>
                            <w:color w:val="000000"/>
                            <w:sz w:val="26"/>
                            <w:szCs w:val="26"/>
                            <w:lang w:val="en-US" w:eastAsia="ru-RU"/>
                          </w:rPr>
                          <w:t xml:space="preserve">Forester Lynn </w:t>
                        </w:r>
                        <w:proofErr w:type="gramStart"/>
                        <w:r w:rsidRPr="0057514B">
                          <w:rPr>
                            <w:rFonts w:ascii="Arial" w:eastAsia="Times New Roman" w:hAnsi="Arial" w:cs="Arial"/>
                            <w:i/>
                            <w:iCs/>
                            <w:color w:val="000000"/>
                            <w:sz w:val="26"/>
                            <w:szCs w:val="26"/>
                            <w:lang w:val="en-US" w:eastAsia="ru-RU"/>
                          </w:rPr>
                          <w:t>( B</w:t>
                        </w:r>
                        <w:proofErr w:type="gramEnd"/>
                        <w:r w:rsidRPr="0057514B">
                          <w:rPr>
                            <w:rFonts w:ascii="Arial" w:eastAsia="Times New Roman" w:hAnsi="Arial" w:cs="Arial"/>
                            <w:i/>
                            <w:iCs/>
                            <w:color w:val="000000"/>
                            <w:sz w:val="26"/>
                            <w:szCs w:val="26"/>
                            <w:lang w:val="en-US" w:eastAsia="ru-RU"/>
                          </w:rPr>
                          <w:t xml:space="preserve"> ve C): Netwave Inc. </w:t>
                        </w:r>
                        <w:r w:rsidRPr="0057514B">
                          <w:rPr>
                            <w:rFonts w:ascii="Arial" w:eastAsia="Times New Roman" w:hAnsi="Arial" w:cs="Arial"/>
                            <w:i/>
                            <w:iCs/>
                            <w:color w:val="000000"/>
                            <w:sz w:val="26"/>
                            <w:szCs w:val="26"/>
                            <w:lang w:eastAsia="ru-RU"/>
                          </w:rPr>
                          <w:t>Haberleşme sistemleri.</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Henry Anatole Grunwald (B ve C): Time dergisi, editör.</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James Fulton Hoge (B, C ve T): Foreign Affairs Magazine direktörü (bu dergi CFR'nin resmi organıdır).</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Jimmie Lee Hoagland (B ve C): Washington Post, editör yardımcısı.</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Katharine Graham (B, C ve T): Washington Post, direktörlerden.</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Mortimer Benjamin Zuckerman (B, C ve T): US News ve World Reports.</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Paul Gigot (B ve C): Wall Street Journal, Washington yazarı.</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Robert Erburu (C ve T): Times Mirror başkanı.</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Robert Leroy Bartley (B, C ve T): Wall Street Journal, Editör ve başkan.</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Thomas L. Friedman (B, C ve T): New York Times, köse yazarı.</w:t>
                        </w:r>
                      </w:p>
                      <w:p w:rsidR="0057514B" w:rsidRPr="0057514B" w:rsidRDefault="0057514B" w:rsidP="0057514B">
                        <w:pPr>
                          <w:numPr>
                            <w:ilvl w:val="0"/>
                            <w:numId w:val="2"/>
                          </w:numPr>
                          <w:spacing w:before="100" w:beforeAutospacing="1" w:after="100" w:afterAutospacing="1" w:line="240" w:lineRule="auto"/>
                          <w:ind w:left="840"/>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Wyatt Thomas Johnson (C ve T): CNN başkanı.</w:t>
                        </w:r>
                      </w:p>
                      <w:p w:rsidR="0057514B" w:rsidRPr="0057514B" w:rsidRDefault="0057514B" w:rsidP="0057514B">
                        <w:pPr>
                          <w:spacing w:before="100" w:beforeAutospacing="1" w:after="100" w:afterAutospacing="1" w:line="240" w:lineRule="auto"/>
                          <w:rPr>
                            <w:rFonts w:ascii="Arial" w:eastAsia="Times New Roman" w:hAnsi="Arial" w:cs="Arial"/>
                            <w:color w:val="000000"/>
                            <w:sz w:val="26"/>
                            <w:szCs w:val="26"/>
                            <w:lang w:val="en-US" w:eastAsia="ru-RU"/>
                          </w:rPr>
                        </w:pPr>
                        <w:r w:rsidRPr="0057514B">
                          <w:rPr>
                            <w:rFonts w:ascii="Arial" w:eastAsia="Times New Roman" w:hAnsi="Arial" w:cs="Arial"/>
                            <w:color w:val="000000"/>
                            <w:sz w:val="26"/>
                            <w:szCs w:val="26"/>
                            <w:lang w:val="en-US" w:eastAsia="ru-RU"/>
                          </w:rPr>
                          <w:t>Dünyada hakimiyeti elinde tutan bu Anglo Sakson ve Yahudi medyalarında tek bir ideolojinin borusu öter: Globalizm. Globalizasyonun ve Yeni Dünya Düzeni'nin temel felsefesini ortaya koyan da ORDO AB CHAO (Kaostan Düzen) mottosu ile ortaya çıkmış Illüminati, Skulls and Bones Society (SBS, Kuru Kafa ve Kemik Cemiyeti), Bohemian Grove (veya Bohemian Club) gibi gizli cemiyetlerin ta kendisidir! Daha sonra bu cemiyetlere 20. yüzyılda Council on Foreign Relations (CFR, Dış İlişkiler Konseyi), Bilderberg ve Trilateral Komisyon eklenecek ve diğer ülkelere de yayılarak kayıtsız şartsız bir Yeni Dünya Düzeni veya bir Anglo Sakson Firavunlar devri yaratmak için büyük bir mücadele verilecektir (Sutton 1986; Domhoff 2000; Ross 2000; Marrs 2000).</w:t>
                        </w:r>
                      </w:p>
                      <w:p w:rsidR="0057514B" w:rsidRPr="0057514B" w:rsidRDefault="0057514B" w:rsidP="0057514B">
                        <w:pPr>
                          <w:spacing w:before="100" w:beforeAutospacing="1" w:after="100" w:afterAutospacing="1" w:line="240" w:lineRule="auto"/>
                          <w:rPr>
                            <w:rFonts w:ascii="Arial" w:eastAsia="Times New Roman" w:hAnsi="Arial" w:cs="Arial"/>
                            <w:color w:val="000000"/>
                            <w:sz w:val="26"/>
                            <w:szCs w:val="26"/>
                            <w:lang w:val="en-US" w:eastAsia="ru-RU"/>
                          </w:rPr>
                        </w:pPr>
                        <w:r w:rsidRPr="0057514B">
                          <w:rPr>
                            <w:rFonts w:ascii="Arial" w:eastAsia="Times New Roman" w:hAnsi="Arial" w:cs="Arial"/>
                            <w:color w:val="000000"/>
                            <w:sz w:val="26"/>
                            <w:szCs w:val="26"/>
                            <w:lang w:val="en-US" w:eastAsia="ru-RU"/>
                          </w:rPr>
                          <w:t xml:space="preserve">Dünyadaki pek çok tüketim malzemesini ve diğer malları sistematik gizli örgüt ağına sahip bir elitler grubu kontrol etmektedir. Bu elitler grubu, tüm dünyaya yayılmışlar ve pek çok kilit noktayı bilinçli ve planlı bir biçimde işgal etmişlerdir. Artık dünyayı </w:t>
                        </w:r>
                        <w:r w:rsidRPr="0057514B">
                          <w:rPr>
                            <w:rFonts w:ascii="Arial" w:eastAsia="Times New Roman" w:hAnsi="Arial" w:cs="Arial"/>
                            <w:color w:val="000000"/>
                            <w:sz w:val="26"/>
                            <w:szCs w:val="26"/>
                            <w:lang w:val="en-US" w:eastAsia="ru-RU"/>
                          </w:rPr>
                          <w:lastRenderedPageBreak/>
                          <w:t>yöneten bir </w:t>
                        </w:r>
                        <w:r w:rsidRPr="0057514B">
                          <w:rPr>
                            <w:rFonts w:ascii="Arial" w:eastAsia="Times New Roman" w:hAnsi="Arial" w:cs="Arial"/>
                            <w:i/>
                            <w:iCs/>
                            <w:color w:val="000000"/>
                            <w:sz w:val="26"/>
                            <w:szCs w:val="26"/>
                            <w:lang w:val="en-US" w:eastAsia="ru-RU"/>
                          </w:rPr>
                          <w:t>"Büyük Ağabey"</w:t>
                        </w:r>
                        <w:r w:rsidRPr="0057514B">
                          <w:rPr>
                            <w:rFonts w:ascii="Arial" w:eastAsia="Times New Roman" w:hAnsi="Arial" w:cs="Arial"/>
                            <w:color w:val="000000"/>
                            <w:sz w:val="26"/>
                            <w:szCs w:val="26"/>
                            <w:lang w:val="en-US" w:eastAsia="ru-RU"/>
                          </w:rPr>
                          <w:t> vardır ve bu </w:t>
                        </w:r>
                        <w:r w:rsidRPr="0057514B">
                          <w:rPr>
                            <w:rFonts w:ascii="Arial" w:eastAsia="Times New Roman" w:hAnsi="Arial" w:cs="Arial"/>
                            <w:i/>
                            <w:iCs/>
                            <w:color w:val="000000"/>
                            <w:sz w:val="26"/>
                            <w:szCs w:val="26"/>
                            <w:lang w:val="en-US" w:eastAsia="ru-RU"/>
                          </w:rPr>
                          <w:t>"Büyük Ağabey"</w:t>
                        </w:r>
                        <w:r w:rsidRPr="0057514B">
                          <w:rPr>
                            <w:rFonts w:ascii="Arial" w:eastAsia="Times New Roman" w:hAnsi="Arial" w:cs="Arial"/>
                            <w:color w:val="000000"/>
                            <w:sz w:val="26"/>
                            <w:szCs w:val="26"/>
                            <w:lang w:val="en-US" w:eastAsia="ru-RU"/>
                          </w:rPr>
                          <w:t>, bahsedilen elitlerin oluşturduğu gizli bir ağdır; bu ağın tarihsel mistik bir geçmişi de vardır! Büyük Ağabey örgütünün üye sayısı, 8-10 bini aşmaz; ama savaşların çıkmasından dünyadaki para hareketlerine, uyuşturucu trafiği ve kara paradan ülkelerin çökertilmesine, hükümetlerin değiştirilip, ülkelerin parçalanmasına kadar (Rusya ve Yugoslavya örneği) bu elitler grubu ve </w:t>
                        </w:r>
                        <w:r w:rsidRPr="0057514B">
                          <w:rPr>
                            <w:rFonts w:ascii="Arial" w:eastAsia="Times New Roman" w:hAnsi="Arial" w:cs="Arial"/>
                            <w:i/>
                            <w:iCs/>
                            <w:color w:val="000000"/>
                            <w:sz w:val="26"/>
                            <w:szCs w:val="26"/>
                            <w:lang w:val="en-US" w:eastAsia="ru-RU"/>
                          </w:rPr>
                          <w:t>"Büyük Ağabey" </w:t>
                        </w:r>
                        <w:r w:rsidRPr="0057514B">
                          <w:rPr>
                            <w:rFonts w:ascii="Arial" w:eastAsia="Times New Roman" w:hAnsi="Arial" w:cs="Arial"/>
                            <w:color w:val="000000"/>
                            <w:sz w:val="26"/>
                            <w:szCs w:val="26"/>
                            <w:lang w:val="en-US" w:eastAsia="ru-RU"/>
                          </w:rPr>
                          <w:t>etkilidir.</w:t>
                        </w:r>
                      </w:p>
                      <w:p w:rsidR="0057514B" w:rsidRPr="0057514B" w:rsidRDefault="0057514B" w:rsidP="0057514B">
                        <w:pPr>
                          <w:spacing w:before="100" w:beforeAutospacing="1" w:after="100" w:afterAutospacing="1" w:line="240" w:lineRule="auto"/>
                          <w:rPr>
                            <w:rFonts w:ascii="Arial" w:eastAsia="Times New Roman" w:hAnsi="Arial" w:cs="Arial"/>
                            <w:color w:val="000000"/>
                            <w:sz w:val="26"/>
                            <w:szCs w:val="26"/>
                            <w:lang w:val="en-US" w:eastAsia="ru-RU"/>
                          </w:rPr>
                        </w:pPr>
                        <w:r w:rsidRPr="0057514B">
                          <w:rPr>
                            <w:rFonts w:ascii="Arial" w:eastAsia="Times New Roman" w:hAnsi="Arial" w:cs="Arial"/>
                            <w:color w:val="000000"/>
                            <w:sz w:val="26"/>
                            <w:szCs w:val="26"/>
                            <w:lang w:val="en-US" w:eastAsia="ru-RU"/>
                          </w:rPr>
                          <w:t>Yeni Dünya Düzeni, arkasında masonik gizli örgütlenmelerin olduğu bir uluslararası ağın ve Council on Foreign Relations (Diş ilişkiler konseyi), Trilateral Komisyon ve Bilderberg isimli örgütlerin planlayıp, dünyaya dayattığı kayıtsız şartsız emperyalist bir sömürü sistemidir.</w:t>
                        </w:r>
                      </w:p>
                      <w:p w:rsidR="0057514B" w:rsidRPr="0057514B" w:rsidRDefault="0057514B" w:rsidP="0057514B">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0" w:author="Unknown"/>
                            <w:rFonts w:ascii="Arial" w:eastAsia="Times New Roman" w:hAnsi="Arial" w:cs="Arial"/>
                            <w:b/>
                            <w:bCs/>
                            <w:color w:val="3B5998"/>
                            <w:sz w:val="30"/>
                            <w:szCs w:val="30"/>
                            <w:lang w:val="en-US" w:eastAsia="ru-RU"/>
                          </w:rPr>
                        </w:pPr>
                        <w:ins w:id="1" w:author="Unknown">
                          <w:r w:rsidRPr="0057514B">
                            <w:rPr>
                              <w:rFonts w:ascii="Arial" w:eastAsia="Times New Roman" w:hAnsi="Arial" w:cs="Arial"/>
                              <w:b/>
                              <w:bCs/>
                              <w:color w:val="3B5998"/>
                              <w:sz w:val="30"/>
                              <w:szCs w:val="30"/>
                              <w:lang w:val="en-US" w:eastAsia="ru-RU"/>
                            </w:rPr>
                            <w:t>Yeni Dünya Düzeni ve Bu Örgütler, Neden Tehlikelidirler?</w:t>
                          </w:r>
                        </w:ins>
                      </w:p>
                      <w:p w:rsidR="0057514B" w:rsidRPr="0057514B" w:rsidRDefault="0057514B" w:rsidP="0057514B">
                        <w:pPr>
                          <w:spacing w:before="100" w:beforeAutospacing="1" w:after="100" w:afterAutospacing="1" w:line="240" w:lineRule="auto"/>
                          <w:rPr>
                            <w:ins w:id="2" w:author="Unknown"/>
                            <w:rFonts w:ascii="Arial" w:eastAsia="Times New Roman" w:hAnsi="Arial" w:cs="Arial"/>
                            <w:color w:val="000000"/>
                            <w:sz w:val="26"/>
                            <w:szCs w:val="26"/>
                            <w:lang w:val="en-US" w:eastAsia="ru-RU"/>
                          </w:rPr>
                        </w:pPr>
                        <w:ins w:id="3" w:author="Unknown">
                          <w:r w:rsidRPr="0057514B">
                            <w:rPr>
                              <w:rFonts w:ascii="Arial" w:eastAsia="Times New Roman" w:hAnsi="Arial" w:cs="Arial"/>
                              <w:color w:val="000000"/>
                              <w:sz w:val="26"/>
                              <w:szCs w:val="26"/>
                              <w:lang w:val="en-US" w:eastAsia="ru-RU"/>
                            </w:rPr>
                            <w:t>Yeni Dünya Düzeni'nin amaçları ve tehlikeleri hakkında tonlarca kitap yazılmış, globalizasyonun insanlığa sunacağı acımasız gerçekler hakkında yüzlerce konferans verilmiştir. Fakat bahsedilen gizli örgütlerin ve CFR, Bilderberg ve Trilateral Komisyon'un tehlikeleri hakkında yazılan kitaplar bir avuçtur. Çünkü bu örgütler hakkında bilgiye ulaşmak çok zordur. Bu örgütlere üye olan kişiler istihbarat örgütlerinin, silahlı kuvvetlerin, NATO'nun veya Savunma Bakanlıklarının, bankaların, dev tröstlerin en tepesindeki insanlardır. Nazilerden pek de farklı olmayan bu insanların gerçek yüzlerini daha iyi anlayabilmek, ancak onların dünya insanlığı üzerinde oynadıkları rolü sergileyerek mümkün olabilir.</w:t>
                          </w:r>
                        </w:ins>
                      </w:p>
                      <w:p w:rsidR="0057514B" w:rsidRPr="0057514B" w:rsidRDefault="0057514B" w:rsidP="0057514B">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4" w:author="Unknown"/>
                            <w:rFonts w:ascii="Arial" w:eastAsia="Times New Roman" w:hAnsi="Arial" w:cs="Arial"/>
                            <w:b/>
                            <w:bCs/>
                            <w:color w:val="3B5998"/>
                            <w:sz w:val="30"/>
                            <w:szCs w:val="30"/>
                            <w:lang w:val="en-US" w:eastAsia="ru-RU"/>
                          </w:rPr>
                        </w:pPr>
                        <w:ins w:id="5" w:author="Unknown">
                          <w:r w:rsidRPr="0057514B">
                            <w:rPr>
                              <w:rFonts w:ascii="Arial" w:eastAsia="Times New Roman" w:hAnsi="Arial" w:cs="Arial"/>
                              <w:b/>
                              <w:bCs/>
                              <w:color w:val="3B5998"/>
                              <w:sz w:val="30"/>
                              <w:szCs w:val="30"/>
                              <w:lang w:val="en-US" w:eastAsia="ru-RU"/>
                            </w:rPr>
                            <w:t>Bu Örgütler, Niye Tehlikelidirler?</w:t>
                          </w:r>
                        </w:ins>
                      </w:p>
                      <w:p w:rsidR="0057514B" w:rsidRPr="0057514B" w:rsidRDefault="0057514B" w:rsidP="0057514B">
                        <w:pPr>
                          <w:spacing w:before="100" w:beforeAutospacing="1" w:after="100" w:afterAutospacing="1" w:line="240" w:lineRule="auto"/>
                          <w:rPr>
                            <w:ins w:id="6" w:author="Unknown"/>
                            <w:rFonts w:ascii="Arial" w:eastAsia="Times New Roman" w:hAnsi="Arial" w:cs="Arial"/>
                            <w:color w:val="000000"/>
                            <w:sz w:val="26"/>
                            <w:szCs w:val="26"/>
                            <w:lang w:val="en-US" w:eastAsia="ru-RU"/>
                          </w:rPr>
                        </w:pPr>
                        <w:ins w:id="7" w:author="Unknown">
                          <w:r w:rsidRPr="0057514B">
                            <w:rPr>
                              <w:rFonts w:ascii="Arial" w:eastAsia="Times New Roman" w:hAnsi="Arial" w:cs="Arial"/>
                              <w:color w:val="000000"/>
                              <w:sz w:val="26"/>
                              <w:szCs w:val="26"/>
                              <w:lang w:val="en-US" w:eastAsia="ru-RU"/>
                            </w:rPr>
                            <w:t>Çünkü: Savaşları onlar çıkarırlar. Ne kadar süreceğine onlar karar verirler, kimlerin katılacağına ve hangi sınırların çizileceğine onlar karar verirler. Birinci Dünya Savaşı'nın çıkmasında J. P. Morgan ve Rockefeller'in büyük etkileri olduğu ve savaş sonunda da inanılmaz kârlar elde ettikleri bilinmektedir (Marrs 2000). Ayrıca 2. Dünya Savaşı'nın başında (Hitler'in yükselişinde de) Rockefeller grubunun Hitler'e yaptığı yardımlar bilinmektedir. Rockefellerlar, bu </w:t>
                          </w:r>
                          <w:r w:rsidRPr="0057514B">
                            <w:rPr>
                              <w:rFonts w:ascii="Arial" w:eastAsia="Times New Roman" w:hAnsi="Arial" w:cs="Arial"/>
                              <w:i/>
                              <w:iCs/>
                              <w:color w:val="000000"/>
                              <w:sz w:val="26"/>
                              <w:szCs w:val="26"/>
                              <w:lang w:val="en-US" w:eastAsia="ru-RU"/>
                            </w:rPr>
                            <w:t>"Büyük Ağabey"</w:t>
                          </w:r>
                          <w:r w:rsidRPr="0057514B">
                            <w:rPr>
                              <w:rFonts w:ascii="Arial" w:eastAsia="Times New Roman" w:hAnsi="Arial" w:cs="Arial"/>
                              <w:color w:val="000000"/>
                              <w:sz w:val="26"/>
                              <w:szCs w:val="26"/>
                              <w:lang w:val="en-US" w:eastAsia="ru-RU"/>
                            </w:rPr>
                            <w:t>in, CFR veya Skulls and Bones Society'nin merkezindedirler.</w:t>
                          </w:r>
                        </w:ins>
                      </w:p>
                      <w:p w:rsidR="0057514B" w:rsidRPr="0057514B" w:rsidRDefault="0057514B" w:rsidP="0057514B">
                        <w:pPr>
                          <w:spacing w:before="100" w:beforeAutospacing="1" w:after="100" w:afterAutospacing="1" w:line="240" w:lineRule="auto"/>
                          <w:rPr>
                            <w:ins w:id="8" w:author="Unknown"/>
                            <w:rFonts w:ascii="Arial" w:eastAsia="Times New Roman" w:hAnsi="Arial" w:cs="Arial"/>
                            <w:color w:val="000000"/>
                            <w:sz w:val="26"/>
                            <w:szCs w:val="26"/>
                            <w:lang w:val="en-US" w:eastAsia="ru-RU"/>
                          </w:rPr>
                        </w:pPr>
                        <w:ins w:id="9" w:author="Unknown">
                          <w:r w:rsidRPr="0057514B">
                            <w:rPr>
                              <w:rFonts w:ascii="Arial" w:eastAsia="Times New Roman" w:hAnsi="Arial" w:cs="Arial"/>
                              <w:color w:val="000000"/>
                              <w:sz w:val="26"/>
                              <w:szCs w:val="26"/>
                              <w:lang w:val="en-US" w:eastAsia="ru-RU"/>
                            </w:rPr>
                            <w:t>Parayı kayıtsız şartsız onlar kontrol ederler. ABD'deki Merkez Bankası'ndan tutun, diğer uluslardaki merkez bankalarına kadar tüm temel bankaların kilit noktalarını onlar kontrol ederler. İskonto oranlarını, para teminini, altın stoklarını ve altın fiyatlarını, borsa fiyatlarını onlar ellerinde tutarlar ve kontrol ederler. Dünyada akmakta olan tüm kara para bu örgütlerin kontrolündedir.</w:t>
                          </w:r>
                        </w:ins>
                      </w:p>
                      <w:p w:rsidR="0057514B" w:rsidRPr="0057514B" w:rsidRDefault="0057514B" w:rsidP="0057514B">
                        <w:pPr>
                          <w:spacing w:before="100" w:beforeAutospacing="1" w:after="100" w:afterAutospacing="1" w:line="240" w:lineRule="auto"/>
                          <w:rPr>
                            <w:ins w:id="10" w:author="Unknown"/>
                            <w:rFonts w:ascii="Arial" w:eastAsia="Times New Roman" w:hAnsi="Arial" w:cs="Arial"/>
                            <w:color w:val="000000"/>
                            <w:sz w:val="26"/>
                            <w:szCs w:val="26"/>
                            <w:lang w:val="en-US" w:eastAsia="ru-RU"/>
                          </w:rPr>
                        </w:pPr>
                        <w:ins w:id="11" w:author="Unknown">
                          <w:r w:rsidRPr="0057514B">
                            <w:rPr>
                              <w:rFonts w:ascii="Arial" w:eastAsia="Times New Roman" w:hAnsi="Arial" w:cs="Arial"/>
                              <w:color w:val="000000"/>
                              <w:sz w:val="26"/>
                              <w:szCs w:val="26"/>
                              <w:lang w:val="en-US" w:eastAsia="ru-RU"/>
                            </w:rPr>
                            <w:t>Hükümetleri onlar kontrol ederler. Pek çok ülkede kimin başbakan, kimin vali veya kimin yönetici konumuna geleceğini onlar kontrol ederler. Gerekirse hükümetleri yıkarlar, yerine yenisini kurarlar, islerine gelmezse onu da yıkarlar ve bunu kimsenin ruhu duymadan yaparlar. Medya, bu gerçeklerden bahsedemez.</w:t>
                          </w:r>
                        </w:ins>
                      </w:p>
                      <w:p w:rsidR="0057514B" w:rsidRPr="0057514B" w:rsidRDefault="0057514B" w:rsidP="0057514B">
                        <w:pPr>
                          <w:spacing w:before="100" w:beforeAutospacing="1" w:after="100" w:afterAutospacing="1" w:line="240" w:lineRule="auto"/>
                          <w:rPr>
                            <w:ins w:id="12" w:author="Unknown"/>
                            <w:rFonts w:ascii="Arial" w:eastAsia="Times New Roman" w:hAnsi="Arial" w:cs="Arial"/>
                            <w:color w:val="000000"/>
                            <w:sz w:val="26"/>
                            <w:szCs w:val="26"/>
                            <w:lang w:val="en-US" w:eastAsia="ru-RU"/>
                          </w:rPr>
                        </w:pPr>
                        <w:ins w:id="13" w:author="Unknown">
                          <w:r w:rsidRPr="0057514B">
                            <w:rPr>
                              <w:rFonts w:ascii="Arial" w:eastAsia="Times New Roman" w:hAnsi="Arial" w:cs="Arial"/>
                              <w:color w:val="000000"/>
                              <w:sz w:val="26"/>
                              <w:szCs w:val="26"/>
                              <w:lang w:val="en-US" w:eastAsia="ru-RU"/>
                            </w:rPr>
                            <w:t>Medya ve bilgiyi onlar kontrol ederler. Temel pek çok medya kuruluşlarını onlar kontrol ederler. Beyin yıkama yöntemleri ve medyayı yönlendirme yöntemleri korkunçtur. Onların izni olmadan büyük medyaya yayın yapmanız mümkün değildir.</w:t>
                          </w:r>
                        </w:ins>
                      </w:p>
                      <w:p w:rsidR="0057514B" w:rsidRPr="0057514B" w:rsidRDefault="0057514B" w:rsidP="0057514B">
                        <w:pPr>
                          <w:spacing w:before="100" w:beforeAutospacing="1" w:after="100" w:afterAutospacing="1" w:line="240" w:lineRule="auto"/>
                          <w:rPr>
                            <w:ins w:id="14" w:author="Unknown"/>
                            <w:rFonts w:ascii="Arial" w:eastAsia="Times New Roman" w:hAnsi="Arial" w:cs="Arial"/>
                            <w:color w:val="000000"/>
                            <w:sz w:val="26"/>
                            <w:szCs w:val="26"/>
                            <w:lang w:val="en-US" w:eastAsia="ru-RU"/>
                          </w:rPr>
                        </w:pPr>
                        <w:ins w:id="15" w:author="Unknown">
                          <w:r w:rsidRPr="0057514B">
                            <w:rPr>
                              <w:rFonts w:ascii="Arial" w:eastAsia="Times New Roman" w:hAnsi="Arial" w:cs="Arial"/>
                              <w:color w:val="000000"/>
                              <w:sz w:val="26"/>
                              <w:szCs w:val="26"/>
                              <w:lang w:val="en-US" w:eastAsia="ru-RU"/>
                            </w:rPr>
                            <w:t>Ücretleri, vergileri, maaşları onlar kontrol ederler. Emeğinize net olarak hâkimdirler. Tüm ücretleri, endüstrilerdeki maaşları, işçi maaşlarını onlar kontrol ederler.</w:t>
                          </w:r>
                        </w:ins>
                      </w:p>
                      <w:p w:rsidR="0057514B" w:rsidRPr="0057514B" w:rsidRDefault="0057514B" w:rsidP="0057514B">
                        <w:pPr>
                          <w:spacing w:before="100" w:beforeAutospacing="1" w:after="100" w:afterAutospacing="1" w:line="240" w:lineRule="auto"/>
                          <w:rPr>
                            <w:ins w:id="16" w:author="Unknown"/>
                            <w:rFonts w:ascii="Arial" w:eastAsia="Times New Roman" w:hAnsi="Arial" w:cs="Arial"/>
                            <w:color w:val="000000"/>
                            <w:sz w:val="26"/>
                            <w:szCs w:val="26"/>
                            <w:lang w:val="en-US" w:eastAsia="ru-RU"/>
                          </w:rPr>
                        </w:pPr>
                        <w:ins w:id="17" w:author="Unknown">
                          <w:r w:rsidRPr="0057514B">
                            <w:rPr>
                              <w:rFonts w:ascii="Arial" w:eastAsia="Times New Roman" w:hAnsi="Arial" w:cs="Arial"/>
                              <w:color w:val="000000"/>
                              <w:sz w:val="26"/>
                              <w:szCs w:val="26"/>
                              <w:lang w:val="en-US" w:eastAsia="ru-RU"/>
                            </w:rPr>
                            <w:t>Mafyayı onlar kontrol ederler. Detaya girmeye gerek yok, çünkü zaten kendileri mafyadır. diğer mafya örgütlenmelerini onlar kontrol ederler.</w:t>
                          </w:r>
                        </w:ins>
                      </w:p>
                      <w:p w:rsidR="0057514B" w:rsidRPr="0057514B" w:rsidRDefault="0057514B" w:rsidP="0057514B">
                        <w:pPr>
                          <w:spacing w:before="100" w:beforeAutospacing="1" w:after="100" w:afterAutospacing="1" w:line="240" w:lineRule="auto"/>
                          <w:rPr>
                            <w:ins w:id="18" w:author="Unknown"/>
                            <w:rFonts w:ascii="Arial" w:eastAsia="Times New Roman" w:hAnsi="Arial" w:cs="Arial"/>
                            <w:color w:val="000000"/>
                            <w:sz w:val="26"/>
                            <w:szCs w:val="26"/>
                            <w:lang w:val="en-US" w:eastAsia="ru-RU"/>
                          </w:rPr>
                        </w:pPr>
                        <w:ins w:id="19" w:author="Unknown">
                          <w:r w:rsidRPr="0057514B">
                            <w:rPr>
                              <w:rFonts w:ascii="Arial" w:eastAsia="Times New Roman" w:hAnsi="Arial" w:cs="Arial"/>
                              <w:color w:val="000000"/>
                              <w:sz w:val="26"/>
                              <w:szCs w:val="26"/>
                              <w:lang w:val="en-US" w:eastAsia="ru-RU"/>
                            </w:rPr>
                            <w:t>Bilimi ve teknolojiyi onlar kontrol ederler. Bilimi ve teknolojiyi çok kilit noktalardaki öğretim görevlileri veya çok kilit noktalardaki şirket görevlileri sayesinde onlar kontrol ederler.</w:t>
                          </w:r>
                        </w:ins>
                      </w:p>
                      <w:p w:rsidR="0057514B" w:rsidRPr="0057514B" w:rsidRDefault="0057514B" w:rsidP="0057514B">
                        <w:pPr>
                          <w:spacing w:before="100" w:beforeAutospacing="1" w:after="100" w:afterAutospacing="1" w:line="240" w:lineRule="auto"/>
                          <w:rPr>
                            <w:ins w:id="20" w:author="Unknown"/>
                            <w:rFonts w:ascii="Arial" w:eastAsia="Times New Roman" w:hAnsi="Arial" w:cs="Arial"/>
                            <w:color w:val="000000"/>
                            <w:sz w:val="26"/>
                            <w:szCs w:val="26"/>
                            <w:lang w:val="en-US" w:eastAsia="ru-RU"/>
                          </w:rPr>
                        </w:pPr>
                        <w:ins w:id="21" w:author="Unknown">
                          <w:r w:rsidRPr="0057514B">
                            <w:rPr>
                              <w:rFonts w:ascii="Arial" w:eastAsia="Times New Roman" w:hAnsi="Arial" w:cs="Arial"/>
                              <w:color w:val="000000"/>
                              <w:sz w:val="26"/>
                              <w:szCs w:val="26"/>
                              <w:lang w:val="en-US" w:eastAsia="ru-RU"/>
                            </w:rPr>
                            <w:t xml:space="preserve">İstihbarat örgütlerini ve orduları onlar kontrol ederler. ABD'deki hemen her istihbarat örgütünün üst düzey görevlisi veya ileri geleni ya bahsedilen gizli örgütlerin üyesidir, ya da CFR, Trilateral Komisyon veya Bilderberg üyesidir. Avrupa ve Japonya'daki </w:t>
                          </w:r>
                          <w:r w:rsidRPr="0057514B">
                            <w:rPr>
                              <w:rFonts w:ascii="Arial" w:eastAsia="Times New Roman" w:hAnsi="Arial" w:cs="Arial"/>
                              <w:color w:val="000000"/>
                              <w:sz w:val="26"/>
                              <w:szCs w:val="26"/>
                              <w:lang w:val="en-US" w:eastAsia="ru-RU"/>
                            </w:rPr>
                            <w:lastRenderedPageBreak/>
                            <w:t>istihbarat örgütlerinde de bu kişiler çok etkilidir. Türkiye'de ise son 50 yıldır yönetici konumuna gelmiş pek çok kişi ya Trilateral Komisyon veya Bilderberg üyesidir.</w:t>
                          </w:r>
                        </w:ins>
                      </w:p>
                      <w:p w:rsidR="0057514B" w:rsidRPr="0057514B" w:rsidRDefault="0057514B" w:rsidP="0057514B">
                        <w:pPr>
                          <w:spacing w:before="100" w:beforeAutospacing="1" w:after="100" w:afterAutospacing="1" w:line="240" w:lineRule="auto"/>
                          <w:rPr>
                            <w:ins w:id="22" w:author="Unknown"/>
                            <w:rFonts w:ascii="Arial" w:eastAsia="Times New Roman" w:hAnsi="Arial" w:cs="Arial"/>
                            <w:color w:val="000000"/>
                            <w:sz w:val="26"/>
                            <w:szCs w:val="26"/>
                            <w:lang w:val="en-US" w:eastAsia="ru-RU"/>
                          </w:rPr>
                        </w:pPr>
                        <w:ins w:id="23" w:author="Unknown">
                          <w:r w:rsidRPr="0057514B">
                            <w:rPr>
                              <w:rFonts w:ascii="Arial" w:eastAsia="Times New Roman" w:hAnsi="Arial" w:cs="Arial"/>
                              <w:color w:val="000000"/>
                              <w:sz w:val="26"/>
                              <w:szCs w:val="26"/>
                              <w:lang w:val="en-US" w:eastAsia="ru-RU"/>
                            </w:rPr>
                            <w:t>Şu unutulmamalıdır: Bu örgütlerin güçleri, nitelikleri ve üyeleri ortaya çıkarıldıktan sonra kesinlikle alt edilebilirler. Bu örgütleri böylesine sıralamak onların yenilmez oldukları vurgulamak amacıyla değil, aksine onların iç yapılarını ortaya koymak ve alt edilebileceklerini vurgulamak amacıyla yapılmaktadır.</w:t>
                          </w:r>
                        </w:ins>
                      </w:p>
                      <w:p w:rsidR="0057514B" w:rsidRPr="0057514B" w:rsidRDefault="0057514B" w:rsidP="0057514B">
                        <w:pPr>
                          <w:spacing w:before="100" w:beforeAutospacing="1" w:after="100" w:afterAutospacing="1" w:line="240" w:lineRule="auto"/>
                          <w:rPr>
                            <w:ins w:id="24" w:author="Unknown"/>
                            <w:rFonts w:ascii="Arial" w:eastAsia="Times New Roman" w:hAnsi="Arial" w:cs="Arial"/>
                            <w:color w:val="000000"/>
                            <w:sz w:val="26"/>
                            <w:szCs w:val="26"/>
                            <w:lang w:val="en-US" w:eastAsia="ru-RU"/>
                          </w:rPr>
                        </w:pPr>
                        <w:ins w:id="25" w:author="Unknown">
                          <w:r w:rsidRPr="0057514B">
                            <w:rPr>
                              <w:rFonts w:ascii="Arial" w:eastAsia="Times New Roman" w:hAnsi="Arial" w:cs="Arial"/>
                              <w:color w:val="000000"/>
                              <w:sz w:val="26"/>
                              <w:szCs w:val="26"/>
                              <w:lang w:val="en-US" w:eastAsia="ru-RU"/>
                            </w:rPr>
                            <w:t>Aşağıda her üç örgüte de (Trilateral Komisyon, Bilderberg ve CFR) üye olan kişilerin isimlerini ve bulundukları konumları sunuyorum (Ross </w:t>
                          </w:r>
                          <w:r w:rsidRPr="0057514B">
                            <w:rPr>
                              <w:rFonts w:ascii="Arial" w:eastAsia="Times New Roman" w:hAnsi="Arial" w:cs="Arial"/>
                              <w:color w:val="000000"/>
                              <w:sz w:val="26"/>
                              <w:szCs w:val="26"/>
                              <w:lang w:val="en-US" w:eastAsia="ru-RU"/>
                            </w:rPr>
                            <w:br/>
                            <w:t>2000).</w:t>
                          </w:r>
                        </w:ins>
                      </w:p>
                      <w:p w:rsidR="0057514B" w:rsidRPr="0057514B" w:rsidRDefault="0057514B" w:rsidP="0057514B">
                        <w:pPr>
                          <w:spacing w:before="100" w:beforeAutospacing="1" w:after="100" w:afterAutospacing="1" w:line="240" w:lineRule="auto"/>
                          <w:rPr>
                            <w:ins w:id="26" w:author="Unknown"/>
                            <w:rFonts w:ascii="Arial" w:eastAsia="Times New Roman" w:hAnsi="Arial" w:cs="Arial"/>
                            <w:color w:val="000000"/>
                            <w:sz w:val="26"/>
                            <w:szCs w:val="26"/>
                            <w:lang w:val="en-US" w:eastAsia="ru-RU"/>
                          </w:rPr>
                        </w:pPr>
                        <w:ins w:id="27" w:author="Unknown">
                          <w:r w:rsidRPr="0057514B">
                            <w:rPr>
                              <w:rFonts w:ascii="Arial" w:eastAsia="Times New Roman" w:hAnsi="Arial" w:cs="Arial"/>
                              <w:color w:val="000000"/>
                              <w:sz w:val="26"/>
                              <w:szCs w:val="26"/>
                              <w:lang w:val="en-US" w:eastAsia="ru-RU"/>
                            </w:rPr>
                            <w:t>Her üç örgüte de üye olan elitler</w:t>
                          </w:r>
                        </w:ins>
                      </w:p>
                      <w:p w:rsidR="0057514B" w:rsidRPr="0057514B" w:rsidRDefault="0057514B" w:rsidP="0057514B">
                        <w:pPr>
                          <w:spacing w:before="100" w:beforeAutospacing="1" w:after="100" w:afterAutospacing="1" w:line="240" w:lineRule="auto"/>
                          <w:rPr>
                            <w:ins w:id="28" w:author="Unknown"/>
                            <w:rFonts w:ascii="Arial" w:eastAsia="Times New Roman" w:hAnsi="Arial" w:cs="Arial"/>
                            <w:color w:val="000000"/>
                            <w:sz w:val="26"/>
                            <w:szCs w:val="26"/>
                            <w:lang w:val="en-US" w:eastAsia="ru-RU"/>
                          </w:rPr>
                        </w:pPr>
                        <w:ins w:id="29" w:author="Unknown">
                          <w:r w:rsidRPr="0057514B">
                            <w:rPr>
                              <w:rFonts w:ascii="Arial" w:eastAsia="Times New Roman" w:hAnsi="Arial" w:cs="Arial"/>
                              <w:i/>
                              <w:iCs/>
                              <w:color w:val="000000"/>
                              <w:sz w:val="26"/>
                              <w:szCs w:val="26"/>
                              <w:lang w:val="en-US" w:eastAsia="ru-RU"/>
                            </w:rPr>
                            <w:t>Paul Arthur Allaire: Xerox şirketi direktörü, CFR direktörü. </w:t>
                          </w:r>
                          <w:r w:rsidRPr="0057514B">
                            <w:rPr>
                              <w:rFonts w:ascii="Arial" w:eastAsia="Times New Roman" w:hAnsi="Arial" w:cs="Arial"/>
                              <w:i/>
                              <w:iCs/>
                              <w:color w:val="000000"/>
                              <w:sz w:val="26"/>
                              <w:szCs w:val="26"/>
                              <w:lang w:val="en-US" w:eastAsia="ru-RU"/>
                            </w:rPr>
                            <w:br/>
                            <w:t>Graham T. Allison: Ulusal Politika Merkezi üyesi, eski CFR Direktörü. </w:t>
                          </w:r>
                          <w:r w:rsidRPr="0057514B">
                            <w:rPr>
                              <w:rFonts w:ascii="Arial" w:eastAsia="Times New Roman" w:hAnsi="Arial" w:cs="Arial"/>
                              <w:i/>
                              <w:iCs/>
                              <w:color w:val="000000"/>
                              <w:sz w:val="26"/>
                              <w:szCs w:val="26"/>
                              <w:lang w:val="en-US" w:eastAsia="ru-RU"/>
                            </w:rPr>
                            <w:br/>
                            <w:t>D. Orville Andreas: Archer Daniels şirketi başkanı. </w:t>
                          </w:r>
                          <w:r w:rsidRPr="0057514B">
                            <w:rPr>
                              <w:rFonts w:ascii="Arial" w:eastAsia="Times New Roman" w:hAnsi="Arial" w:cs="Arial"/>
                              <w:i/>
                              <w:iCs/>
                              <w:color w:val="000000"/>
                              <w:sz w:val="26"/>
                              <w:szCs w:val="26"/>
                              <w:lang w:val="en-US" w:eastAsia="ru-RU"/>
                            </w:rPr>
                            <w:br/>
                            <w:t>R. Leroy Bartley: Ünlü Wall Street Journal Editörü. </w:t>
                          </w:r>
                          <w:r w:rsidRPr="0057514B">
                            <w:rPr>
                              <w:rFonts w:ascii="Arial" w:eastAsia="Times New Roman" w:hAnsi="Arial" w:cs="Arial"/>
                              <w:i/>
                              <w:iCs/>
                              <w:color w:val="000000"/>
                              <w:sz w:val="26"/>
                              <w:szCs w:val="26"/>
                              <w:lang w:val="en-US" w:eastAsia="ru-RU"/>
                            </w:rPr>
                            <w:br/>
                            <w:t>C. Fred Bergsten: Ünlü Brookings Institition Yöneticisi. </w:t>
                          </w:r>
                          <w:r w:rsidRPr="0057514B">
                            <w:rPr>
                              <w:rFonts w:ascii="Arial" w:eastAsia="Times New Roman" w:hAnsi="Arial" w:cs="Arial"/>
                              <w:i/>
                              <w:iCs/>
                              <w:color w:val="000000"/>
                              <w:sz w:val="26"/>
                              <w:szCs w:val="26"/>
                              <w:lang w:val="en-US" w:eastAsia="ru-RU"/>
                            </w:rPr>
                            <w:br/>
                            <w:t>Robert R. Bowie: Kıtalararası Geliştirme Merkezi üyesi. </w:t>
                          </w:r>
                          <w:r w:rsidRPr="0057514B">
                            <w:rPr>
                              <w:rFonts w:ascii="Arial" w:eastAsia="Times New Roman" w:hAnsi="Arial" w:cs="Arial"/>
                              <w:i/>
                              <w:iCs/>
                              <w:color w:val="000000"/>
                              <w:sz w:val="26"/>
                              <w:szCs w:val="26"/>
                              <w:lang w:val="en-US" w:eastAsia="ru-RU"/>
                            </w:rPr>
                            <w:br/>
                            <w:t>John Bredemas: Texaco şirketi direktörü, eski senatör. </w:t>
                          </w:r>
                          <w:r w:rsidRPr="0057514B">
                            <w:rPr>
                              <w:rFonts w:ascii="Arial" w:eastAsia="Times New Roman" w:hAnsi="Arial" w:cs="Arial"/>
                              <w:i/>
                              <w:iCs/>
                              <w:color w:val="000000"/>
                              <w:sz w:val="26"/>
                              <w:szCs w:val="26"/>
                              <w:lang w:val="en-US" w:eastAsia="ru-RU"/>
                            </w:rPr>
                            <w:br/>
                            <w:t>Zbigniew Brzezinski: Ulusal güvenlik danışmanı, Stratejik ve Uluslararası Çalışmalar Enstitüsü. </w:t>
                          </w:r>
                          <w:r w:rsidRPr="0057514B">
                            <w:rPr>
                              <w:rFonts w:ascii="Arial" w:eastAsia="Times New Roman" w:hAnsi="Arial" w:cs="Arial"/>
                              <w:i/>
                              <w:iCs/>
                              <w:color w:val="000000"/>
                              <w:sz w:val="26"/>
                              <w:szCs w:val="26"/>
                              <w:lang w:val="en-US" w:eastAsia="ru-RU"/>
                            </w:rPr>
                            <w:br/>
                            <w:t>John H. Chafe: Senatör, Fin. Sel. Intellig. Direktör. </w:t>
                          </w:r>
                          <w:r w:rsidRPr="0057514B">
                            <w:rPr>
                              <w:rFonts w:ascii="Arial" w:eastAsia="Times New Roman" w:hAnsi="Arial" w:cs="Arial"/>
                              <w:i/>
                              <w:iCs/>
                              <w:color w:val="000000"/>
                              <w:sz w:val="26"/>
                              <w:szCs w:val="26"/>
                              <w:lang w:val="en-US" w:eastAsia="ru-RU"/>
                            </w:rPr>
                            <w:br/>
                            <w:t>Bill Clinton: Eski Başkan, Arkansas Valisi. </w:t>
                          </w:r>
                          <w:r w:rsidRPr="0057514B">
                            <w:rPr>
                              <w:rFonts w:ascii="Arial" w:eastAsia="Times New Roman" w:hAnsi="Arial" w:cs="Arial"/>
                              <w:i/>
                              <w:iCs/>
                              <w:color w:val="000000"/>
                              <w:sz w:val="26"/>
                              <w:szCs w:val="26"/>
                              <w:lang w:val="en-US" w:eastAsia="ru-RU"/>
                            </w:rPr>
                            <w:br/>
                            <w:t>Richard N. Cooper: Harvard'da Prof. CFR direktörü, Devlet Bakanlığı, Ekonomik isler. </w:t>
                          </w:r>
                          <w:r w:rsidRPr="0057514B">
                            <w:rPr>
                              <w:rFonts w:ascii="Arial" w:eastAsia="Times New Roman" w:hAnsi="Arial" w:cs="Arial"/>
                              <w:i/>
                              <w:iCs/>
                              <w:color w:val="000000"/>
                              <w:sz w:val="26"/>
                              <w:szCs w:val="26"/>
                              <w:lang w:val="en-US" w:eastAsia="ru-RU"/>
                            </w:rPr>
                            <w:br/>
                            <w:t>Gerald Corrigan: CFR direktörü, Federal Merkez Bankası. Eski direktörü, Goldman Sachs. </w:t>
                          </w:r>
                          <w:r w:rsidRPr="0057514B">
                            <w:rPr>
                              <w:rFonts w:ascii="Arial" w:eastAsia="Times New Roman" w:hAnsi="Arial" w:cs="Arial"/>
                              <w:i/>
                              <w:iCs/>
                              <w:color w:val="000000"/>
                              <w:sz w:val="26"/>
                              <w:szCs w:val="26"/>
                              <w:lang w:val="en-US" w:eastAsia="ru-RU"/>
                            </w:rPr>
                            <w:br/>
                            <w:t>Lynn E. Davis: Devlet Bakanı, Uluslararası Güvenlik Sekreteri. </w:t>
                          </w:r>
                          <w:r w:rsidRPr="0057514B">
                            <w:rPr>
                              <w:rFonts w:ascii="Arial" w:eastAsia="Times New Roman" w:hAnsi="Arial" w:cs="Arial"/>
                              <w:i/>
                              <w:iCs/>
                              <w:color w:val="000000"/>
                              <w:sz w:val="26"/>
                              <w:szCs w:val="26"/>
                              <w:lang w:val="en-US" w:eastAsia="ru-RU"/>
                            </w:rPr>
                            <w:br/>
                            <w:t>John Mark Deutch: CIA direktörü, Savunma Bakanlığı. </w:t>
                          </w:r>
                          <w:r w:rsidRPr="0057514B">
                            <w:rPr>
                              <w:rFonts w:ascii="Arial" w:eastAsia="Times New Roman" w:hAnsi="Arial" w:cs="Arial"/>
                              <w:i/>
                              <w:iCs/>
                              <w:color w:val="000000"/>
                              <w:sz w:val="26"/>
                              <w:szCs w:val="26"/>
                              <w:lang w:val="en-US" w:eastAsia="ru-RU"/>
                            </w:rPr>
                            <w:br/>
                            <w:t>Martin S. Friedman: Prof. (Harvard) Ekonomik Araştırmalar Ulusal Bürosu. </w:t>
                          </w:r>
                          <w:r w:rsidRPr="0057514B">
                            <w:rPr>
                              <w:rFonts w:ascii="Arial" w:eastAsia="Times New Roman" w:hAnsi="Arial" w:cs="Arial"/>
                              <w:i/>
                              <w:iCs/>
                              <w:color w:val="000000"/>
                              <w:sz w:val="26"/>
                              <w:szCs w:val="26"/>
                              <w:lang w:val="en-US" w:eastAsia="ru-RU"/>
                            </w:rPr>
                            <w:br/>
                            <w:t>Stephan J. Friedman: Goldman Sachs şirketi. </w:t>
                          </w:r>
                          <w:r w:rsidRPr="0057514B">
                            <w:rPr>
                              <w:rFonts w:ascii="Arial" w:eastAsia="Times New Roman" w:hAnsi="Arial" w:cs="Arial"/>
                              <w:i/>
                              <w:iCs/>
                              <w:color w:val="000000"/>
                              <w:sz w:val="26"/>
                              <w:szCs w:val="26"/>
                              <w:lang w:val="en-US" w:eastAsia="ru-RU"/>
                            </w:rPr>
                            <w:br/>
                            <w:t>Thomas L. Friedman: New York Times gazetesi, köse yazarı. </w:t>
                          </w:r>
                          <w:r w:rsidRPr="0057514B">
                            <w:rPr>
                              <w:rFonts w:ascii="Arial" w:eastAsia="Times New Roman" w:hAnsi="Arial" w:cs="Arial"/>
                              <w:i/>
                              <w:iCs/>
                              <w:color w:val="000000"/>
                              <w:sz w:val="26"/>
                              <w:szCs w:val="26"/>
                              <w:lang w:val="en-US" w:eastAsia="ru-RU"/>
                            </w:rPr>
                            <w:br/>
                            <w:t>David. L. Gergen: US News ve World Report Direktör ve Clinton'un danışmanı. </w:t>
                          </w:r>
                          <w:r w:rsidRPr="0057514B">
                            <w:rPr>
                              <w:rFonts w:ascii="Arial" w:eastAsia="Times New Roman" w:hAnsi="Arial" w:cs="Arial"/>
                              <w:i/>
                              <w:iCs/>
                              <w:color w:val="000000"/>
                              <w:sz w:val="26"/>
                              <w:szCs w:val="26"/>
                              <w:lang w:val="en-US" w:eastAsia="ru-RU"/>
                            </w:rPr>
                            <w:br/>
                            <w:t>Louis Gerstner: IBM şirketi sahibi ve başkanı. </w:t>
                          </w:r>
                          <w:r w:rsidRPr="0057514B">
                            <w:rPr>
                              <w:rFonts w:ascii="Arial" w:eastAsia="Times New Roman" w:hAnsi="Arial" w:cs="Arial"/>
                              <w:i/>
                              <w:iCs/>
                              <w:color w:val="000000"/>
                              <w:sz w:val="26"/>
                              <w:szCs w:val="26"/>
                              <w:lang w:val="en-US" w:eastAsia="ru-RU"/>
                            </w:rPr>
                            <w:br/>
                            <w:t>Katharine Graham: Washington Post gazetesi, köse yazarı ve Brookings Inst. </w:t>
                          </w:r>
                          <w:r w:rsidRPr="0057514B">
                            <w:rPr>
                              <w:rFonts w:ascii="Arial" w:eastAsia="Times New Roman" w:hAnsi="Arial" w:cs="Arial"/>
                              <w:i/>
                              <w:iCs/>
                              <w:color w:val="000000"/>
                              <w:sz w:val="26"/>
                              <w:szCs w:val="26"/>
                              <w:lang w:val="en-US" w:eastAsia="ru-RU"/>
                            </w:rPr>
                            <w:br/>
                            <w:t>Maurice Greenberg: CFR direktörü, Am. Int. Group Inc. Başkan yardımcısı. </w:t>
                          </w:r>
                          <w:r w:rsidRPr="0057514B">
                            <w:rPr>
                              <w:rFonts w:ascii="Arial" w:eastAsia="Times New Roman" w:hAnsi="Arial" w:cs="Arial"/>
                              <w:i/>
                              <w:iCs/>
                              <w:color w:val="000000"/>
                              <w:sz w:val="26"/>
                              <w:szCs w:val="26"/>
                              <w:lang w:val="en-US" w:eastAsia="ru-RU"/>
                            </w:rPr>
                            <w:br/>
                            <w:t>Lee Herbert Hesburgh: Senatör, Indiana uluslararası ilişkiler. </w:t>
                          </w:r>
                          <w:r w:rsidRPr="0057514B">
                            <w:rPr>
                              <w:rFonts w:ascii="Arial" w:eastAsia="Times New Roman" w:hAnsi="Arial" w:cs="Arial"/>
                              <w:i/>
                              <w:iCs/>
                              <w:color w:val="000000"/>
                              <w:sz w:val="26"/>
                              <w:szCs w:val="26"/>
                              <w:lang w:val="en-US" w:eastAsia="ru-RU"/>
                            </w:rPr>
                            <w:br/>
                            <w:t>W. Aleksander Hewitt: Jamaika Büyükelçisi. </w:t>
                          </w:r>
                          <w:r w:rsidRPr="0057514B">
                            <w:rPr>
                              <w:rFonts w:ascii="Arial" w:eastAsia="Times New Roman" w:hAnsi="Arial" w:cs="Arial"/>
                              <w:i/>
                              <w:iCs/>
                              <w:color w:val="000000"/>
                              <w:sz w:val="26"/>
                              <w:szCs w:val="26"/>
                              <w:lang w:val="en-US" w:eastAsia="ru-RU"/>
                            </w:rPr>
                            <w:br/>
                            <w:t>James F. Hoge: CFR'nin yayın organı Foreign Affairsin direktörü. </w:t>
                          </w:r>
                          <w:r w:rsidRPr="0057514B">
                            <w:rPr>
                              <w:rFonts w:ascii="Arial" w:eastAsia="Times New Roman" w:hAnsi="Arial" w:cs="Arial"/>
                              <w:i/>
                              <w:iCs/>
                              <w:color w:val="000000"/>
                              <w:sz w:val="26"/>
                              <w:szCs w:val="26"/>
                              <w:lang w:val="en-US" w:eastAsia="ru-RU"/>
                            </w:rPr>
                            <w:br/>
                            <w:t>Richard Holbrooke: ABD Büyükelçisi, B. M. üyesi Credit S. First Boston Corp. </w:t>
                          </w:r>
                          <w:r w:rsidRPr="0057514B">
                            <w:rPr>
                              <w:rFonts w:ascii="Arial" w:eastAsia="Times New Roman" w:hAnsi="Arial" w:cs="Arial"/>
                              <w:i/>
                              <w:iCs/>
                              <w:color w:val="000000"/>
                              <w:sz w:val="26"/>
                              <w:szCs w:val="26"/>
                              <w:lang w:val="en-US" w:eastAsia="ru-RU"/>
                            </w:rPr>
                            <w:br/>
                            <w:t>Vernon E. Jordan: Aikin, Huer and Feld şirketi, RJR Nabisco yöneticisi. </w:t>
                          </w:r>
                          <w:r w:rsidRPr="0057514B">
                            <w:rPr>
                              <w:rFonts w:ascii="Arial" w:eastAsia="Times New Roman" w:hAnsi="Arial" w:cs="Arial"/>
                              <w:i/>
                              <w:iCs/>
                              <w:color w:val="000000"/>
                              <w:sz w:val="26"/>
                              <w:szCs w:val="26"/>
                              <w:lang w:val="en-US" w:eastAsia="ru-RU"/>
                            </w:rPr>
                            <w:br/>
                            <w:t>Henry A. Kissenger: Nixon ve Carter dönemi Devlet Bakanlığı, Sekreter. </w:t>
                          </w:r>
                          <w:r w:rsidRPr="0057514B">
                            <w:rPr>
                              <w:rFonts w:ascii="Arial" w:eastAsia="Times New Roman" w:hAnsi="Arial" w:cs="Arial"/>
                              <w:i/>
                              <w:iCs/>
                              <w:color w:val="000000"/>
                              <w:sz w:val="26"/>
                              <w:szCs w:val="26"/>
                              <w:lang w:val="en-US" w:eastAsia="ru-RU"/>
                            </w:rPr>
                            <w:br/>
                            <w:t>Winston Lord: Devlet Bak. Sekreter yardımcısı, Doğu Pasifik ve Asya İlişkileri. </w:t>
                          </w:r>
                          <w:r w:rsidRPr="0057514B">
                            <w:rPr>
                              <w:rFonts w:ascii="Arial" w:eastAsia="Times New Roman" w:hAnsi="Arial" w:cs="Arial"/>
                              <w:i/>
                              <w:iCs/>
                              <w:color w:val="000000"/>
                              <w:sz w:val="26"/>
                              <w:szCs w:val="26"/>
                              <w:lang w:val="en-US" w:eastAsia="ru-RU"/>
                            </w:rPr>
                            <w:br/>
                            <w:t>Jessica T. Mathews: Uluslararası barış için Carnegie vakfı başkanı (CIA ve DIA). </w:t>
                          </w:r>
                          <w:r w:rsidRPr="0057514B">
                            <w:rPr>
                              <w:rFonts w:ascii="Arial" w:eastAsia="Times New Roman" w:hAnsi="Arial" w:cs="Arial"/>
                              <w:i/>
                              <w:iCs/>
                              <w:color w:val="000000"/>
                              <w:sz w:val="26"/>
                              <w:szCs w:val="26"/>
                              <w:lang w:val="en-US" w:eastAsia="ru-RU"/>
                            </w:rPr>
                            <w:br/>
                            <w:t>Winston P. McCracken: Michigan Üniversitesi Prof. </w:t>
                          </w:r>
                          <w:r w:rsidRPr="0057514B">
                            <w:rPr>
                              <w:rFonts w:ascii="Arial" w:eastAsia="Times New Roman" w:hAnsi="Arial" w:cs="Arial"/>
                              <w:i/>
                              <w:iCs/>
                              <w:color w:val="000000"/>
                              <w:sz w:val="26"/>
                              <w:szCs w:val="26"/>
                              <w:lang w:val="en-US" w:eastAsia="ru-RU"/>
                            </w:rPr>
                            <w:br/>
                            <w:t>Robert Strange Mc Namara: Dünya Bankası başkanı, Eski Savunma Sekreteri, Brookings Inst. (CIA bağlantılı). </w:t>
                          </w:r>
                          <w:r w:rsidRPr="0057514B">
                            <w:rPr>
                              <w:rFonts w:ascii="Arial" w:eastAsia="Times New Roman" w:hAnsi="Arial" w:cs="Arial"/>
                              <w:i/>
                              <w:iCs/>
                              <w:color w:val="000000"/>
                              <w:sz w:val="26"/>
                              <w:szCs w:val="26"/>
                              <w:lang w:val="en-US" w:eastAsia="ru-RU"/>
                            </w:rPr>
                            <w:br/>
                            <w:t>Walter F. Mondale: ABD Büyükelçisi, Japonya Devlet Bakanlığı. </w:t>
                          </w:r>
                          <w:r w:rsidRPr="0057514B">
                            <w:rPr>
                              <w:rFonts w:ascii="Arial" w:eastAsia="Times New Roman" w:hAnsi="Arial" w:cs="Arial"/>
                              <w:i/>
                              <w:iCs/>
                              <w:color w:val="000000"/>
                              <w:sz w:val="26"/>
                              <w:szCs w:val="26"/>
                              <w:lang w:val="en-US" w:eastAsia="ru-RU"/>
                            </w:rPr>
                            <w:br/>
                            <w:t>J. Benjamin Nye: Hazine Bakanlığı Sekreteri ve etkin başkanı. </w:t>
                          </w:r>
                          <w:r w:rsidRPr="0057514B">
                            <w:rPr>
                              <w:rFonts w:ascii="Arial" w:eastAsia="Times New Roman" w:hAnsi="Arial" w:cs="Arial"/>
                              <w:i/>
                              <w:iCs/>
                              <w:color w:val="000000"/>
                              <w:sz w:val="26"/>
                              <w:szCs w:val="26"/>
                              <w:lang w:val="en-US" w:eastAsia="ru-RU"/>
                            </w:rPr>
                            <w:br/>
                            <w:t>Joseph S. Nye: Ulusal İstihbarat Konseyi başkanı, Harvard Dekanı </w:t>
                          </w:r>
                          <w:r w:rsidRPr="0057514B">
                            <w:rPr>
                              <w:rFonts w:ascii="Arial" w:eastAsia="Times New Roman" w:hAnsi="Arial" w:cs="Arial"/>
                              <w:i/>
                              <w:iCs/>
                              <w:color w:val="000000"/>
                              <w:sz w:val="26"/>
                              <w:szCs w:val="26"/>
                              <w:lang w:val="en-US" w:eastAsia="ru-RU"/>
                            </w:rPr>
                            <w:br/>
                            <w:t>Rozanne L. Ridgway: Atlantik Konsül, RJR Nab Direktörü. </w:t>
                          </w:r>
                          <w:r w:rsidRPr="0057514B">
                            <w:rPr>
                              <w:rFonts w:ascii="Arial" w:eastAsia="Times New Roman" w:hAnsi="Arial" w:cs="Arial"/>
                              <w:i/>
                              <w:iCs/>
                              <w:color w:val="000000"/>
                              <w:sz w:val="26"/>
                              <w:szCs w:val="26"/>
                              <w:lang w:val="en-US" w:eastAsia="ru-RU"/>
                            </w:rPr>
                            <w:br/>
                          </w:r>
                          <w:r w:rsidRPr="0057514B">
                            <w:rPr>
                              <w:rFonts w:ascii="Arial" w:eastAsia="Times New Roman" w:hAnsi="Arial" w:cs="Arial"/>
                              <w:i/>
                              <w:iCs/>
                              <w:color w:val="000000"/>
                              <w:sz w:val="26"/>
                              <w:szCs w:val="26"/>
                              <w:lang w:val="en-US" w:eastAsia="ru-RU"/>
                            </w:rPr>
                            <w:lastRenderedPageBreak/>
                            <w:t>Charles W. Robinson: Kıtalararası Geliştirme Konsülü, Brookings Inst. (CIA bağlantılı). </w:t>
                          </w:r>
                          <w:r w:rsidRPr="0057514B">
                            <w:rPr>
                              <w:rFonts w:ascii="Arial" w:eastAsia="Times New Roman" w:hAnsi="Arial" w:cs="Arial"/>
                              <w:i/>
                              <w:iCs/>
                              <w:color w:val="000000"/>
                              <w:sz w:val="26"/>
                              <w:szCs w:val="26"/>
                              <w:lang w:val="en-US" w:eastAsia="ru-RU"/>
                            </w:rPr>
                            <w:br/>
                            <w:t>David Rockefeller: Chase Manhattan Bankası başkanı, Rockefeller şirketi başkanı, CFR başkanı, Trilateral Komisyon başka. Bahsedilen tüm örgütlerin basındaki çekirdeğin yöneticisi. </w:t>
                          </w:r>
                          <w:r w:rsidRPr="0057514B">
                            <w:rPr>
                              <w:rFonts w:ascii="Arial" w:eastAsia="Times New Roman" w:hAnsi="Arial" w:cs="Arial"/>
                              <w:i/>
                              <w:iCs/>
                              <w:color w:val="000000"/>
                              <w:sz w:val="26"/>
                              <w:szCs w:val="26"/>
                              <w:lang w:val="en-US" w:eastAsia="ru-RU"/>
                            </w:rPr>
                            <w:br/>
                            <w:t>Brent Snowcroft: Ulusal Güvenlik Konseyi Başkan yard, CFR eski başkanı. </w:t>
                          </w:r>
                          <w:r w:rsidRPr="0057514B">
                            <w:rPr>
                              <w:rFonts w:ascii="Arial" w:eastAsia="Times New Roman" w:hAnsi="Arial" w:cs="Arial"/>
                              <w:i/>
                              <w:iCs/>
                              <w:color w:val="000000"/>
                              <w:sz w:val="26"/>
                              <w:szCs w:val="26"/>
                              <w:lang w:val="en-US" w:eastAsia="ru-RU"/>
                            </w:rPr>
                            <w:br/>
                            <w:t>Helmut Sonnefeldt: Brookings ve Carnagie Endowment (CIA bağlantılı). </w:t>
                          </w:r>
                          <w:r w:rsidRPr="0057514B">
                            <w:rPr>
                              <w:rFonts w:ascii="Arial" w:eastAsia="Times New Roman" w:hAnsi="Arial" w:cs="Arial"/>
                              <w:i/>
                              <w:iCs/>
                              <w:color w:val="000000"/>
                              <w:sz w:val="26"/>
                              <w:szCs w:val="26"/>
                              <w:lang w:val="en-US" w:eastAsia="ru-RU"/>
                            </w:rPr>
                            <w:br/>
                            <w:t>George Soros: Soros Fund başkanı, Open Society Institute. </w:t>
                          </w:r>
                          <w:r w:rsidRPr="0057514B">
                            <w:rPr>
                              <w:rFonts w:ascii="Arial" w:eastAsia="Times New Roman" w:hAnsi="Arial" w:cs="Arial"/>
                              <w:i/>
                              <w:iCs/>
                              <w:color w:val="000000"/>
                              <w:sz w:val="26"/>
                              <w:szCs w:val="26"/>
                              <w:lang w:val="en-US" w:eastAsia="ru-RU"/>
                            </w:rPr>
                            <w:br/>
                            <w:t>Laura D. Tyson: Prof, Harvard, Ekonomik danışmanlık Komisyonu başkanı.</w:t>
                          </w:r>
                          <w:r w:rsidRPr="0057514B">
                            <w:rPr>
                              <w:rFonts w:ascii="Arial" w:eastAsia="Times New Roman" w:hAnsi="Arial" w:cs="Arial"/>
                              <w:i/>
                              <w:iCs/>
                              <w:color w:val="000000"/>
                              <w:sz w:val="26"/>
                              <w:szCs w:val="26"/>
                              <w:lang w:val="en-US" w:eastAsia="ru-RU"/>
                            </w:rPr>
                            <w:br/>
                            <w:t>Paul A. Volcker: Federal Reserve System (Merkez Bankası) başkanı. </w:t>
                          </w:r>
                          <w:r w:rsidRPr="0057514B">
                            <w:rPr>
                              <w:rFonts w:ascii="Arial" w:eastAsia="Times New Roman" w:hAnsi="Arial" w:cs="Arial"/>
                              <w:i/>
                              <w:iCs/>
                              <w:color w:val="000000"/>
                              <w:sz w:val="26"/>
                              <w:szCs w:val="26"/>
                              <w:lang w:val="en-US" w:eastAsia="ru-RU"/>
                            </w:rPr>
                            <w:br/>
                            <w:t>John C. Whitehead: Brookings Institution başkanı (CIA yan kurulusu) </w:t>
                          </w:r>
                          <w:r w:rsidRPr="0057514B">
                            <w:rPr>
                              <w:rFonts w:ascii="Arial" w:eastAsia="Times New Roman" w:hAnsi="Arial" w:cs="Arial"/>
                              <w:i/>
                              <w:iCs/>
                              <w:color w:val="000000"/>
                              <w:sz w:val="26"/>
                              <w:szCs w:val="26"/>
                              <w:lang w:val="en-US" w:eastAsia="ru-RU"/>
                            </w:rPr>
                            <w:br/>
                            <w:t>NYC, AEA investor. </w:t>
                          </w:r>
                          <w:r w:rsidRPr="0057514B">
                            <w:rPr>
                              <w:rFonts w:ascii="Arial" w:eastAsia="Times New Roman" w:hAnsi="Arial" w:cs="Arial"/>
                              <w:i/>
                              <w:iCs/>
                              <w:color w:val="000000"/>
                              <w:sz w:val="26"/>
                              <w:szCs w:val="26"/>
                              <w:lang w:val="en-US" w:eastAsia="ru-RU"/>
                            </w:rPr>
                            <w:br/>
                            <w:t>Paul D. Wolfowitz: John Hopkins Ünv Dekanı, İleri Uluslararası İlişkiler (CIA). </w:t>
                          </w:r>
                          <w:r w:rsidRPr="0057514B">
                            <w:rPr>
                              <w:rFonts w:ascii="Arial" w:eastAsia="Times New Roman" w:hAnsi="Arial" w:cs="Arial"/>
                              <w:i/>
                              <w:iCs/>
                              <w:color w:val="000000"/>
                              <w:sz w:val="26"/>
                              <w:szCs w:val="26"/>
                              <w:lang w:val="en-US" w:eastAsia="ru-RU"/>
                            </w:rPr>
                            <w:br/>
                            <w:t>Robert B. Zoellick: Stratejik ve Uluslararası İlişkiler Merkezi başkanı. </w:t>
                          </w:r>
                          <w:r w:rsidRPr="0057514B">
                            <w:rPr>
                              <w:rFonts w:ascii="Arial" w:eastAsia="Times New Roman" w:hAnsi="Arial" w:cs="Arial"/>
                              <w:i/>
                              <w:iCs/>
                              <w:color w:val="000000"/>
                              <w:sz w:val="26"/>
                              <w:szCs w:val="26"/>
                              <w:lang w:val="en-US" w:eastAsia="ru-RU"/>
                            </w:rPr>
                            <w:br/>
                            <w:t>M. Benjamin Mortimer: US News, World Reports, NY Daily News, Atlantic Montly başkanı ve yöneticisi, pek çok medyayı kontrol etmekte.</w:t>
                          </w:r>
                        </w:ins>
                      </w:p>
                      <w:p w:rsidR="0057514B" w:rsidRPr="0057514B" w:rsidRDefault="0057514B" w:rsidP="0057514B">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30" w:author="Unknown"/>
                            <w:rFonts w:ascii="Arial" w:eastAsia="Times New Roman" w:hAnsi="Arial" w:cs="Arial"/>
                            <w:b/>
                            <w:bCs/>
                            <w:color w:val="3B5998"/>
                            <w:sz w:val="30"/>
                            <w:szCs w:val="30"/>
                            <w:lang w:val="en-US" w:eastAsia="ru-RU"/>
                          </w:rPr>
                        </w:pPr>
                        <w:ins w:id="31" w:author="Unknown">
                          <w:r w:rsidRPr="0057514B">
                            <w:rPr>
                              <w:rFonts w:ascii="Arial" w:eastAsia="Times New Roman" w:hAnsi="Arial" w:cs="Arial"/>
                              <w:b/>
                              <w:bCs/>
                              <w:color w:val="3B5998"/>
                              <w:sz w:val="30"/>
                              <w:szCs w:val="30"/>
                              <w:lang w:val="en-US" w:eastAsia="ru-RU"/>
                            </w:rPr>
                            <w:t>Eski ve Yeni Dünya Düzeninde gizli cemiyetlere kısa bir bakış</w:t>
                          </w:r>
                        </w:ins>
                      </w:p>
                      <w:p w:rsidR="0057514B" w:rsidRPr="0057514B" w:rsidRDefault="0057514B" w:rsidP="0057514B">
                        <w:pPr>
                          <w:spacing w:before="100" w:beforeAutospacing="1" w:after="100" w:afterAutospacing="1" w:line="240" w:lineRule="auto"/>
                          <w:rPr>
                            <w:ins w:id="32" w:author="Unknown"/>
                            <w:rFonts w:ascii="Arial" w:eastAsia="Times New Roman" w:hAnsi="Arial" w:cs="Arial"/>
                            <w:color w:val="000000"/>
                            <w:sz w:val="26"/>
                            <w:szCs w:val="26"/>
                            <w:lang w:val="en-US" w:eastAsia="ru-RU"/>
                          </w:rPr>
                        </w:pPr>
                        <w:ins w:id="33" w:author="Unknown">
                          <w:r w:rsidRPr="0057514B">
                            <w:rPr>
                              <w:rFonts w:ascii="Arial" w:eastAsia="Times New Roman" w:hAnsi="Arial" w:cs="Arial"/>
                              <w:color w:val="000000"/>
                              <w:sz w:val="26"/>
                              <w:szCs w:val="26"/>
                              <w:lang w:val="en-US" w:eastAsia="ru-RU"/>
                            </w:rPr>
                            <w:t>Dünyanın kurulusundan beri insanlar, sosyal sistemler içinde belirli bir güç arayışında olmuşlardır. Belirli sosyal sınıflarda ve özellikle 16-18. yüzyıldan sonra yönetici sınıfı teşkil eden üst burjuvazide belirli mevkilerin dağılımı, arz-talep dengesine uygun olmamaya başlamıştır. Ayrıca kilise ve din baskısına karşı da, farklı ve daha açık görüşlü düşünceye sahip insanlar farklı örgütlenmeler içine girme ihtiyacı duymuşlardır. Bu yüzyıllarda eski mistik gizli cemiyetlerin de törelerini ve yöntemlerini kullanan yeni yapılanmalar görmekteyiz. Masonluk ve ILLUMINATI, bu özellikleri fazlasıyla içermektedir.</w:t>
                          </w:r>
                        </w:ins>
                      </w:p>
                      <w:p w:rsidR="0057514B" w:rsidRPr="0057514B" w:rsidRDefault="0057514B" w:rsidP="0057514B">
                        <w:pPr>
                          <w:spacing w:before="100" w:beforeAutospacing="1" w:after="100" w:afterAutospacing="1" w:line="240" w:lineRule="auto"/>
                          <w:rPr>
                            <w:ins w:id="34" w:author="Unknown"/>
                            <w:rFonts w:ascii="Arial" w:eastAsia="Times New Roman" w:hAnsi="Arial" w:cs="Arial"/>
                            <w:color w:val="000000"/>
                            <w:sz w:val="26"/>
                            <w:szCs w:val="26"/>
                            <w:lang w:val="en-US" w:eastAsia="ru-RU"/>
                          </w:rPr>
                        </w:pPr>
                        <w:ins w:id="35" w:author="Unknown">
                          <w:r w:rsidRPr="0057514B">
                            <w:rPr>
                              <w:rFonts w:ascii="Arial" w:eastAsia="Times New Roman" w:hAnsi="Arial" w:cs="Arial"/>
                              <w:color w:val="000000"/>
                              <w:sz w:val="26"/>
                              <w:szCs w:val="26"/>
                              <w:lang w:val="en-US" w:eastAsia="ru-RU"/>
                            </w:rPr>
                            <w:t>Aslında gizli cemiyetler büyünün ve ayinlerin başladığı çok eski dönemlere kadar gider ve pek çok gizli cemiyetin kuruluşu, Mısırlılar ve Mezopotamyalılar zamanına kadar uzanmakta, Sümer ve Akanlara, 5000 yıl önceye gitmektedir. Ama ilk gizli cemiyetlerin temel çıkış noktası, din ve Tanrı ile bütünleşme çabasıdır. İlk gizli cemiyetleri oluşturanlar da zaten şamanlar, din adamları ve ruhban sınıfı olmuştur. Zoroastrianizm, Mithraism, Pitagorasçilik, Neo-Platonizm, Kabalizm, Sufism, Batıniler (Hasan Sabbah'ın gizli cemiyeti), Tapınak ve Malta Şövalyeleri ve Gül Haç örgütü ve daha binlercesi Mısır, Mezopotamya ve Ortadoğu'da kendi inanç, sembolizm ve ritüel sistemleri ile yoğrulmuşlar ve yıllarca birbirlerinden etkilenerek Rönesans dönemine kadar ulaşmışlardır. Burada söz konusu olan masonik cemiyetlerdir, ama burada hedefimiz tüm masonları ve masonik aktiviteleri kötülemek değildir. Yüzlerce kola ayrılmış olan masonluk kendi alt kültürü içinde bazı masonik olguları ve yapıları da beraberinde getirmiştir. Masonluğun tarihte insanlara olumlu etkileri de olmuştur. Öncelikle 18. yüzyıl öncesi Anderson Anayasasından önceki masonların pek çoğu aydınlanmacı ve bilimsel kişiliği ön plana çıkan kişilerdir.</w:t>
                          </w:r>
                        </w:ins>
                      </w:p>
                      <w:p w:rsidR="0057514B" w:rsidRPr="0057514B" w:rsidRDefault="0057514B" w:rsidP="0057514B">
                        <w:pPr>
                          <w:spacing w:before="100" w:beforeAutospacing="1" w:after="100" w:afterAutospacing="1" w:line="240" w:lineRule="auto"/>
                          <w:rPr>
                            <w:ins w:id="36" w:author="Unknown"/>
                            <w:rFonts w:ascii="Arial" w:eastAsia="Times New Roman" w:hAnsi="Arial" w:cs="Arial"/>
                            <w:color w:val="000000"/>
                            <w:sz w:val="26"/>
                            <w:szCs w:val="26"/>
                            <w:lang w:val="en-US" w:eastAsia="ru-RU"/>
                          </w:rPr>
                        </w:pPr>
                        <w:ins w:id="37" w:author="Unknown">
                          <w:r w:rsidRPr="0057514B">
                            <w:rPr>
                              <w:rFonts w:ascii="Arial" w:eastAsia="Times New Roman" w:hAnsi="Arial" w:cs="Arial"/>
                              <w:color w:val="000000"/>
                              <w:sz w:val="26"/>
                              <w:szCs w:val="26"/>
                              <w:lang w:val="en-US" w:eastAsia="ru-RU"/>
                            </w:rPr>
                            <w:t>Varlığı hâlen tartışılan Gül Haç (Rose Croix) Örgütü'nün de masonluğun farklı bir devamı olduğu, hatta 1614lerde kiliseye karsı İngiltere'de manifestolar verdiği de söylenir. Rose Croix'de bulunduğu ve büyük üstatlık yaptığı söylenen bazı kişileri son yıllarda bulunan parşömenlerdeki kayıtlarına ve Holly Blood and Holly Grail (Kutsal Kan, Kutsal Kase) isimli kitaptaki bilgiye göre sayalım isterseniz</w:t>
                          </w:r>
                        </w:ins>
                      </w:p>
                      <w:p w:rsidR="0057514B" w:rsidRPr="0057514B" w:rsidRDefault="0057514B" w:rsidP="0057514B">
                        <w:pPr>
                          <w:spacing w:before="100" w:beforeAutospacing="1" w:after="100" w:afterAutospacing="1" w:line="240" w:lineRule="auto"/>
                          <w:rPr>
                            <w:ins w:id="38" w:author="Unknown"/>
                            <w:rFonts w:ascii="Arial" w:eastAsia="Times New Roman" w:hAnsi="Arial" w:cs="Arial"/>
                            <w:color w:val="000000"/>
                            <w:sz w:val="26"/>
                            <w:szCs w:val="26"/>
                            <w:lang w:val="en-US" w:eastAsia="ru-RU"/>
                          </w:rPr>
                        </w:pPr>
                        <w:ins w:id="39" w:author="Unknown">
                          <w:r w:rsidRPr="0057514B">
                            <w:rPr>
                              <w:rFonts w:ascii="Arial" w:eastAsia="Times New Roman" w:hAnsi="Arial" w:cs="Arial"/>
                              <w:i/>
                              <w:iCs/>
                              <w:color w:val="000000"/>
                              <w:sz w:val="26"/>
                              <w:szCs w:val="26"/>
                              <w:lang w:val="en-US" w:eastAsia="ru-RU"/>
                            </w:rPr>
                            <w:t>(Baigent 1983). Leonardo da Vinci (1510-1519); Robert Böyle (1654-1691); Isaac Newton (1691-1727); Charles Radclyffe (1727-1746); Victor Hugo (1844-1885); Claude Debussy (1885-191.</w:t>
                          </w:r>
                          <w:r w:rsidRPr="0057514B">
                            <w:rPr>
                              <w:rFonts w:ascii="Arial" w:eastAsia="Times New Roman" w:hAnsi="Arial" w:cs="Arial"/>
                              <w:color w:val="000000"/>
                              <w:sz w:val="26"/>
                              <w:szCs w:val="26"/>
                              <w:lang w:val="en-US" w:eastAsia="ru-RU"/>
                            </w:rPr>
                            <w:t> Daha pek çok ünlü isim mevcut bu gizli masonik örgüttedir! Bu örgütün de farklı bir masonik örgüt olarak faaliyetlerini halen dünyanın herlerinde sürdürdüğü iddia edilmektedir. ILLUMINATI'ye de bir kol veren grubun Gül Haç teşkilatı olduğu düşünülmektedir.</w:t>
                          </w:r>
                        </w:ins>
                      </w:p>
                      <w:p w:rsidR="0057514B" w:rsidRPr="0057514B" w:rsidRDefault="0057514B" w:rsidP="0057514B">
                        <w:pPr>
                          <w:spacing w:before="100" w:beforeAutospacing="1" w:after="100" w:afterAutospacing="1" w:line="240" w:lineRule="auto"/>
                          <w:rPr>
                            <w:ins w:id="40" w:author="Unknown"/>
                            <w:rFonts w:ascii="Arial" w:eastAsia="Times New Roman" w:hAnsi="Arial" w:cs="Arial"/>
                            <w:color w:val="000000"/>
                            <w:sz w:val="26"/>
                            <w:szCs w:val="26"/>
                            <w:lang w:val="en-US" w:eastAsia="ru-RU"/>
                          </w:rPr>
                        </w:pPr>
                        <w:ins w:id="41" w:author="Unknown">
                          <w:r w:rsidRPr="0057514B">
                            <w:rPr>
                              <w:rFonts w:ascii="Arial" w:eastAsia="Times New Roman" w:hAnsi="Arial" w:cs="Arial"/>
                              <w:color w:val="000000"/>
                              <w:sz w:val="26"/>
                              <w:szCs w:val="26"/>
                              <w:lang w:eastAsia="ru-RU"/>
                            </w:rPr>
                            <w:t xml:space="preserve">Bu gizli cemiyetlerin hepsi tarihte olumsuz etkiler yapmamıştır, aksine Hür ve Kabul Edilmiş Masonlar Cemiyeti, Fransız İhtilali ve Amerikan Devriminin örgütlenme yapısını ve temel kardeşlik, eşitlik felsefesini oluşturmuş, devrimlere ideolojik bir ağ örmüştür. Fransız İhtilalinin pek çok kahramanı masondur. Kuzey Amerika'ya masonluk 1730larda gelmiştir. </w:t>
                          </w:r>
                          <w:r w:rsidRPr="0057514B">
                            <w:rPr>
                              <w:rFonts w:ascii="Arial" w:eastAsia="Times New Roman" w:hAnsi="Arial" w:cs="Arial"/>
                              <w:color w:val="000000"/>
                              <w:sz w:val="26"/>
                              <w:szCs w:val="26"/>
                              <w:lang w:val="en-US" w:eastAsia="ru-RU"/>
                            </w:rPr>
                            <w:t xml:space="preserve">Benjamin Franklin 1731de mason olmuş ve 1734de Pennsylvania'nın Büyük Üstadı olmuştur. Rose Croixler'in (Gül Haç) üçlü konsülünde yer </w:t>
                          </w:r>
                          <w:r w:rsidRPr="0057514B">
                            <w:rPr>
                              <w:rFonts w:ascii="Arial" w:eastAsia="Times New Roman" w:hAnsi="Arial" w:cs="Arial"/>
                              <w:color w:val="000000"/>
                              <w:sz w:val="26"/>
                              <w:szCs w:val="26"/>
                              <w:lang w:val="en-US" w:eastAsia="ru-RU"/>
                            </w:rPr>
                            <w:lastRenderedPageBreak/>
                            <w:t>almıştır. George Washington 1752de masonluğa alinmiş 1789da da Başkan olmuştur. Amerikan başkanlarının büyük çoğunluğu masondur. Masonik örgütlerin pek çoğu Türkiye'de de adı çok tartışılan Tapınak Şövalyeleri'ne dayanır.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Not: Web sitemizin iç politika konularından uzak durması sebebiyle bu yazıdaki iç politika ifadeleri admin tarafından çıkarılmıştır. Bu sitede hiç bir siyâsî partinin lehinde ya da aleyhinde fikirler barındırılamaz.</w:t>
                          </w:r>
                        </w:ins>
                      </w:p>
                      <w:p w:rsidR="0057514B" w:rsidRPr="0057514B" w:rsidRDefault="0057514B" w:rsidP="0057514B">
                        <w:pPr>
                          <w:spacing w:after="0" w:line="240" w:lineRule="auto"/>
                          <w:rPr>
                            <w:rFonts w:ascii="Arial" w:eastAsia="Times New Roman" w:hAnsi="Arial" w:cs="Arial"/>
                            <w:color w:val="000000"/>
                            <w:sz w:val="26"/>
                            <w:szCs w:val="26"/>
                            <w:lang w:val="en-US" w:eastAsia="ru-RU"/>
                          </w:rPr>
                        </w:pPr>
                      </w:p>
                    </w:tc>
                  </w:tr>
                </w:tbl>
                <w:p w:rsidR="0057514B" w:rsidRPr="0057514B" w:rsidRDefault="0057514B" w:rsidP="0057514B">
                  <w:pPr>
                    <w:spacing w:after="0" w:line="240" w:lineRule="auto"/>
                    <w:rPr>
                      <w:rFonts w:ascii="Arial" w:eastAsia="Times New Roman" w:hAnsi="Arial" w:cs="Arial"/>
                      <w:color w:val="000000"/>
                      <w:sz w:val="23"/>
                      <w:szCs w:val="23"/>
                      <w:lang w:val="en-US" w:eastAsia="ru-RU"/>
                    </w:rPr>
                  </w:pPr>
                </w:p>
              </w:tc>
            </w:tr>
          </w:tbl>
          <w:p w:rsidR="0057514B" w:rsidRPr="0057514B" w:rsidRDefault="0057514B" w:rsidP="0057514B">
            <w:pPr>
              <w:spacing w:after="0" w:line="240" w:lineRule="auto"/>
              <w:rPr>
                <w:rFonts w:ascii="Arial" w:eastAsia="Times New Roman" w:hAnsi="Arial" w:cs="Arial"/>
                <w:color w:val="000000"/>
                <w:sz w:val="21"/>
                <w:szCs w:val="21"/>
                <w:lang w:val="en-US" w:eastAsia="ru-RU"/>
              </w:rPr>
            </w:pPr>
          </w:p>
        </w:tc>
      </w:tr>
      <w:tr w:rsidR="0057514B" w:rsidRPr="0057514B" w:rsidTr="0057514B">
        <w:trPr>
          <w:trHeight w:val="1500"/>
          <w:tblCellSpacing w:w="0" w:type="dxa"/>
        </w:trPr>
        <w:tc>
          <w:tcPr>
            <w:tcW w:w="0" w:type="auto"/>
            <w:shd w:val="clear" w:color="auto" w:fill="F0F8FF"/>
            <w:hideMark/>
          </w:tcPr>
          <w:tbl>
            <w:tblPr>
              <w:tblW w:w="8520" w:type="dxa"/>
              <w:tblCellSpacing w:w="0" w:type="dxa"/>
              <w:tblCellMar>
                <w:left w:w="0" w:type="dxa"/>
                <w:right w:w="0" w:type="dxa"/>
              </w:tblCellMar>
              <w:tblLook w:val="04A0" w:firstRow="1" w:lastRow="0" w:firstColumn="1" w:lastColumn="0" w:noHBand="0" w:noVBand="1"/>
            </w:tblPr>
            <w:tblGrid>
              <w:gridCol w:w="7616"/>
              <w:gridCol w:w="904"/>
            </w:tblGrid>
            <w:tr w:rsidR="0057514B" w:rsidRPr="0057514B">
              <w:trPr>
                <w:gridAfter w:val="1"/>
                <w:trHeight w:val="75"/>
                <w:tblCellSpacing w:w="0" w:type="dxa"/>
              </w:trPr>
              <w:tc>
                <w:tcPr>
                  <w:tcW w:w="8220" w:type="dxa"/>
                  <w:vAlign w:val="center"/>
                  <w:hideMark/>
                </w:tcPr>
                <w:p w:rsidR="0057514B" w:rsidRPr="0057514B" w:rsidRDefault="0057514B" w:rsidP="0057514B">
                  <w:pPr>
                    <w:spacing w:after="0" w:line="240" w:lineRule="auto"/>
                    <w:rPr>
                      <w:rFonts w:ascii="Arial" w:eastAsia="Times New Roman" w:hAnsi="Arial" w:cs="Arial"/>
                      <w:color w:val="000000"/>
                      <w:sz w:val="8"/>
                      <w:szCs w:val="23"/>
                      <w:lang w:eastAsia="ru-RU"/>
                    </w:rPr>
                  </w:pPr>
                </w:p>
              </w:tc>
            </w:tr>
            <w:tr w:rsidR="0057514B" w:rsidRPr="0057514B">
              <w:trPr>
                <w:tblCellSpacing w:w="0" w:type="dxa"/>
              </w:trPr>
              <w:tc>
                <w:tcPr>
                  <w:tcW w:w="0" w:type="auto"/>
                  <w:vAlign w:val="center"/>
                  <w:hideMark/>
                </w:tcPr>
                <w:p w:rsidR="0057514B" w:rsidRPr="0057514B" w:rsidRDefault="0057514B" w:rsidP="0057514B">
                  <w:pPr>
                    <w:spacing w:after="0" w:line="240" w:lineRule="auto"/>
                    <w:rPr>
                      <w:rFonts w:ascii="Arial" w:eastAsia="Times New Roman" w:hAnsi="Arial" w:cs="Arial"/>
                      <w:color w:val="000000"/>
                      <w:sz w:val="23"/>
                      <w:szCs w:val="23"/>
                      <w:lang w:eastAsia="ru-RU"/>
                    </w:rPr>
                  </w:pPr>
                  <w:r w:rsidRPr="0057514B">
                    <w:rPr>
                      <w:rFonts w:ascii="Arial" w:eastAsia="Times New Roman" w:hAnsi="Arial" w:cs="Arial"/>
                      <w:color w:val="000000"/>
                      <w:sz w:val="23"/>
                      <w:szCs w:val="23"/>
                      <w:lang w:eastAsia="ru-RU"/>
                    </w:rPr>
                    <w:t> </w:t>
                  </w:r>
                </w:p>
              </w:tc>
              <w:tc>
                <w:tcPr>
                  <w:tcW w:w="0" w:type="auto"/>
                  <w:tcMar>
                    <w:top w:w="45" w:type="dxa"/>
                    <w:left w:w="45" w:type="dxa"/>
                    <w:bottom w:w="45" w:type="dxa"/>
                    <w:right w:w="45" w:type="dxa"/>
                  </w:tcMar>
                  <w:vAlign w:val="center"/>
                  <w:hideMark/>
                </w:tcPr>
                <w:p w:rsidR="0057514B" w:rsidRPr="0057514B" w:rsidRDefault="0057514B" w:rsidP="0057514B">
                  <w:pPr>
                    <w:spacing w:after="0" w:line="240" w:lineRule="auto"/>
                    <w:ind w:left="300"/>
                    <w:rPr>
                      <w:rFonts w:ascii="Tahoma" w:eastAsia="Times New Roman" w:hAnsi="Tahoma" w:cs="Tahoma"/>
                      <w:color w:val="000000"/>
                      <w:sz w:val="17"/>
                      <w:szCs w:val="17"/>
                      <w:lang w:eastAsia="ru-RU"/>
                    </w:rPr>
                  </w:pPr>
                  <w:r w:rsidRPr="0057514B">
                    <w:rPr>
                      <w:rFonts w:ascii="Tahoma" w:eastAsia="Times New Roman" w:hAnsi="Tahoma" w:cs="Tahoma"/>
                      <w:color w:val="000000"/>
                      <w:sz w:val="17"/>
                      <w:szCs w:val="17"/>
                      <w:lang w:eastAsia="ru-RU"/>
                    </w:rPr>
                    <w:t>Gizli Derin Dünya Devleti</w:t>
                  </w:r>
                </w:p>
              </w:tc>
            </w:tr>
          </w:tbl>
          <w:p w:rsidR="0057514B" w:rsidRPr="0057514B" w:rsidRDefault="0057514B" w:rsidP="0057514B">
            <w:pPr>
              <w:spacing w:after="0" w:line="240" w:lineRule="auto"/>
              <w:rPr>
                <w:rFonts w:ascii="Arial" w:eastAsia="Times New Roman" w:hAnsi="Arial" w:cs="Arial"/>
                <w:color w:val="000000"/>
                <w:sz w:val="21"/>
                <w:szCs w:val="21"/>
                <w:lang w:eastAsia="ru-RU"/>
              </w:rPr>
            </w:pPr>
          </w:p>
        </w:tc>
      </w:tr>
      <w:tr w:rsidR="0057514B" w:rsidRPr="0057514B" w:rsidTr="0057514B">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57514B" w:rsidRPr="0057514B">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57514B" w:rsidRPr="0057514B">
                    <w:trPr>
                      <w:tblCellSpacing w:w="0" w:type="dxa"/>
                    </w:trPr>
                    <w:tc>
                      <w:tcPr>
                        <w:tcW w:w="4700" w:type="pct"/>
                        <w:vAlign w:val="center"/>
                        <w:hideMark/>
                      </w:tcPr>
                      <w:p w:rsidR="0057514B" w:rsidRPr="0057514B" w:rsidRDefault="0057514B" w:rsidP="0057514B">
                        <w:pPr>
                          <w:spacing w:before="100" w:beforeAutospacing="1" w:after="100" w:afterAutospacing="1" w:line="240" w:lineRule="auto"/>
                          <w:rPr>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drawing>
                            <wp:inline distT="0" distB="0" distL="0" distR="0">
                              <wp:extent cx="5715000" cy="6562725"/>
                              <wp:effectExtent l="0" t="0" r="0" b="9525"/>
                              <wp:docPr id="3" name="Рисунок 3" descr="Gizli Derin Dünya Devleti, Illuminati, New Order, Yeni Dünya Düz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zli Derin Dünya Devleti, Illuminati, New Order, Yeni Dünya Düz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6562725"/>
                                      </a:xfrm>
                                      <a:prstGeom prst="rect">
                                        <a:avLst/>
                                      </a:prstGeom>
                                      <a:noFill/>
                                      <a:ln>
                                        <a:noFill/>
                                      </a:ln>
                                    </pic:spPr>
                                  </pic:pic>
                                </a:graphicData>
                              </a:graphic>
                            </wp:inline>
                          </w:drawing>
                        </w:r>
                      </w:p>
                      <w:p w:rsidR="0057514B" w:rsidRPr="0057514B" w:rsidRDefault="0057514B" w:rsidP="0057514B">
                        <w:pPr>
                          <w:shd w:val="clear" w:color="auto" w:fill="3B5998"/>
                          <w:spacing w:before="100" w:beforeAutospacing="1" w:after="100" w:afterAutospacing="1" w:line="240" w:lineRule="auto"/>
                          <w:ind w:left="195"/>
                          <w:jc w:val="center"/>
                          <w:outlineLvl w:val="0"/>
                          <w:rPr>
                            <w:rFonts w:ascii="Arial" w:eastAsia="Times New Roman" w:hAnsi="Arial" w:cs="Arial"/>
                            <w:b/>
                            <w:bCs/>
                            <w:color w:val="F0F8FF"/>
                            <w:kern w:val="36"/>
                            <w:sz w:val="38"/>
                            <w:szCs w:val="38"/>
                            <w:lang w:val="en-US" w:eastAsia="ru-RU"/>
                          </w:rPr>
                        </w:pPr>
                        <w:r w:rsidRPr="0057514B">
                          <w:rPr>
                            <w:rFonts w:ascii="Arial" w:eastAsia="Times New Roman" w:hAnsi="Arial" w:cs="Arial"/>
                            <w:b/>
                            <w:bCs/>
                            <w:color w:val="F0F8FF"/>
                            <w:kern w:val="36"/>
                            <w:sz w:val="38"/>
                            <w:szCs w:val="38"/>
                            <w:lang w:val="en-US" w:eastAsia="ru-RU"/>
                          </w:rPr>
                          <w:lastRenderedPageBreak/>
                          <w:t>Gizli Derin Dünya Devleti</w:t>
                        </w:r>
                      </w:p>
                      <w:p w:rsidR="0057514B" w:rsidRPr="0057514B" w:rsidRDefault="0057514B" w:rsidP="0057514B">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rFonts w:ascii="Arial" w:eastAsia="Times New Roman" w:hAnsi="Arial" w:cs="Arial"/>
                            <w:b/>
                            <w:bCs/>
                            <w:color w:val="3B5998"/>
                            <w:sz w:val="30"/>
                            <w:szCs w:val="30"/>
                            <w:lang w:val="en-US" w:eastAsia="ru-RU"/>
                          </w:rPr>
                        </w:pPr>
                        <w:r w:rsidRPr="0057514B">
                          <w:rPr>
                            <w:rFonts w:ascii="Arial" w:eastAsia="Times New Roman" w:hAnsi="Arial" w:cs="Arial"/>
                            <w:b/>
                            <w:bCs/>
                            <w:color w:val="3B5998"/>
                            <w:sz w:val="30"/>
                            <w:szCs w:val="30"/>
                            <w:lang w:val="en-US" w:eastAsia="ru-RU"/>
                          </w:rPr>
                          <w:t>Dünyanın Derin Devleti nedir?</w:t>
                        </w:r>
                      </w:p>
                      <w:p w:rsidR="0057514B" w:rsidRPr="0057514B" w:rsidRDefault="0057514B" w:rsidP="0057514B">
                        <w:pPr>
                          <w:spacing w:after="0" w:line="240" w:lineRule="auto"/>
                          <w:rPr>
                            <w:rFonts w:ascii="Arial" w:eastAsia="Times New Roman" w:hAnsi="Arial" w:cs="Arial"/>
                            <w:color w:val="000000"/>
                            <w:sz w:val="26"/>
                            <w:szCs w:val="26"/>
                            <w:lang w:val="en-US" w:eastAsia="ru-RU"/>
                          </w:rPr>
                        </w:pPr>
                        <w:r w:rsidRPr="0057514B">
                          <w:rPr>
                            <w:rFonts w:ascii="Arial" w:eastAsia="Times New Roman" w:hAnsi="Arial" w:cs="Arial"/>
                            <w:i/>
                            <w:iCs/>
                            <w:color w:val="000000"/>
                            <w:sz w:val="26"/>
                            <w:szCs w:val="26"/>
                            <w:lang w:val="en-US" w:eastAsia="ru-RU"/>
                          </w:rPr>
                          <w:t>"Gizli Dünya Devleti"</w:t>
                        </w:r>
                        <w:r w:rsidRPr="0057514B">
                          <w:rPr>
                            <w:rFonts w:ascii="Arial" w:eastAsia="Times New Roman" w:hAnsi="Arial" w:cs="Arial"/>
                            <w:color w:val="000000"/>
                            <w:sz w:val="26"/>
                            <w:szCs w:val="26"/>
                            <w:lang w:val="en-US" w:eastAsia="ru-RU"/>
                          </w:rPr>
                          <w:t> kitabının yazarı olarak bilinen Gary Allen;</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r>
                        <w:r w:rsidRPr="0057514B">
                          <w:rPr>
                            <w:rFonts w:ascii="Arial" w:eastAsia="Times New Roman" w:hAnsi="Arial" w:cs="Arial"/>
                            <w:i/>
                            <w:iCs/>
                            <w:color w:val="000000"/>
                            <w:sz w:val="26"/>
                            <w:szCs w:val="26"/>
                            <w:lang w:val="en-US" w:eastAsia="ru-RU"/>
                          </w:rPr>
                          <w:t>"Ben bu kitapta; dünya siyasetinde cereyan eden ve hayatımızı şekillendiren pek çok şeyin birilerince öyle planlandığı için meydana geldiğini, ispat etmek istiyorum." </w:t>
                        </w:r>
                        <w:r w:rsidRPr="0057514B">
                          <w:rPr>
                            <w:rFonts w:ascii="Arial" w:eastAsia="Times New Roman" w:hAnsi="Arial" w:cs="Arial"/>
                            <w:color w:val="000000"/>
                            <w:sz w:val="26"/>
                            <w:szCs w:val="26"/>
                            <w:lang w:val="en-US" w:eastAsia="ru-RU"/>
                          </w:rPr>
                          <w:t>diyerek yola çıkmıştır ve büyük ölçüde başarmıştır.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Meşhur İngiliz politikacı Rothschild'in yakın adamı, Yahudi asıllı Benjamin Disraeli de bir yakınına: </w:t>
                        </w:r>
                        <w:r w:rsidRPr="0057514B">
                          <w:rPr>
                            <w:rFonts w:ascii="Arial" w:eastAsia="Times New Roman" w:hAnsi="Arial" w:cs="Arial"/>
                            <w:i/>
                            <w:iCs/>
                            <w:color w:val="000000"/>
                            <w:sz w:val="26"/>
                            <w:szCs w:val="26"/>
                            <w:lang w:val="en-US" w:eastAsia="ru-RU"/>
                          </w:rPr>
                          <w:t>"Görüyorsunuz ya, bütün dünya sahnede görünmeyen perde arkasındaki güçler tarafından yönetilmektedir."</w:t>
                        </w:r>
                        <w:r w:rsidRPr="0057514B">
                          <w:rPr>
                            <w:rFonts w:ascii="Arial" w:eastAsia="Times New Roman" w:hAnsi="Arial" w:cs="Arial"/>
                            <w:color w:val="000000"/>
                            <w:sz w:val="26"/>
                            <w:szCs w:val="26"/>
                            <w:lang w:val="en-US" w:eastAsia="ru-RU"/>
                          </w:rPr>
                          <w:t> şeklinde yazmaktadır.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27-1-1965 tarihli UPI haberine göre, Latin Kilisesi Cizvit Tarikatı başpapazı Peder Pedro Arrupe, kilise kurultayında şunları açıklamıştı: </w:t>
                        </w:r>
                        <w:r w:rsidRPr="0057514B">
                          <w:rPr>
                            <w:rFonts w:ascii="Arial" w:eastAsia="Times New Roman" w:hAnsi="Arial" w:cs="Arial"/>
                            <w:i/>
                            <w:iCs/>
                            <w:color w:val="000000"/>
                            <w:sz w:val="26"/>
                            <w:szCs w:val="26"/>
                            <w:lang w:val="en-US" w:eastAsia="ru-RU"/>
                          </w:rPr>
                          <w:t>"Masonluk denen tanrısız teşkilatlar eliyle, dünya hâkimiyetini amaçlayan Siyonistler çok ince dokunmuş bir strateji takip ederek; Finans kurumlarından kitle iletişim araçlarına, uluslararası kuruluşlardan din adamlarına, maalesef neredeyse tam bir hâkimiyet oluşturmuşlardır."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r>
                        <w:r w:rsidRPr="0057514B">
                          <w:rPr>
                            <w:rFonts w:ascii="Arial" w:eastAsia="Times New Roman" w:hAnsi="Arial" w:cs="Arial"/>
                            <w:i/>
                            <w:iCs/>
                            <w:color w:val="000000"/>
                            <w:sz w:val="26"/>
                            <w:szCs w:val="26"/>
                            <w:lang w:val="en-US" w:eastAsia="ru-RU"/>
                          </w:rPr>
                          <w:t>"Komünizm de, kapitalizm gibi bu şeytani komplonun bir koludur ve Moskova-Pekin çıkışlı değil, merkezi Paris, Londra ve Newyork'ta bulunan malum ve melun güçlerin bir uzantısıdır."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Ve yine meşhur İngiliz Başbakanı Churchill şu itirafta bulunmaktadır: </w:t>
                        </w:r>
                        <w:r w:rsidRPr="0057514B">
                          <w:rPr>
                            <w:rFonts w:ascii="Arial" w:eastAsia="Times New Roman" w:hAnsi="Arial" w:cs="Arial"/>
                            <w:i/>
                            <w:iCs/>
                            <w:color w:val="000000"/>
                            <w:sz w:val="26"/>
                            <w:szCs w:val="26"/>
                            <w:lang w:val="en-US" w:eastAsia="ru-RU"/>
                          </w:rPr>
                          <w:t>"Dünyada çok kapsamlı bir olayın yaşandığını ve çok ince hesaplı bir planın yapıldığını ve bizlerinde bu senaryoda sadece sadık bir uşak olarak hizmet edeceğimizi göremeyen kör ve ahmaktır."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Bütün bunlardan sonra bugünkü dünyayı şekillendiren ve yöneten Siyonist şeytani organizenin, yani Gizli Dünya Devletinin, hala bir komplo teorisi ve hayali bir korku üretisi olduğunu söyleyenler, evet Churchill'in doğru tespitiyle: Ya gelişmeleri anlama ve yorumlama yetenekleri körelmiş bir ahmaktır veya bunları bile bile gizleyen bir haindir.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Gizli Dünya Devletinin yapılanması, Doların üzerindeki </w:t>
                        </w:r>
                        <w:r w:rsidRPr="0057514B">
                          <w:rPr>
                            <w:rFonts w:ascii="Arial" w:eastAsia="Times New Roman" w:hAnsi="Arial" w:cs="Arial"/>
                            <w:i/>
                            <w:iCs/>
                            <w:color w:val="000000"/>
                            <w:sz w:val="26"/>
                            <w:szCs w:val="26"/>
                            <w:lang w:val="en-US" w:eastAsia="ru-RU"/>
                          </w:rPr>
                          <w:t>"Piramit"</w:t>
                        </w:r>
                        <w:r w:rsidRPr="0057514B">
                          <w:rPr>
                            <w:rFonts w:ascii="Arial" w:eastAsia="Times New Roman" w:hAnsi="Arial" w:cs="Arial"/>
                            <w:color w:val="000000"/>
                            <w:sz w:val="26"/>
                            <w:szCs w:val="26"/>
                            <w:lang w:val="en-US" w:eastAsia="ru-RU"/>
                          </w:rPr>
                          <w:t>le gösterilen şekilde şöyledir: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A) Her şeyi gözetleyen ve denetleyen göz: Şeytan ve şebekesi</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B) Şeytanla ilişki kuran Kabalist kâhinlerden seçilmiş ve özel sırlarına vakıf 3 haham komitesi</w:t>
                        </w:r>
                      </w:p>
                      <w:p w:rsidR="0057514B" w:rsidRPr="0057514B" w:rsidRDefault="0057514B" w:rsidP="0057514B">
                        <w:pPr>
                          <w:spacing w:after="0" w:line="240" w:lineRule="auto"/>
                          <w:rPr>
                            <w:ins w:id="42" w:author="Unknown"/>
                            <w:rFonts w:ascii="Arial" w:eastAsia="Times New Roman" w:hAnsi="Arial" w:cs="Arial"/>
                            <w:color w:val="000000"/>
                            <w:sz w:val="26"/>
                            <w:szCs w:val="26"/>
                            <w:lang w:val="en-US" w:eastAsia="ru-RU"/>
                          </w:rPr>
                        </w:pPr>
                        <w:ins w:id="43" w:author="Unknown">
                          <w:r w:rsidRPr="0057514B">
                            <w:rPr>
                              <w:rFonts w:ascii="Arial" w:eastAsia="Times New Roman" w:hAnsi="Arial" w:cs="Arial"/>
                              <w:color w:val="000000"/>
                              <w:sz w:val="26"/>
                              <w:szCs w:val="26"/>
                              <w:lang w:val="en-US" w:eastAsia="ru-RU"/>
                            </w:rPr>
                            <w:t>C) 13'ler, 33'ler, 70'ler ve 300'ler meclisini oluşturan üst sınıf Hahamlar konseyidir. (Sanhadrin) Bunların hepsi büyü bilmektedir.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D) Sanhadrin Hahamlarınca tayin edilip dünyayı yönetmekle görevlendirilen 70 kişilik yeminli Siyonist-Yahudi yönetici ekibi. Amerika'nın patronu Rockefeller ve başta İngiltere, bütün Avrupa'nın baronu Rothcshild aileleri bunlara dâhildir. Buraya kadar olan bütün Siyonist kişiler ve ekipler tamamen gizlidir, dışarıda başka sıfat ve statülerle bilinmektedirler.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E) B'NAİ B'RITH ve Bilderberg gibi, yüzü görünen ama özü gizlenen GDD'nin gizli hükümetleri</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F) Mason Locaları</w:t>
                          </w:r>
                        </w:ins>
                      </w:p>
                      <w:p w:rsidR="0057514B" w:rsidRPr="0057514B" w:rsidRDefault="0057514B" w:rsidP="0057514B">
                        <w:pPr>
                          <w:numPr>
                            <w:ilvl w:val="0"/>
                            <w:numId w:val="3"/>
                          </w:numPr>
                          <w:spacing w:before="100" w:beforeAutospacing="1" w:after="100" w:afterAutospacing="1" w:line="240" w:lineRule="auto"/>
                          <w:ind w:left="840"/>
                          <w:rPr>
                            <w:ins w:id="44" w:author="Unknown"/>
                            <w:rFonts w:ascii="Arial" w:eastAsia="Times New Roman" w:hAnsi="Arial" w:cs="Arial"/>
                            <w:color w:val="000000"/>
                            <w:sz w:val="26"/>
                            <w:szCs w:val="26"/>
                            <w:lang w:eastAsia="ru-RU"/>
                          </w:rPr>
                        </w:pPr>
                        <w:ins w:id="45" w:author="Unknown">
                          <w:r w:rsidRPr="0057514B">
                            <w:rPr>
                              <w:rFonts w:ascii="Arial" w:eastAsia="Times New Roman" w:hAnsi="Arial" w:cs="Arial"/>
                              <w:color w:val="000000"/>
                              <w:sz w:val="26"/>
                              <w:szCs w:val="26"/>
                              <w:lang w:eastAsia="ru-RU"/>
                            </w:rPr>
                            <w:t>Büyük Şak Locası (Fransa)</w:t>
                          </w:r>
                        </w:ins>
                      </w:p>
                      <w:p w:rsidR="0057514B" w:rsidRPr="0057514B" w:rsidRDefault="0057514B" w:rsidP="0057514B">
                        <w:pPr>
                          <w:numPr>
                            <w:ilvl w:val="0"/>
                            <w:numId w:val="3"/>
                          </w:numPr>
                          <w:spacing w:before="100" w:beforeAutospacing="1" w:after="100" w:afterAutospacing="1" w:line="240" w:lineRule="auto"/>
                          <w:ind w:left="840"/>
                          <w:rPr>
                            <w:ins w:id="46" w:author="Unknown"/>
                            <w:rFonts w:ascii="Arial" w:eastAsia="Times New Roman" w:hAnsi="Arial" w:cs="Arial"/>
                            <w:color w:val="000000"/>
                            <w:sz w:val="26"/>
                            <w:szCs w:val="26"/>
                            <w:lang w:eastAsia="ru-RU"/>
                          </w:rPr>
                        </w:pPr>
                        <w:ins w:id="47" w:author="Unknown">
                          <w:r w:rsidRPr="0057514B">
                            <w:rPr>
                              <w:rFonts w:ascii="Arial" w:eastAsia="Times New Roman" w:hAnsi="Arial" w:cs="Arial"/>
                              <w:color w:val="000000"/>
                              <w:sz w:val="26"/>
                              <w:szCs w:val="26"/>
                              <w:lang w:eastAsia="ru-RU"/>
                            </w:rPr>
                            <w:t>Komünizm Locası (Rusya)</w:t>
                          </w:r>
                        </w:ins>
                      </w:p>
                      <w:p w:rsidR="0057514B" w:rsidRPr="0057514B" w:rsidRDefault="0057514B" w:rsidP="0057514B">
                        <w:pPr>
                          <w:numPr>
                            <w:ilvl w:val="0"/>
                            <w:numId w:val="3"/>
                          </w:numPr>
                          <w:spacing w:before="100" w:beforeAutospacing="1" w:after="100" w:afterAutospacing="1" w:line="240" w:lineRule="auto"/>
                          <w:ind w:left="840"/>
                          <w:rPr>
                            <w:ins w:id="48" w:author="Unknown"/>
                            <w:rFonts w:ascii="Arial" w:eastAsia="Times New Roman" w:hAnsi="Arial" w:cs="Arial"/>
                            <w:color w:val="000000"/>
                            <w:sz w:val="26"/>
                            <w:szCs w:val="26"/>
                            <w:lang w:eastAsia="ru-RU"/>
                          </w:rPr>
                        </w:pPr>
                        <w:ins w:id="49" w:author="Unknown">
                          <w:r w:rsidRPr="0057514B">
                            <w:rPr>
                              <w:rFonts w:ascii="Arial" w:eastAsia="Times New Roman" w:hAnsi="Arial" w:cs="Arial"/>
                              <w:color w:val="000000"/>
                              <w:sz w:val="26"/>
                              <w:szCs w:val="26"/>
                              <w:lang w:eastAsia="ru-RU"/>
                            </w:rPr>
                            <w:t>İskoç Locası (İngiltere)</w:t>
                          </w:r>
                        </w:ins>
                      </w:p>
                      <w:p w:rsidR="0057514B" w:rsidRPr="0057514B" w:rsidRDefault="0057514B" w:rsidP="0057514B">
                        <w:pPr>
                          <w:numPr>
                            <w:ilvl w:val="0"/>
                            <w:numId w:val="3"/>
                          </w:numPr>
                          <w:spacing w:before="100" w:beforeAutospacing="1" w:after="100" w:afterAutospacing="1" w:line="240" w:lineRule="auto"/>
                          <w:ind w:left="840"/>
                          <w:rPr>
                            <w:ins w:id="50" w:author="Unknown"/>
                            <w:rFonts w:ascii="Arial" w:eastAsia="Times New Roman" w:hAnsi="Arial" w:cs="Arial"/>
                            <w:color w:val="000000"/>
                            <w:sz w:val="26"/>
                            <w:szCs w:val="26"/>
                            <w:lang w:eastAsia="ru-RU"/>
                          </w:rPr>
                        </w:pPr>
                        <w:ins w:id="51" w:author="Unknown">
                          <w:r w:rsidRPr="0057514B">
                            <w:rPr>
                              <w:rFonts w:ascii="Arial" w:eastAsia="Times New Roman" w:hAnsi="Arial" w:cs="Arial"/>
                              <w:color w:val="000000"/>
                              <w:sz w:val="26"/>
                              <w:szCs w:val="26"/>
                              <w:lang w:eastAsia="ru-RU"/>
                            </w:rPr>
                            <w:t>York Locası (Almanya)</w:t>
                          </w:r>
                        </w:ins>
                      </w:p>
                      <w:p w:rsidR="0057514B" w:rsidRPr="0057514B" w:rsidRDefault="0057514B" w:rsidP="0057514B">
                        <w:pPr>
                          <w:spacing w:before="100" w:beforeAutospacing="1" w:after="100" w:afterAutospacing="1" w:line="240" w:lineRule="auto"/>
                          <w:rPr>
                            <w:ins w:id="52" w:author="Unknown"/>
                            <w:rFonts w:ascii="Arial" w:eastAsia="Times New Roman" w:hAnsi="Arial" w:cs="Arial"/>
                            <w:color w:val="000000"/>
                            <w:sz w:val="26"/>
                            <w:szCs w:val="26"/>
                            <w:lang w:val="en-US" w:eastAsia="ru-RU"/>
                          </w:rPr>
                        </w:pPr>
                        <w:ins w:id="53" w:author="Unknown">
                          <w:r w:rsidRPr="0057514B">
                            <w:rPr>
                              <w:rFonts w:ascii="Arial" w:eastAsia="Times New Roman" w:hAnsi="Arial" w:cs="Arial"/>
                              <w:color w:val="000000"/>
                              <w:sz w:val="26"/>
                              <w:szCs w:val="26"/>
                              <w:lang w:eastAsia="ru-RU"/>
                            </w:rPr>
                            <w:lastRenderedPageBreak/>
                            <w:t>G) Hayır ve hizmet kurumu diye yutturulan ama Masonluğa hazırlık yapan, yani Masonluğun ilk ve orta eğitimi sayılan Rotary ve Lions kulüpleri</w:t>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eastAsia="ru-RU"/>
                            </w:rPr>
                            <w:br/>
                            <w:t xml:space="preserve">H) Masonlarla resmi ve organik bağı olmayan ama onlar hesabına çalışan siyasi partiler, sivil örgütler ve dini cemaatler </w:t>
                          </w:r>
                          <w:proofErr w:type="gramStart"/>
                          <w:r w:rsidRPr="0057514B">
                            <w:rPr>
                              <w:rFonts w:ascii="Arial" w:eastAsia="Times New Roman" w:hAnsi="Arial" w:cs="Arial"/>
                              <w:color w:val="000000"/>
                              <w:sz w:val="26"/>
                              <w:szCs w:val="26"/>
                              <w:lang w:eastAsia="ru-RU"/>
                            </w:rPr>
                            <w:t xml:space="preserve">( </w:t>
                          </w:r>
                          <w:proofErr w:type="gramEnd"/>
                          <w:r w:rsidRPr="0057514B">
                            <w:rPr>
                              <w:rFonts w:ascii="Arial" w:eastAsia="Times New Roman" w:hAnsi="Arial" w:cs="Arial"/>
                              <w:color w:val="000000"/>
                              <w:sz w:val="26"/>
                              <w:szCs w:val="26"/>
                              <w:lang w:eastAsia="ru-RU"/>
                            </w:rPr>
                            <w:t>Mavi Localar)</w:t>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eastAsia="ru-RU"/>
                            </w:rPr>
                            <w:br/>
                            <w:t>I) Masonik ve Siyonist amaçlar için toplumu hazırlayan, köşe yazarı, sanatçı, din adamı, üniversite hocası, ticaret ve şirket erbabı gibi önlüksüz Masonlar ve ılımlı insanlar</w:t>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eastAsia="ru-RU"/>
                            </w:rPr>
                            <w:br/>
                            <w:t xml:space="preserve">J) Bütün insanlık </w:t>
                          </w:r>
                          <w:proofErr w:type="gramStart"/>
                          <w:r w:rsidRPr="0057514B">
                            <w:rPr>
                              <w:rFonts w:ascii="Arial" w:eastAsia="Times New Roman" w:hAnsi="Arial" w:cs="Arial"/>
                              <w:color w:val="000000"/>
                              <w:sz w:val="26"/>
                              <w:szCs w:val="26"/>
                              <w:lang w:eastAsia="ru-RU"/>
                            </w:rPr>
                            <w:t xml:space="preserve">( </w:t>
                          </w:r>
                          <w:proofErr w:type="gramEnd"/>
                          <w:r w:rsidRPr="0057514B">
                            <w:rPr>
                              <w:rFonts w:ascii="Arial" w:eastAsia="Times New Roman" w:hAnsi="Arial" w:cs="Arial"/>
                              <w:color w:val="000000"/>
                              <w:sz w:val="26"/>
                              <w:szCs w:val="26"/>
                              <w:lang w:eastAsia="ru-RU"/>
                            </w:rPr>
                            <w:t>potansiyel hizmetçiler ve köleler)</w:t>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eastAsia="ru-RU"/>
                            </w:rPr>
                            <w:br/>
                            <w:t xml:space="preserve">KABALA: </w:t>
                          </w:r>
                          <w:proofErr w:type="gramStart"/>
                          <w:r w:rsidRPr="0057514B">
                            <w:rPr>
                              <w:rFonts w:ascii="Arial" w:eastAsia="Times New Roman" w:hAnsi="Arial" w:cs="Arial"/>
                              <w:color w:val="000000"/>
                              <w:sz w:val="26"/>
                              <w:szCs w:val="26"/>
                              <w:lang w:eastAsia="ru-RU"/>
                            </w:rPr>
                            <w:t>Siyonist Yahudilerin Gizli Dünya Devleti, Büyük İsrail hayali ve Masonik örgütlenmeleri: Şeytan ve cinlerle ilişkiye giren, büyü ve kehanet gibi gizli öğretilere göre hareket eden Hahamların asırlar boyu birbirine aktararak, korudukları şifreli sırlara ve şeytani esaslara, kabala denir.</w:t>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eastAsia="ru-RU"/>
                            </w:rPr>
                            <w:br/>
                            <w:t>Çok gizli ve şifreli kabbalist sırlar, piramitte gösterilen 3 Haham</w:t>
                          </w:r>
                          <w:proofErr w:type="gramEnd"/>
                          <w:r w:rsidRPr="0057514B">
                            <w:rPr>
                              <w:rFonts w:ascii="Arial" w:eastAsia="Times New Roman" w:hAnsi="Arial" w:cs="Arial"/>
                              <w:color w:val="000000"/>
                              <w:sz w:val="26"/>
                              <w:szCs w:val="26"/>
                              <w:lang w:eastAsia="ru-RU"/>
                            </w:rPr>
                            <w:t xml:space="preserve"> tarafından bilinir, biri ölünce yerine geçene öğretilir.</w:t>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eastAsia="ru-RU"/>
                            </w:rPr>
                            <w:br/>
                            <w:t>TALMUD: Kabbalist Hahamların Tevrat'taki ayetleri değiştirerek ve bazılarını bir araya getirerek, Yahudilerin Dünya Hâkimiyeti anayasası olarak hazırladıkları bir nevi Tevrat tefsidir.</w:t>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eastAsia="ru-RU"/>
                            </w:rPr>
                            <w:br/>
                            <w:t>Seçkin ve üstün ırk oldukları ve mutlaka dünyaya hâkim olacakları, Siyonist Yahudilerin ve uşakları Evangelic'lerin sapık inancı ve amacıdır.</w:t>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eastAsia="ru-RU"/>
                            </w:rPr>
                            <w:br/>
                            <w:t>İsrail'in eski Cumhurbaşkanı Ben Gorion 6 Şubat 1962 tarihli Look Magazin'deki demecinde:</w:t>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eastAsia="ru-RU"/>
                            </w:rPr>
                            <w:br/>
                          </w:r>
                          <w:r w:rsidRPr="0057514B">
                            <w:rPr>
                              <w:rFonts w:ascii="Arial" w:eastAsia="Times New Roman" w:hAnsi="Arial" w:cs="Arial"/>
                              <w:i/>
                              <w:iCs/>
                              <w:color w:val="000000"/>
                              <w:sz w:val="26"/>
                              <w:szCs w:val="26"/>
                              <w:lang w:eastAsia="ru-RU"/>
                            </w:rPr>
                            <w:t>"Bütün dünya merkezi Kudüs olacak yeni bir Birleşmiş Milletlerin, Federatif bir üyesi haline gelecek, bütün ordular feshedilecek ve böylece Yeni Dünya Düzeni gerçekleşecektir."</w:t>
                          </w:r>
                          <w:r w:rsidRPr="0057514B">
                            <w:rPr>
                              <w:rFonts w:ascii="Arial" w:eastAsia="Times New Roman" w:hAnsi="Arial" w:cs="Arial"/>
                              <w:color w:val="000000"/>
                              <w:sz w:val="26"/>
                              <w:szCs w:val="26"/>
                              <w:lang w:eastAsia="ru-RU"/>
                            </w:rPr>
                            <w:t> iddiasında bulunmaktadır.</w:t>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eastAsia="ru-RU"/>
                            </w:rPr>
                            <w:br/>
                            <w:t>17 Şubat 1959 da ABD senatosunda konuşan Siyonist James Warurg: </w:t>
                          </w:r>
                          <w:r w:rsidRPr="0057514B">
                            <w:rPr>
                              <w:rFonts w:ascii="Arial" w:eastAsia="Times New Roman" w:hAnsi="Arial" w:cs="Arial"/>
                              <w:i/>
                              <w:iCs/>
                              <w:color w:val="000000"/>
                              <w:sz w:val="26"/>
                              <w:szCs w:val="26"/>
                              <w:lang w:eastAsia="ru-RU"/>
                            </w:rPr>
                            <w:t>"Sevseniz de sevmeseniz de, zorla veya antlaşmayla, ama mutlaka bir Dünya Devletine kavuşacağız" şeklindeki planlarını açıklamıştır.</w:t>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val="en-US" w:eastAsia="ru-RU"/>
                            </w:rPr>
                            <w:t>Yine meşhur Siyonistlerden H. Mendlovit: </w:t>
                          </w:r>
                          <w:r w:rsidRPr="0057514B">
                            <w:rPr>
                              <w:rFonts w:ascii="Arial" w:eastAsia="Times New Roman" w:hAnsi="Arial" w:cs="Arial"/>
                              <w:i/>
                              <w:iCs/>
                              <w:color w:val="000000"/>
                              <w:sz w:val="26"/>
                              <w:szCs w:val="26"/>
                              <w:lang w:val="en-US" w:eastAsia="ru-RU"/>
                            </w:rPr>
                            <w:t>"Bir Dünya Hükümeti kurulacağı kesindir. Sorun bunun ne şekilde gerçekleşeceğidir. Savaşla mı yoksa dünya ülkelerinin gönüllü katılımıyla mı?"</w:t>
                          </w:r>
                          <w:r w:rsidRPr="0057514B">
                            <w:rPr>
                              <w:rFonts w:ascii="Arial" w:eastAsia="Times New Roman" w:hAnsi="Arial" w:cs="Arial"/>
                              <w:color w:val="000000"/>
                              <w:sz w:val="26"/>
                              <w:szCs w:val="26"/>
                              <w:lang w:val="en-US" w:eastAsia="ru-RU"/>
                            </w:rPr>
                            <w:t> tehdidini savurmaktadır.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Siyonist Yahudi sermayesinin sömürüp sağdığı ve ordularına kadar hizmetinde kullandığı ABD'nin Rockefeller gibi 10 Yahudi ailesine olan devlet borcu 10 trilyon doları aşmıştır. Bunun sadece yıllık faizi 1 trilyon dolardır. Bütün bu paralar Gizli Dünya Devleti'nin bütçesini oluşturmaktadır. Yani Siyonizm'in yıkılmasından en karlı çıkacak ülke Amerika'dır.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Gizli Dünya Devleti,</w:t>
                          </w:r>
                        </w:ins>
                      </w:p>
                      <w:p w:rsidR="0057514B" w:rsidRPr="0057514B" w:rsidRDefault="0057514B" w:rsidP="0057514B">
                        <w:pPr>
                          <w:numPr>
                            <w:ilvl w:val="0"/>
                            <w:numId w:val="4"/>
                          </w:numPr>
                          <w:spacing w:before="100" w:beforeAutospacing="1" w:after="100" w:afterAutospacing="1" w:line="240" w:lineRule="auto"/>
                          <w:ind w:left="840"/>
                          <w:rPr>
                            <w:ins w:id="54" w:author="Unknown"/>
                            <w:rFonts w:ascii="Arial" w:eastAsia="Times New Roman" w:hAnsi="Arial" w:cs="Arial"/>
                            <w:color w:val="000000"/>
                            <w:sz w:val="26"/>
                            <w:szCs w:val="26"/>
                            <w:lang w:val="en-US" w:eastAsia="ru-RU"/>
                          </w:rPr>
                        </w:pPr>
                        <w:ins w:id="55" w:author="Unknown">
                          <w:r w:rsidRPr="0057514B">
                            <w:rPr>
                              <w:rFonts w:ascii="Arial" w:eastAsia="Times New Roman" w:hAnsi="Arial" w:cs="Arial"/>
                              <w:color w:val="000000"/>
                              <w:sz w:val="26"/>
                              <w:szCs w:val="26"/>
                              <w:lang w:val="en-US" w:eastAsia="ru-RU"/>
                            </w:rPr>
                            <w:t>Her yıl yeşil kâğıt olan ve karşılıksız basılan dolarla, bütün dünyanın sırtından 1 trilyon dolar</w:t>
                          </w:r>
                        </w:ins>
                      </w:p>
                      <w:p w:rsidR="0057514B" w:rsidRPr="0057514B" w:rsidRDefault="0057514B" w:rsidP="0057514B">
                        <w:pPr>
                          <w:numPr>
                            <w:ilvl w:val="0"/>
                            <w:numId w:val="4"/>
                          </w:numPr>
                          <w:spacing w:before="100" w:beforeAutospacing="1" w:after="100" w:afterAutospacing="1" w:line="240" w:lineRule="auto"/>
                          <w:ind w:left="840"/>
                          <w:rPr>
                            <w:ins w:id="56" w:author="Unknown"/>
                            <w:rFonts w:ascii="Arial" w:eastAsia="Times New Roman" w:hAnsi="Arial" w:cs="Arial"/>
                            <w:color w:val="000000"/>
                            <w:sz w:val="26"/>
                            <w:szCs w:val="26"/>
                            <w:lang w:val="en-US" w:eastAsia="ru-RU"/>
                          </w:rPr>
                        </w:pPr>
                        <w:ins w:id="57" w:author="Unknown">
                          <w:r w:rsidRPr="0057514B">
                            <w:rPr>
                              <w:rFonts w:ascii="Arial" w:eastAsia="Times New Roman" w:hAnsi="Arial" w:cs="Arial"/>
                              <w:color w:val="000000"/>
                              <w:sz w:val="26"/>
                              <w:szCs w:val="26"/>
                              <w:lang w:val="en-US" w:eastAsia="ru-RU"/>
                            </w:rPr>
                            <w:t>Tahvil dedikleri sarı kâğıtlarla 1 trilyon dolar</w:t>
                          </w:r>
                        </w:ins>
                      </w:p>
                      <w:p w:rsidR="0057514B" w:rsidRPr="0057514B" w:rsidRDefault="0057514B" w:rsidP="0057514B">
                        <w:pPr>
                          <w:numPr>
                            <w:ilvl w:val="0"/>
                            <w:numId w:val="4"/>
                          </w:numPr>
                          <w:spacing w:before="100" w:beforeAutospacing="1" w:after="100" w:afterAutospacing="1" w:line="240" w:lineRule="auto"/>
                          <w:ind w:left="840"/>
                          <w:rPr>
                            <w:ins w:id="58" w:author="Unknown"/>
                            <w:rFonts w:ascii="Arial" w:eastAsia="Times New Roman" w:hAnsi="Arial" w:cs="Arial"/>
                            <w:color w:val="000000"/>
                            <w:sz w:val="26"/>
                            <w:szCs w:val="26"/>
                            <w:lang w:val="en-US" w:eastAsia="ru-RU"/>
                          </w:rPr>
                        </w:pPr>
                        <w:ins w:id="59" w:author="Unknown">
                          <w:r w:rsidRPr="0057514B">
                            <w:rPr>
                              <w:rFonts w:ascii="Arial" w:eastAsia="Times New Roman" w:hAnsi="Arial" w:cs="Arial"/>
                              <w:color w:val="000000"/>
                              <w:sz w:val="26"/>
                              <w:szCs w:val="26"/>
                              <w:lang w:val="en-US" w:eastAsia="ru-RU"/>
                            </w:rPr>
                            <w:t>Rezerv denen beyaz kâğıtlarla 1 trilyon dolar</w:t>
                          </w:r>
                        </w:ins>
                      </w:p>
                      <w:p w:rsidR="0057514B" w:rsidRPr="0057514B" w:rsidRDefault="0057514B" w:rsidP="0057514B">
                        <w:pPr>
                          <w:numPr>
                            <w:ilvl w:val="0"/>
                            <w:numId w:val="4"/>
                          </w:numPr>
                          <w:spacing w:before="100" w:beforeAutospacing="1" w:after="100" w:afterAutospacing="1" w:line="240" w:lineRule="auto"/>
                          <w:ind w:left="840"/>
                          <w:rPr>
                            <w:ins w:id="60" w:author="Unknown"/>
                            <w:rFonts w:ascii="Arial" w:eastAsia="Times New Roman" w:hAnsi="Arial" w:cs="Arial"/>
                            <w:color w:val="000000"/>
                            <w:sz w:val="26"/>
                            <w:szCs w:val="26"/>
                            <w:lang w:val="en-US" w:eastAsia="ru-RU"/>
                          </w:rPr>
                        </w:pPr>
                        <w:ins w:id="61" w:author="Unknown">
                          <w:r w:rsidRPr="0057514B">
                            <w:rPr>
                              <w:rFonts w:ascii="Arial" w:eastAsia="Times New Roman" w:hAnsi="Arial" w:cs="Arial"/>
                              <w:color w:val="000000"/>
                              <w:sz w:val="26"/>
                              <w:szCs w:val="26"/>
                              <w:lang w:val="en-US" w:eastAsia="ru-RU"/>
                            </w:rPr>
                            <w:t>Kendilerinin çıkardığı ekonomik krizler ve borsa dalgalanmalarıyla da yine 1 trilyon dolar olmak üzere 4 trilyon dolardan fazla havadan para kazanmakta ve bütün bu korkunç sermaye İsrail'in dünya hâkimiyeti için harcanmaktadır.</w:t>
                          </w:r>
                        </w:ins>
                      </w:p>
                      <w:p w:rsidR="0057514B" w:rsidRPr="0057514B" w:rsidRDefault="0057514B" w:rsidP="0057514B">
                        <w:pPr>
                          <w:spacing w:before="100" w:beforeAutospacing="1" w:after="100" w:afterAutospacing="1" w:line="240" w:lineRule="auto"/>
                          <w:rPr>
                            <w:ins w:id="62" w:author="Unknown"/>
                            <w:rFonts w:ascii="Arial" w:eastAsia="Times New Roman" w:hAnsi="Arial" w:cs="Arial"/>
                            <w:color w:val="000000"/>
                            <w:sz w:val="26"/>
                            <w:szCs w:val="26"/>
                            <w:lang w:eastAsia="ru-RU"/>
                          </w:rPr>
                        </w:pPr>
                        <w:ins w:id="63" w:author="Unknown">
                          <w:r w:rsidRPr="0057514B">
                            <w:rPr>
                              <w:rFonts w:ascii="Arial" w:eastAsia="Times New Roman" w:hAnsi="Arial" w:cs="Arial"/>
                              <w:color w:val="000000"/>
                              <w:sz w:val="26"/>
                              <w:szCs w:val="26"/>
                              <w:lang w:eastAsia="ru-RU"/>
                            </w:rPr>
                            <w:t>1967 Ağustosunda Kuzey Amerika Gazeteciler Birliği'nin yayımladığı bir makaleye göre Siyonist Rockefeller'in bu efsanevi sermayelerine rağmen, devlete ödediği vergi, sadece "685" dolardır.</w:t>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eastAsia="ru-RU"/>
                            </w:rPr>
                            <w:lastRenderedPageBreak/>
                            <w:br/>
                          </w:r>
                          <w:proofErr w:type="gramStart"/>
                          <w:r w:rsidRPr="0057514B">
                            <w:rPr>
                              <w:rFonts w:ascii="Arial" w:eastAsia="Times New Roman" w:hAnsi="Arial" w:cs="Arial"/>
                              <w:color w:val="000000"/>
                              <w:sz w:val="26"/>
                              <w:szCs w:val="26"/>
                              <w:lang w:eastAsia="ru-RU"/>
                            </w:rPr>
                            <w:t>IMF ve Dünya Bankası yoluyla bütün ülkeleri borç batağına sokup kendilerine mahkûm ve mecbur hale koyan, </w:t>
                          </w:r>
                          <w:r w:rsidRPr="0057514B">
                            <w:rPr>
                              <w:rFonts w:ascii="Arial" w:eastAsia="Times New Roman" w:hAnsi="Arial" w:cs="Arial"/>
                              <w:i/>
                              <w:iCs/>
                              <w:color w:val="000000"/>
                              <w:sz w:val="26"/>
                              <w:szCs w:val="26"/>
                              <w:lang w:eastAsia="ru-RU"/>
                            </w:rPr>
                            <w:t>"Şeytanın, ilahi laboratuardan çaldığı nükleer sırları, halifesi hahamlara ve Yahudi ilim adamlarına öğretmesiyle"</w:t>
                          </w:r>
                          <w:r w:rsidRPr="0057514B">
                            <w:rPr>
                              <w:rFonts w:ascii="Arial" w:eastAsia="Times New Roman" w:hAnsi="Arial" w:cs="Arial"/>
                              <w:color w:val="000000"/>
                              <w:sz w:val="26"/>
                              <w:szCs w:val="26"/>
                              <w:lang w:eastAsia="ru-RU"/>
                            </w:rPr>
                            <w:t> geliştirdikleri atom bombaları ve nükleer silahlarla korkunç bir güç kazanan bu Siyonist canavarlar, Japonya'nın Hiroşima ve Nagasaki</w:t>
                          </w:r>
                          <w:proofErr w:type="gramEnd"/>
                          <w:r w:rsidRPr="0057514B">
                            <w:rPr>
                              <w:rFonts w:ascii="Arial" w:eastAsia="Times New Roman" w:hAnsi="Arial" w:cs="Arial"/>
                              <w:color w:val="000000"/>
                              <w:sz w:val="26"/>
                              <w:szCs w:val="26"/>
                              <w:lang w:eastAsia="ru-RU"/>
                            </w:rPr>
                            <w:t xml:space="preserve"> </w:t>
                          </w:r>
                          <w:proofErr w:type="gramStart"/>
                          <w:r w:rsidRPr="0057514B">
                            <w:rPr>
                              <w:rFonts w:ascii="Arial" w:eastAsia="Times New Roman" w:hAnsi="Arial" w:cs="Arial"/>
                              <w:color w:val="000000"/>
                              <w:sz w:val="26"/>
                              <w:szCs w:val="26"/>
                              <w:lang w:eastAsia="ru-RU"/>
                            </w:rPr>
                            <w:t>kentlerine attıkları bombalarla yüz binleri katletmişler, Vietnam'da 50 bin Amerikan askerini ve yüz binlerce yerli sivili ölüme sürüklemişler, Afganistan ve Irak'ı işgal edip milyonlarca Müslüman'ı vahşice öldürmüşler ve okyanuslardaki nükleer denemeler ve tektonik tetiklemelerle büyük depremlere ve Tsunami felaketlerine sebep olmuşlard</w:t>
                          </w:r>
                          <w:proofErr w:type="gramEnd"/>
                          <w:r w:rsidRPr="0057514B">
                            <w:rPr>
                              <w:rFonts w:ascii="Arial" w:eastAsia="Times New Roman" w:hAnsi="Arial" w:cs="Arial"/>
                              <w:color w:val="000000"/>
                              <w:sz w:val="26"/>
                              <w:szCs w:val="26"/>
                              <w:lang w:eastAsia="ru-RU"/>
                            </w:rPr>
                            <w:t>ır.</w:t>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eastAsia="ru-RU"/>
                            </w:rPr>
                            <w:br/>
                            <w:t>Tüm dünyayı medya marifetiyle sınırsız bir ahlaksızlığın ve çeşitli hastalıkların girdabına sokan Siyonist güçler, bütün bunları şeytanın dünya hakimiyeti adına yapmaktadırlar.</w:t>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eastAsia="ru-RU"/>
                            </w:rPr>
                            <w:br/>
                            <w:t>Eski ABD Genelkurmay Başkanlarından Thomas Moorer şu itirafta bulunmaktadır: </w:t>
                          </w:r>
                          <w:r w:rsidRPr="0057514B">
                            <w:rPr>
                              <w:rFonts w:ascii="Arial" w:eastAsia="Times New Roman" w:hAnsi="Arial" w:cs="Arial"/>
                              <w:i/>
                              <w:iCs/>
                              <w:color w:val="000000"/>
                              <w:sz w:val="26"/>
                              <w:szCs w:val="26"/>
                              <w:lang w:eastAsia="ru-RU"/>
                            </w:rPr>
                            <w:t>"Şimdiye kadar hiçbir ABD Başkanının İsrail'e karşı koyduğunu ve Amerikan çıkarlarını koruduğunu görmedim. İsrail, her zaman istediğini elde etmiştir. Eğer ABD halkı, İsrail'in ABD yönetimindeki ve ekonomisindeki etkilerini bilselerdi, hemen ayaklanacaklarından eminim. Ama maalesef, milletimiz neler döndüğünü bilmemektedir."</w:t>
                          </w:r>
                        </w:ins>
                      </w:p>
                      <w:p w:rsidR="0057514B" w:rsidRPr="0057514B" w:rsidRDefault="0057514B" w:rsidP="0057514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57514B">
                          <w:rPr>
                            <w:rFonts w:ascii="Arial" w:eastAsia="Times New Roman" w:hAnsi="Arial" w:cs="Arial"/>
                            <w:color w:val="000000"/>
                            <w:sz w:val="26"/>
                            <w:szCs w:val="26"/>
                            <w:lang w:eastAsia="ru-RU"/>
                          </w:rPr>
                          <w:t xml:space="preserve">Bu iki aileden daha önce çeşitli vesilelerle söz ettik. </w:t>
                        </w:r>
                        <w:proofErr w:type="gramStart"/>
                        <w:r w:rsidRPr="0057514B">
                          <w:rPr>
                            <w:rFonts w:ascii="Arial" w:eastAsia="Times New Roman" w:hAnsi="Arial" w:cs="Arial"/>
                            <w:color w:val="000000"/>
                            <w:sz w:val="26"/>
                            <w:szCs w:val="26"/>
                            <w:lang w:eastAsia="ru-RU"/>
                          </w:rPr>
                          <w:t>Burada her ikisi de Yahudi olan bu iki aileden özel bir başlık altında ve ayrıntılı bir şekilde söz etmek istiyoruz. Çünkü bu ailelerin mensuplarının adları Gizli Dünya Devleti'nin örgütleriyle bağlantılı olarak sıkça geçmektedir.</w:t>
                        </w:r>
                        <w:r w:rsidRPr="0057514B">
                          <w:rPr>
                            <w:rFonts w:ascii="Arial" w:eastAsia="Times New Roman" w:hAnsi="Arial" w:cs="Arial"/>
                            <w:color w:val="000000"/>
                            <w:sz w:val="26"/>
                            <w:szCs w:val="26"/>
                            <w:lang w:eastAsia="ru-RU"/>
                          </w:rPr>
                          <w:br/>
                          <w:t>19. yüzyılın büyük bir çoğunlu</w:t>
                        </w:r>
                        <w:proofErr w:type="gramEnd"/>
                        <w:r w:rsidRPr="0057514B">
                          <w:rPr>
                            <w:rFonts w:ascii="Arial" w:eastAsia="Times New Roman" w:hAnsi="Arial" w:cs="Arial"/>
                            <w:color w:val="000000"/>
                            <w:sz w:val="26"/>
                            <w:szCs w:val="26"/>
                            <w:lang w:eastAsia="ru-RU"/>
                          </w:rPr>
                          <w:t xml:space="preserve">ğunda, bir Yahudi bankacılar ailesi olan Rothschild Ailesi, Avrupa'nın para marketlerini yönetti. </w:t>
                        </w:r>
                        <w:proofErr w:type="gramStart"/>
                        <w:r w:rsidRPr="0057514B">
                          <w:rPr>
                            <w:rFonts w:ascii="Arial" w:eastAsia="Times New Roman" w:hAnsi="Arial" w:cs="Arial"/>
                            <w:color w:val="000000"/>
                            <w:sz w:val="26"/>
                            <w:szCs w:val="26"/>
                            <w:lang w:eastAsia="ru-RU"/>
                          </w:rPr>
                          <w:t>Birçok Avrupa toplumu, borçlarını, savaş tazminatlarını ödemek veya barış projelerini finanse etmek için Rothschild'lardan para borçlandı. Ailenin ismi, yani Rothschild ismi, bir atalarının dükkanının işareti olarak kullandığı kırmızı bir kalkandan (a red shield, Almanca'da rothen schilde) gelmektedir.</w:t>
                        </w:r>
                        <w:proofErr w:type="gramEnd"/>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eastAsia="ru-RU"/>
                          </w:rPr>
                          <w:br/>
                        </w:r>
                        <w:r w:rsidRPr="0057514B">
                          <w:rPr>
                            <w:rFonts w:ascii="Arial" w:eastAsia="Times New Roman" w:hAnsi="Arial" w:cs="Arial"/>
                            <w:color w:val="000000"/>
                            <w:sz w:val="26"/>
                            <w:szCs w:val="26"/>
                            <w:lang w:val="en-US" w:eastAsia="ru-RU"/>
                          </w:rPr>
                          <w:t>Mayer Amschel Rothschild (1744-1812) aile servetinin kurucularından olmuştur. Almanya'da, Frankfurt-am-Main'deki Yahudi bölgesinde doğmuştur. Bir tüccar oldu ve dövizcilik gibi birkaç bankacılık servisinde bulundu. Nadir madeni para uzmanı olan Mayer Amschel Rothschild pek çok zengin eve katılabilme imkanını elde etti. Özellikle de seçme hakkına sahip olan William of Hesse-Kassel'in evine girebilecek ayrıcalığa sahip olması önemliydi. Kısa sürede, seçme hakkına sahip bu şahsın başlıca ekonomik işleri ile uğraşmaya başladı. Mayer Amschel Rothschild 5 oğlunu da aile işinde çalışmak üzere yetiştirdi.</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Rothschild'lar uluslararası bankacılar olarak ün kazanmalarını, Napolyon Savaşları'na borçludurlar. Mayer Amschel'in üçüncü oğlu Nathan Mayer (1777-1836), 1800 civarlarında İngiltere'ye gitti ve Napolyon'un kuşatması sırasında İngiltere için eşyalar kaçırdı. Kardeşlerinin yardımı ile, Nathan Mayer ayrıca İspanya'daki İngiliz ordusunu finanse etmek amacıyla Fransa'dan altın da taşıdı. Bu çabaları, Nathan'a İngiliz hazinesinin temsilcisi unvanını kazandırdı. Savaşın sonunda, Rothschild Ailesi Fransa ve Avusturya'ya borç vermekle yükümlüydü.</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Nathan'ın erkek kardeşi Jacob ya da James (1792-1868), Fransa'nın başkenti Paris'te bir banka kurdu.Onun kardeşi Salamon Mayer ise (1774-1855) Avusturya'nın başkenti Viyana'da bir banka kurdu. Bir diğer erkek kardeş Karl Mayer (1788-1855) İtalya'nın Naples şehrinde bir başka banka kurdu ama tutunamadı ve 1861 civarında kapattı. En yaşlı kardeş Amschel Mayer (1773-1855), Frankfurt'taki ekonomik işlerden sorumlu olarak kaldı.</w:t>
                        </w:r>
                      </w:p>
                      <w:p w:rsidR="0057514B" w:rsidRPr="0057514B" w:rsidRDefault="0057514B" w:rsidP="0057514B">
                        <w:pPr>
                          <w:spacing w:after="0" w:line="240" w:lineRule="auto"/>
                          <w:rPr>
                            <w:ins w:id="64" w:author="Unknown"/>
                            <w:rFonts w:ascii="Times New Roman" w:eastAsia="Times New Roman" w:hAnsi="Times New Roman" w:cs="Times New Roman"/>
                            <w:sz w:val="24"/>
                            <w:szCs w:val="24"/>
                            <w:lang w:val="en-US" w:eastAsia="ru-RU"/>
                          </w:rPr>
                        </w:pPr>
                        <w:ins w:id="65" w:author="Unknown">
                          <w:r w:rsidRPr="0057514B">
                            <w:rPr>
                              <w:rFonts w:ascii="Arial" w:eastAsia="Times New Roman" w:hAnsi="Arial" w:cs="Arial"/>
                              <w:color w:val="000000"/>
                              <w:sz w:val="26"/>
                              <w:szCs w:val="26"/>
                              <w:shd w:val="clear" w:color="auto" w:fill="F0F8FF"/>
                              <w:lang w:val="en-US" w:eastAsia="ru-RU"/>
                            </w:rPr>
                            <w:t>Rothschild Ailesi, Avrupa ve Amerika'da tren yollarını finanse etti ve ABD'de isteyenlere borç alma imkanı sağladı. Nathan Mayer'in oğlu Lionel Nathan (1808-79) 1875'te Süveyş Kanalı'nın kontrolünü satın alması için Başbakan Benjamin Disraeli tarafından kullanılmak üzere İngiltere'ye borç verdi. Lionel Nathan İngiliz Meclisi'ne seçilen ilk Yahudiydi ve onun oğlu Nathan Mayer (1840-1915) ilk Baron Rothschild oldu.</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shd w:val="clear" w:color="auto" w:fill="F0F8FF"/>
                              <w:lang w:val="en-US" w:eastAsia="ru-RU"/>
                            </w:rPr>
                            <w:t>Rothschild'lar birçok onur ve unvan elde ettiler. İngiliz ve Fransız ailelerinin üyeleri olanlar ise kendilerini bilim adamları ve hayırsever olarak tanıtmışlardır.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lastRenderedPageBreak/>
                            <w:br/>
                          </w:r>
                          <w:r w:rsidRPr="0057514B">
                            <w:rPr>
                              <w:rFonts w:ascii="Arial" w:eastAsia="Times New Roman" w:hAnsi="Arial" w:cs="Arial"/>
                              <w:color w:val="000000"/>
                              <w:sz w:val="26"/>
                              <w:szCs w:val="26"/>
                              <w:shd w:val="clear" w:color="auto" w:fill="F0F8FF"/>
                              <w:lang w:val="en-US" w:eastAsia="ru-RU"/>
                            </w:rPr>
                            <w:t>Rothschild ailesinin 2000'li yıllara üç trilyon dolar sermaye ile girdiği tahmin edilmektedir.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shd w:val="clear" w:color="auto" w:fill="F0F8FF"/>
                              <w:lang w:val="en-US" w:eastAsia="ru-RU"/>
                            </w:rPr>
                            <w:t>Bütün bu bilgilerden anlaşıldığı üzere bu aile faiz prangasını kullanarak hem siyasi yönetimleri kendilerine bağlamış, hem de bu yolla büyük gelirler elde etmiş, servetlerine servet katmışlardır. Tabii servetlerini katlamalarına paralel olarak yönetimler üzerindeki etkileri ve güçleri de artmıştır. İşte bu etki ve güçlerini kullanarak, başta İlluminati şebekesi olmak üzere destekledikleri bütün karanlık teşkilatların ve </w:t>
                          </w:r>
                          <w:r w:rsidRPr="0057514B">
                            <w:rPr>
                              <w:rFonts w:ascii="Times New Roman" w:eastAsia="Times New Roman" w:hAnsi="Times New Roman" w:cs="Times New Roman"/>
                              <w:sz w:val="24"/>
                              <w:szCs w:val="24"/>
                              <w:lang w:eastAsia="ru-RU"/>
                            </w:rPr>
                            <w:fldChar w:fldCharType="begin"/>
                          </w:r>
                          <w:r w:rsidRPr="0057514B">
                            <w:rPr>
                              <w:rFonts w:ascii="Times New Roman" w:eastAsia="Times New Roman" w:hAnsi="Times New Roman" w:cs="Times New Roman"/>
                              <w:sz w:val="24"/>
                              <w:szCs w:val="24"/>
                              <w:lang w:val="en-US" w:eastAsia="ru-RU"/>
                            </w:rPr>
                            <w:instrText xml:space="preserve"> HYPERLINK "http://gizliilimler.tr.gg/Masonluk.htm" </w:instrText>
                          </w:r>
                          <w:r w:rsidRPr="0057514B">
                            <w:rPr>
                              <w:rFonts w:ascii="Times New Roman" w:eastAsia="Times New Roman" w:hAnsi="Times New Roman" w:cs="Times New Roman"/>
                              <w:sz w:val="24"/>
                              <w:szCs w:val="24"/>
                              <w:lang w:eastAsia="ru-RU"/>
                            </w:rPr>
                            <w:fldChar w:fldCharType="separate"/>
                          </w:r>
                          <w:r w:rsidRPr="0057514B">
                            <w:rPr>
                              <w:rFonts w:ascii="Arial" w:eastAsia="Times New Roman" w:hAnsi="Arial" w:cs="Arial"/>
                              <w:color w:val="002BB8"/>
                              <w:sz w:val="26"/>
                              <w:szCs w:val="26"/>
                              <w:u w:val="single"/>
                              <w:shd w:val="clear" w:color="auto" w:fill="F0F8FF"/>
                              <w:lang w:val="en-US" w:eastAsia="ru-RU"/>
                            </w:rPr>
                            <w:t>masonik örgütlerin</w:t>
                          </w:r>
                          <w:r w:rsidRPr="0057514B">
                            <w:rPr>
                              <w:rFonts w:ascii="Times New Roman" w:eastAsia="Times New Roman" w:hAnsi="Times New Roman" w:cs="Times New Roman"/>
                              <w:sz w:val="24"/>
                              <w:szCs w:val="24"/>
                              <w:lang w:eastAsia="ru-RU"/>
                            </w:rPr>
                            <w:fldChar w:fldCharType="end"/>
                          </w:r>
                          <w:r w:rsidRPr="0057514B">
                            <w:rPr>
                              <w:rFonts w:ascii="Arial" w:eastAsia="Times New Roman" w:hAnsi="Arial" w:cs="Arial"/>
                              <w:color w:val="000000"/>
                              <w:sz w:val="26"/>
                              <w:szCs w:val="26"/>
                              <w:shd w:val="clear" w:color="auto" w:fill="F0F8FF"/>
                              <w:lang w:val="en-US" w:eastAsia="ru-RU"/>
                            </w:rPr>
                            <w:t> elemanlarının istedikleri yerlere gelmelerini sağlamışlardır. Onların bu etkinlikleri de kendilerine siyaset meydanında</w:t>
                          </w:r>
                          <w:r w:rsidRPr="0057514B">
                            <w:rPr>
                              <w:rFonts w:ascii="Arial" w:eastAsia="Times New Roman" w:hAnsi="Arial" w:cs="Arial"/>
                              <w:i/>
                              <w:iCs/>
                              <w:color w:val="000000"/>
                              <w:sz w:val="26"/>
                              <w:szCs w:val="26"/>
                              <w:shd w:val="clear" w:color="auto" w:fill="F0F8FF"/>
                              <w:lang w:val="en-US" w:eastAsia="ru-RU"/>
                            </w:rPr>
                            <w:t> "parlak" </w:t>
                          </w:r>
                          <w:r w:rsidRPr="0057514B">
                            <w:rPr>
                              <w:rFonts w:ascii="Arial" w:eastAsia="Times New Roman" w:hAnsi="Arial" w:cs="Arial"/>
                              <w:color w:val="000000"/>
                              <w:sz w:val="26"/>
                              <w:szCs w:val="26"/>
                              <w:shd w:val="clear" w:color="auto" w:fill="F0F8FF"/>
                              <w:lang w:val="en-US" w:eastAsia="ru-RU"/>
                            </w:rPr>
                            <w:t>bir gelecek hazırlama hayalleri yapanların onların ağlarına düşmelerini kolaylaştırmıştır.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shd w:val="clear" w:color="auto" w:fill="F0F8FF"/>
                              <w:lang w:val="en-US" w:eastAsia="ru-RU"/>
                            </w:rPr>
                            <w:t>Rockefeller ailesi, Amerika'daki Yahudi lobisinin başını çeken bir ailedir. Bu aile de Rothschild ailesi gibi başlangıçta banka ve finansman işine ağırlık verdi. Bu yüzden Amerika'da yıllardan beridir para piyasalarında saltanat sürmektedirler. Hatta Amerika'da sermaye alanında 150 yılı aşan bir Rockefeller hanedanlığından söz edilir. Fakat sadece finans ve para piyasasında kalmamışlardır. Petrolden endüstriye çok geniş bir alana yayılmış ve oldukça güçlü bir sermayenin sahibi olmuşlardır. Özellikle petrol alanında tam bir dev ve tröst haline gelmişlerdir ve Amerika'nın en önemli petrol şirketleri onların elindedir.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shd w:val="clear" w:color="auto" w:fill="F0F8FF"/>
                              <w:lang w:val="en-US" w:eastAsia="ru-RU"/>
                            </w:rPr>
                            <w:t>Ailenin Rockefeller Vakfı adıyla bir vakıfları da bulunmaktadır. Bu vakfın amacı da İlluminati ve Yuvarlak Masa şebekesinin ağına düşecek yöneticiler yetiştirmek amacıyla üniversite çağındaki öğrencilere burs temin etmektir. İsmi daha önce birkaç kez geçen Yahudi Henry Kissinger bu vakfın danışmanlarındandır. Kissinger'in Rockefeller ailesiyle danışmanlığın ötesinde oldukça derin ilişkileri bulunmaktadır. Bu yüzden birçok çalışmalarında ortaktırlar. Rockefeller Vakfı aynı zamanda Beyaz Saray'a strateji üreten bir tink tank kuruluşu gibi çalışmaktadır. Bu çalışmasının asıl amacı ise ABD'nin politikasına yön vermektir. Bu vakıf, Türkiye'de yönetimde üst kademelere kadar gelmiş bazı kişilere de burs vermiştir.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shd w:val="clear" w:color="auto" w:fill="F0F8FF"/>
                              <w:lang w:val="en-US" w:eastAsia="ru-RU"/>
                            </w:rPr>
                            <w:t>Chase Manhattan Bank (CMB), Rockefeller ailesinin finans kurumlarından biridir. Adında geçen Manhattan, New York'ta yahudilerin oldukça yoğun oldukları adanın adıdır. Bu bankanın şah dönemi İran'da çeşitli yatırımları bulunuyordu. Uluslararası Temel Endüstri Ortaklığı (IBEC) ailenin bir ferdi olan Nelson Rockefeller tarafından kurulmuştur. Aileye ait şirketlerin Suudi Arabistan'da birçok yatırımı bulunmaktadır. Suudi petrollerine hakim durumdaki ünlü ARAMCO şirketinin hisseleri Rockefeller ailesine ait dört şirket arasında paylaştırılmıştır. Bunlar da Texaco, New Jersey Oil, Socony Vacum ve California Standart Oil şirketleridir. Bu dört şirket 1944'te bir araya gelerek ARAMCO'yu kurmuşlardır.</w:t>
                          </w:r>
                        </w:ins>
                      </w:p>
                      <w:p w:rsidR="0057514B" w:rsidRPr="0057514B" w:rsidRDefault="0057514B" w:rsidP="0057514B">
                        <w:pPr>
                          <w:spacing w:after="0" w:line="240" w:lineRule="auto"/>
                          <w:rPr>
                            <w:ins w:id="66" w:author="Unknown"/>
                            <w:rFonts w:ascii="Times New Roman" w:eastAsia="Times New Roman" w:hAnsi="Times New Roman" w:cs="Times New Roman"/>
                            <w:sz w:val="24"/>
                            <w:szCs w:val="24"/>
                            <w:lang w:val="en-US" w:eastAsia="ru-RU"/>
                          </w:rPr>
                        </w:pPr>
                        <w:ins w:id="67" w:author="Unknown">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shd w:val="clear" w:color="auto" w:fill="F0F8FF"/>
                              <w:lang w:val="en-US" w:eastAsia="ru-RU"/>
                            </w:rPr>
                            <w:t>Merkezi Londra'da bulunan Harts Horn J. E. Oil Company es and Goverments'ın yayınladığı istatistiklere göre Ortadoğu petrollerinin % 99'u yedi büyük petrol şirketinin kontrolü altındadır. Bu şirketlerin beşi Yahudi Rockefeller ailesine aittir. Geriye kalan iki şirketten Shell'in sahibi Marcus Samuel ve Royal Dutch'ın sahibi Wiliam Detending de Yahudidir.</w:t>
                          </w:r>
                          <w:r w:rsidRPr="0057514B">
                            <w:rPr>
                              <w:rFonts w:ascii="Arial" w:eastAsia="Times New Roman" w:hAnsi="Arial" w:cs="Arial"/>
                              <w:color w:val="000000"/>
                              <w:sz w:val="26"/>
                              <w:szCs w:val="26"/>
                              <w:lang w:val="en-US" w:eastAsia="ru-RU"/>
                            </w:rPr>
                            <w:br/>
                          </w:r>
                        </w:ins>
                      </w:p>
                      <w:p w:rsidR="0057514B" w:rsidRPr="0057514B" w:rsidRDefault="0057514B" w:rsidP="0057514B">
                        <w:pPr>
                          <w:shd w:val="clear" w:color="auto" w:fill="F0F8FF"/>
                          <w:spacing w:before="100" w:beforeAutospacing="1" w:after="100" w:afterAutospacing="1" w:line="240" w:lineRule="auto"/>
                          <w:rPr>
                            <w:ins w:id="68" w:author="Unknown"/>
                            <w:rFonts w:ascii="Arial" w:eastAsia="Times New Roman" w:hAnsi="Arial" w:cs="Arial"/>
                            <w:color w:val="000000"/>
                            <w:sz w:val="26"/>
                            <w:szCs w:val="26"/>
                            <w:lang w:val="en-US" w:eastAsia="ru-RU"/>
                          </w:rPr>
                        </w:pPr>
                        <w:ins w:id="69" w:author="Unknown">
                          <w:r w:rsidRPr="0057514B">
                            <w:rPr>
                              <w:rFonts w:ascii="Arial" w:eastAsia="Times New Roman" w:hAnsi="Arial" w:cs="Arial"/>
                              <w:color w:val="000000"/>
                              <w:sz w:val="26"/>
                              <w:szCs w:val="26"/>
                              <w:lang w:val="en-US" w:eastAsia="ru-RU"/>
                            </w:rPr>
                            <w:t>Ünlü American International Corporation (AIC)'ın ortaklarından biri de Rockefeller ailesidir. Ailenin Avrupa'daki bazı bankalarla da iş bağlantısı olduğu bilinmektedir.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Daha önce sözünü ettiğimiz Yuvarlak Masa teorisine göre oluşturulmuş olan Trilateral Komisyon'un fikir babalığını da Rockefeller ailesine mensup David Rockefeller ve yine bir Yahudi olan Zbigniew Brzezinski yapmıştır.</w:t>
                          </w:r>
                          <w:r w:rsidRPr="0057514B">
                            <w:rPr>
                              <w:rFonts w:ascii="Arial" w:eastAsia="Times New Roman" w:hAnsi="Arial" w:cs="Arial"/>
                              <w:color w:val="000000"/>
                              <w:sz w:val="26"/>
                              <w:szCs w:val="26"/>
                              <w:lang w:val="en-US" w:eastAsia="ru-RU"/>
                            </w:rPr>
                            <w:br/>
                          </w:r>
                          <w:r w:rsidRPr="0057514B">
                            <w:rPr>
                              <w:rFonts w:ascii="Arial" w:eastAsia="Times New Roman" w:hAnsi="Arial" w:cs="Arial"/>
                              <w:color w:val="000000"/>
                              <w:sz w:val="26"/>
                              <w:szCs w:val="26"/>
                              <w:lang w:val="en-US" w:eastAsia="ru-RU"/>
                            </w:rPr>
                            <w:br/>
                            <w:t xml:space="preserve">David Rockefeller'in tek marifeti zikrettiğimiz komisyonun fikir babalığını yapmak değildir. Hıristiyan ve Yahudi Milli Konferansı'na üyedir. Komünizmin çöküş merhalesinde Yahudi sermayesinin Sovyetler Birliği'nden ayrılan ülkelere kazık çakmasında önemli rol oynamıştır. Bunda Sovyetler'deki komünistlerle eski dostluğunun önemli rolü olmuştur. Yukarıda sözünü ettiğimiz global gizli örgütlerin tümünde Henry Kissinger'den çok daha fazla etkinliği vardır. CFR, Bilderberg ve Trilateral Komisyon'un her üçünün de birinci derecede David Rockefeller'in kontrolünde olduğu bu örgütlerle yakından ilgilenenlerin çoğunda oluşan yaygın bir kanaat. Hatta bu üç örgütün kralının David Rockefeller, baş danışmanının da Henry Kissinger olduğuna inanılmaktadır. Her ikisi de Yahudi ve her ikisi de Amerika'daki Yahudi lobisinin başını çekenlerden. Bu üç büyük </w:t>
                          </w:r>
                          <w:r w:rsidRPr="0057514B">
                            <w:rPr>
                              <w:rFonts w:ascii="Arial" w:eastAsia="Times New Roman" w:hAnsi="Arial" w:cs="Arial"/>
                              <w:color w:val="000000"/>
                              <w:sz w:val="26"/>
                              <w:szCs w:val="26"/>
                              <w:lang w:val="en-US" w:eastAsia="ru-RU"/>
                            </w:rPr>
                            <w:lastRenderedPageBreak/>
                            <w:t>örgütün kendi iç hiyerarşisinde merkezde bulunan kişiye </w:t>
                          </w:r>
                          <w:r w:rsidRPr="0057514B">
                            <w:rPr>
                              <w:rFonts w:ascii="Arial" w:eastAsia="Times New Roman" w:hAnsi="Arial" w:cs="Arial"/>
                              <w:i/>
                              <w:iCs/>
                              <w:color w:val="000000"/>
                              <w:sz w:val="26"/>
                              <w:szCs w:val="26"/>
                              <w:lang w:val="en-US" w:eastAsia="ru-RU"/>
                            </w:rPr>
                            <w:t>"boğanın gözü"</w:t>
                          </w:r>
                          <w:r w:rsidRPr="0057514B">
                            <w:rPr>
                              <w:rFonts w:ascii="Arial" w:eastAsia="Times New Roman" w:hAnsi="Arial" w:cs="Arial"/>
                              <w:color w:val="000000"/>
                              <w:sz w:val="26"/>
                              <w:szCs w:val="26"/>
                              <w:lang w:val="en-US" w:eastAsia="ru-RU"/>
                            </w:rPr>
                            <w:t> denmektedir ve hali hazırda </w:t>
                          </w:r>
                          <w:r w:rsidRPr="0057514B">
                            <w:rPr>
                              <w:rFonts w:ascii="Arial" w:eastAsia="Times New Roman" w:hAnsi="Arial" w:cs="Arial"/>
                              <w:i/>
                              <w:iCs/>
                              <w:color w:val="000000"/>
                              <w:sz w:val="26"/>
                              <w:szCs w:val="26"/>
                              <w:lang w:val="en-US" w:eastAsia="ru-RU"/>
                            </w:rPr>
                            <w:t>"boğanın gözü"</w:t>
                          </w:r>
                          <w:r w:rsidRPr="0057514B">
                            <w:rPr>
                              <w:rFonts w:ascii="Arial" w:eastAsia="Times New Roman" w:hAnsi="Arial" w:cs="Arial"/>
                              <w:color w:val="000000"/>
                              <w:sz w:val="26"/>
                              <w:szCs w:val="26"/>
                              <w:lang w:val="en-US" w:eastAsia="ru-RU"/>
                            </w:rPr>
                            <w:t>nün David Rockefeller olduğuna inanılır.</w:t>
                          </w:r>
                        </w:ins>
                      </w:p>
                      <w:tbl>
                        <w:tblPr>
                          <w:tblW w:w="14640" w:type="dxa"/>
                          <w:tblCellSpacing w:w="0" w:type="dxa"/>
                          <w:shd w:val="clear" w:color="auto" w:fill="F0F8FF"/>
                          <w:tblCellMar>
                            <w:left w:w="0" w:type="dxa"/>
                            <w:right w:w="0" w:type="dxa"/>
                          </w:tblCellMar>
                          <w:tblLook w:val="04A0" w:firstRow="1" w:lastRow="0" w:firstColumn="1" w:lastColumn="0" w:noHBand="0" w:noVBand="1"/>
                        </w:tblPr>
                        <w:tblGrid>
                          <w:gridCol w:w="14640"/>
                        </w:tblGrid>
                        <w:tr w:rsidR="0057514B" w:rsidRPr="0057514B" w:rsidTr="0057514B">
                          <w:trPr>
                            <w:trHeight w:val="570"/>
                            <w:tblCellSpacing w:w="0" w:type="dxa"/>
                          </w:trPr>
                          <w:tc>
                            <w:tcPr>
                              <w:tcW w:w="14640" w:type="dxa"/>
                              <w:shd w:val="clear" w:color="auto" w:fill="F0F8FF"/>
                              <w:vAlign w:val="center"/>
                              <w:hideMark/>
                            </w:tcPr>
                            <w:tbl>
                              <w:tblPr>
                                <w:tblW w:w="8520" w:type="dxa"/>
                                <w:tblCellSpacing w:w="0" w:type="dxa"/>
                                <w:tblCellMar>
                                  <w:left w:w="0" w:type="dxa"/>
                                  <w:right w:w="0" w:type="dxa"/>
                                </w:tblCellMar>
                                <w:tblLook w:val="04A0" w:firstRow="1" w:lastRow="0" w:firstColumn="1" w:lastColumn="0" w:noHBand="0" w:noVBand="1"/>
                              </w:tblPr>
                              <w:tblGrid>
                                <w:gridCol w:w="8520"/>
                              </w:tblGrid>
                              <w:tr w:rsidR="0057514B" w:rsidRPr="0057514B">
                                <w:trPr>
                                  <w:tblCellSpacing w:w="0" w:type="dxa"/>
                                </w:trPr>
                                <w:tc>
                                  <w:tcPr>
                                    <w:tcW w:w="0" w:type="auto"/>
                                    <w:tcMar>
                                      <w:top w:w="45" w:type="dxa"/>
                                      <w:left w:w="45" w:type="dxa"/>
                                      <w:bottom w:w="45" w:type="dxa"/>
                                      <w:right w:w="45" w:type="dxa"/>
                                    </w:tcMar>
                                    <w:vAlign w:val="center"/>
                                    <w:hideMark/>
                                  </w:tcPr>
                                  <w:p w:rsidR="0057514B" w:rsidRPr="0057514B" w:rsidRDefault="0057514B">
                                    <w:pPr>
                                      <w:ind w:left="300"/>
                                      <w:rPr>
                                        <w:rFonts w:ascii="Tahoma" w:hAnsi="Tahoma" w:cs="Tahoma"/>
                                        <w:color w:val="000000"/>
                                        <w:sz w:val="17"/>
                                        <w:szCs w:val="17"/>
                                        <w:lang w:val="en-US"/>
                                      </w:rPr>
                                    </w:pPr>
                                    <w:r w:rsidRPr="0057514B">
                                      <w:rPr>
                                        <w:rFonts w:ascii="Tahoma" w:hAnsi="Tahoma" w:cs="Tahoma"/>
                                        <w:color w:val="000000"/>
                                        <w:sz w:val="17"/>
                                        <w:szCs w:val="17"/>
                                        <w:lang w:val="en-US"/>
                                      </w:rPr>
                                      <w:br/>
                                      <w:t>Gizli Dünya Devleti ve Siyonizm</w:t>
                                    </w:r>
                                  </w:p>
                                </w:tc>
                              </w:tr>
                            </w:tbl>
                            <w:p w:rsidR="0057514B" w:rsidRPr="0057514B" w:rsidRDefault="0057514B">
                              <w:pPr>
                                <w:rPr>
                                  <w:rFonts w:ascii="Arial" w:hAnsi="Arial" w:cs="Arial"/>
                                  <w:color w:val="000000"/>
                                  <w:sz w:val="21"/>
                                  <w:szCs w:val="21"/>
                                  <w:lang w:val="en-US"/>
                                </w:rPr>
                              </w:pPr>
                            </w:p>
                          </w:tc>
                        </w:tr>
                        <w:tr w:rsidR="0057514B" w:rsidTr="0057514B">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57514B">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57514B">
                                      <w:trPr>
                                        <w:tblCellSpacing w:w="0" w:type="dxa"/>
                                      </w:trPr>
                                      <w:tc>
                                        <w:tcPr>
                                          <w:tcW w:w="4700" w:type="pct"/>
                                          <w:vAlign w:val="center"/>
                                          <w:hideMark/>
                                        </w:tcPr>
                                        <w:p w:rsidR="0057514B" w:rsidRDefault="0057514B" w:rsidP="0057514B">
                                          <w:pPr>
                                            <w:rPr>
                                              <w:rFonts w:ascii="Arial" w:hAnsi="Arial" w:cs="Arial"/>
                                              <w:color w:val="000000"/>
                                              <w:sz w:val="26"/>
                                              <w:szCs w:val="26"/>
                                            </w:rPr>
                                          </w:pPr>
                                          <w:r>
                                            <w:rPr>
                                              <w:rFonts w:ascii="Arial" w:hAnsi="Arial" w:cs="Arial"/>
                                              <w:noProof/>
                                              <w:color w:val="000000"/>
                                              <w:sz w:val="26"/>
                                              <w:szCs w:val="26"/>
                                              <w:lang w:eastAsia="ru-RU"/>
                                            </w:rPr>
                                            <mc:AlternateContent>
                                              <mc:Choice Requires="wps">
                                                <w:drawing>
                                                  <wp:inline distT="0" distB="0" distL="0" distR="0">
                                                    <wp:extent cx="5715000" cy="5715000"/>
                                                    <wp:effectExtent l="0" t="0" r="0" b="0"/>
                                                    <wp:docPr id="4" name="Прямоугольник 4" descr="http://img81.imageshack.us/img81/4369/washingtom1u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Описание: http://img81.imageshack.us/img81/4369/washingtom1um.jpg"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" filled="f" stroked="f">
                                                    <o:lock v:ext="edit" aspectratio="t"/>
                                                    <w10:anchorlock/>
                                                  </v:rect>
                                                </w:pict>
                                              </mc:Fallback>
                                            </mc:AlternateContent>
                                          </w:r>
                                        </w:p>
                                        <w:p w:rsidR="0057514B" w:rsidRDefault="0057514B" w:rsidP="0057514B">
                                          <w:pPr>
                                            <w:pStyle w:val="1"/>
                                            <w:shd w:val="clear" w:color="auto" w:fill="3B5998"/>
                                            <w:ind w:left="75"/>
                                            <w:jc w:val="center"/>
                                            <w:rPr>
                                              <w:rFonts w:ascii="Arial" w:hAnsi="Arial" w:cs="Arial"/>
                                              <w:color w:val="F0F8FF"/>
                                              <w:sz w:val="38"/>
                                              <w:szCs w:val="38"/>
                                            </w:rPr>
                                          </w:pPr>
                                          <w:r>
                                            <w:rPr>
                                              <w:rFonts w:ascii="Arial" w:hAnsi="Arial" w:cs="Arial"/>
                                              <w:color w:val="F0F8FF"/>
                                              <w:sz w:val="38"/>
                                              <w:szCs w:val="38"/>
                                            </w:rPr>
                                            <w:t>Gizli Dünya Devleti ve Siyonizm</w:t>
                                          </w:r>
                                        </w:p>
                                        <w:p w:rsidR="0057514B" w:rsidRDefault="0057514B" w:rsidP="0057514B">
                                          <w:pPr>
                                            <w:pStyle w:val="s5"/>
                                            <w:rPr>
                                              <w:rFonts w:ascii="Arial" w:hAnsi="Arial" w:cs="Arial"/>
                                              <w:color w:val="000000"/>
                                              <w:sz w:val="26"/>
                                              <w:szCs w:val="26"/>
                                            </w:rPr>
                                          </w:pPr>
                                          <w:r>
                                            <w:rPr>
                                              <w:rFonts w:ascii="Arial" w:hAnsi="Arial" w:cs="Arial"/>
                                              <w:color w:val="000000"/>
                                              <w:sz w:val="26"/>
                                              <w:szCs w:val="26"/>
                                            </w:rPr>
                                            <w:t>12 Haziran 2002 Çarşamba</w:t>
                                          </w:r>
                                        </w:p>
                                        <w:p w:rsidR="0057514B" w:rsidRPr="0057514B" w:rsidRDefault="0057514B" w:rsidP="0057514B">
                                          <w:pPr>
                                            <w:pStyle w:val="a3"/>
                                            <w:rPr>
                                              <w:rFonts w:ascii="Arial" w:hAnsi="Arial" w:cs="Arial"/>
                                              <w:color w:val="000000"/>
                                              <w:sz w:val="26"/>
                                              <w:szCs w:val="26"/>
                                              <w:lang w:val="en-US"/>
                                            </w:rPr>
                                          </w:pPr>
                                          <w:r>
                                            <w:rPr>
                                              <w:rFonts w:ascii="Arial" w:hAnsi="Arial" w:cs="Arial"/>
                                              <w:color w:val="000000"/>
                                              <w:sz w:val="26"/>
                                              <w:szCs w:val="26"/>
                                            </w:rPr>
                                            <w:t xml:space="preserve">Bugün yeryüzünde çok sayıda bağımsız devletin varlığına inanılmaktadır. Fakat bu devletlerin yöneticilerinin kendi ülkelerini ve halklarını ilgilendiren basit konularda bile kendi bağımsız iradeleriyle karar vermekte zorlandıklarını görürsünüz. Bir önemli husus da şudur: Bilindiği üzere çağımızda demokrasi adeta bütün insanlığa mal edilmiş bir "siyasi din" haline getirilmiştir. Hatta demokrasi çağımız siyasetinin a priorisi yani öncülüdür. Bu yüzden demokrasinin de, tıpkı aklın a priorileri gibi muhakemeden ve tartışmadan uzak tutulması gerektiğine inanılır. Oysa birçok ülkede halkın büyük bir çoğunluğunun seçtiği ve istediği kişiler bir türlü yönetime gelemezler. </w:t>
                                          </w:r>
                                          <w:r w:rsidRPr="0057514B">
                                            <w:rPr>
                                              <w:rFonts w:ascii="Arial" w:hAnsi="Arial" w:cs="Arial"/>
                                              <w:color w:val="000000"/>
                                              <w:sz w:val="26"/>
                                              <w:szCs w:val="26"/>
                                              <w:lang w:val="en-US"/>
                                            </w:rPr>
                                            <w:t xml:space="preserve">Bunlardan bazıları işin içine girdiğinde kendilerine sunulan demokrasinin sadece bir seraptan ibaret olduğunu fark ederler. Bazıları Cezayir'de olduğu gibi yönetime talip olurken kendilerini zindanda bulurlar. Bazıları da </w:t>
                                          </w:r>
                                          <w:r w:rsidRPr="0057514B">
                                            <w:rPr>
                                              <w:rFonts w:ascii="Arial" w:hAnsi="Arial" w:cs="Arial"/>
                                              <w:color w:val="000000"/>
                                              <w:sz w:val="26"/>
                                              <w:szCs w:val="26"/>
                                              <w:lang w:val="en-US"/>
                                            </w:rPr>
                                            <w:lastRenderedPageBreak/>
                                            <w:t>yönetime gelseler bile iktidara gelemezler. Siyaset meydanlarında prim yapmak için savunduklarına karşı en başta onların kullanıldığına şahit olursunuz. Bütün bunları görünce bir "derin devlet" gerçeği karşınıza çıkar. Aslında bu "derin devlet" gerçeği sadece lokal veya ulusal değildir. "Derin devlet" gerçeğinin global yönünün, lokal yönüne baskın olduğunu unutmayalım. Bu yüzden günümüz dünyasını karıştıran gizli ellerin sahiplerini tanımak için araştırma yapanlar bir "Dünya Derin Devleti"yle veya "Gizli Dünya Devleti"yle karşılaşmışlardır.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Geçtiğimiz Mayıs ayında Amerika'da Bilderberg Grubu'nun yıllık toplantısı gerçekleştirildi. Bu toplantıyla birlikte söz konusu Gizli Dünya Devleti veya Dünya Derin Devleti konusu yeniden gündeme geldi. Ancak yapılan yorumlarda ağırlıklı olarak Bilderberg konusu öne çıktı. Oysa Bilderberg Grubu, yirminci yüzyıla damgasını vuran ve 21. yüzyılda da dünya üzerindeki sultasını daha da güçlendirme amacına yönelik yeni teoriler geliştiren karanlık ağın sadece bir organıdır.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Söz konusu karanlık ağla ilgili yorumlarda dikkat çeken bir şey de ağırlıklı olarak, emperyalizmin bu ağ üzerindeki etkisine ve rolüne dikkat çekilmesiyle yetinilmesidir. Bazı yorumcular, 20. yüzyılda hüküm süren emperyalizmin uluslararası siyonizmle ilgisine de dikkat çekiyorlar. Ama birçoklarında bu gerçek göz ardı ediliyor.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Siyonizm, 1897 Basel konferansıyla teşkilatlanmaya başlayan bir ideolojik oluşumdur. Yahudiler bu konferanstan önce de devlet yönetimleriyle irtibat kurarak birtakım siyasi oyunlar çeviriyorlardı. Ancak siyonist ideolojiye göre teşkilatlanmanın başlamasıyla birlikte bu işi tek merkezden ve daha organize bir şekilde yürütmeye başlamışlardır. Böylece güçlerini ve etkilerini daha da artırmışlardır.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Biz bu araştırmamızda siyonizm ve bu ideolojinin organik yapısı üzerinde durmayacağız. Ağırlıklı olarak yukarıda sözünü ettiğimiz Dünya Derin Devleti yahut Gizli Dünya Devleti, bu gizli devletin dünyanın her tarafına elini uzatan teşkilatları ve bu teşkilatlarla siyonistlerin irtibatları hakkında bilgiler vermeye çalışacağız.</w:t>
                                          </w:r>
                                        </w:p>
                                        <w:p w:rsidR="0057514B" w:rsidRPr="0057514B" w:rsidRDefault="0057514B" w:rsidP="0057514B">
                                          <w:pPr>
                                            <w:pStyle w:val="2"/>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4"/>
                                              <w:szCs w:val="34"/>
                                              <w:lang w:val="en-US"/>
                                            </w:rPr>
                                          </w:pPr>
                                          <w:r w:rsidRPr="0057514B">
                                            <w:rPr>
                                              <w:rFonts w:ascii="Arial" w:hAnsi="Arial" w:cs="Arial"/>
                                              <w:color w:val="3B5998"/>
                                              <w:sz w:val="34"/>
                                              <w:szCs w:val="34"/>
                                              <w:lang w:val="en-US"/>
                                            </w:rPr>
                                            <w:t>Karanlık Bir Şer Örgütü: İlluminati Şebekesi</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Yukarıda sözünü ettiğimiz Bilderberg Grubu, Illuminati şebekesinin bir organıdır. Ancak Illuminati şebekesi 18. yüzyılın son çeyreğinde ortaya çıkarken, Bilderberg Grubu 1954'te ortaya çıkmıştır. Yani arada 177 yıllık bir zaman farkı var.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Temelinde "aydınlanma, ruşenilik, vahdet-i vücud felsefesi" gibi muhtelif felsefi akımların etkisi olduğu iddia edilen İlluminati hareketi, 1 Mayıs 1776'da Adam Weishaupt tarafından Almanya'nın Bavyera eyaletinde kurulmuştur. Daha doğrusu o tarihte bir Illuminati örgütlenmesi ortaya çıkmıştır. Weishaupt, Ingolstadt Üniversitesi'nde hukuk profesörü iken masonik eğilimlere merak sarmış ve bir gizli örgüt kurmuştur. 1779'a gelindiğinde Illuminati örgütünün 54 üyesi bulunuyordu ve Bavyera eyaletinin dört şehrinde teşkilatlanmıştı. Örgüt üyeleri ağırlıklı olarak masonik kimlikleri öne çıkarıyorlardı.</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Almanya'daki din adamlarının hemen tamamı Illuminati şebekesine düşmandı. Bunun sebebi elbette onun, hıristiyanların değerleriyle alay eden, bu değerlere iğrenç bir şekilde saldıran Tapınak Şövalyeleri'nin devamı olduğunun tahmin edilmesiydi. Ayrıca Illuminati üyeleri zaman zaman yönetimi de hedef alan yayınlar yapıyorlardı. Bu yüzden 1784'te teşkilatlarına bir polis baskını gerçekleştirildi ve birçok üyeleri göz altına alındı. 22 Haziran 1784 tarihinde de Bavyera Elektörü bir ferman yayınlayarak Illuminati örgütünü tamamen kapattı. Örgütün üyelerinin çoğu tutuklandı. Başta lider Weishaupt olmak üzere birçok üyesi de ülkeyi terk etmek zorunda kaldı. Aynı ferman 1785 Ağustos'unda tekrarlandı ve böylece Bavyera'da sadece İlluminati değil, masonluk da silinmiş oldu.</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Bavyera'da Illuminati ve masonluğun yasaklanmasının Avrupa ve Amerika'da ciddi bir etkisi oldu. Bayağı korku ve telaşa kapılan diğer ülkelerdeki masonlar kendilerine de yasak getirilmemesi için büyük bir gürültü kopardılar. Öyle ki ABD başkanı George Washington, tereddütlere kapılan Amerikalı masonlara güvence verme ihtiyacı duydu.</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 xml:space="preserve">Bavyera'da yasaklanan Illuminati ve mason teşkilatları çok geçmeden yer altı örgütleriyle faaliyetlerini sürdürdü. Fakat bu kez </w:t>
                                          </w:r>
                                          <w:r w:rsidRPr="0057514B">
                                            <w:rPr>
                                              <w:rFonts w:ascii="Arial" w:hAnsi="Arial" w:cs="Arial"/>
                                              <w:color w:val="000000"/>
                                              <w:sz w:val="26"/>
                                              <w:szCs w:val="26"/>
                                              <w:lang w:val="en-US"/>
                                            </w:rPr>
                                            <w:lastRenderedPageBreak/>
                                            <w:t>Almanya dışına da uzanarak tüm Avrupa'da teşkilatlanmak için faaliyetlerini hızlandırmaya başladı. Örgütlenme çalışmalarını hızlandırmasında Johann Bode adlı bir masonun önemli katkıları oldu. Bazı kaynaklara göre Goethe, Mozart, Schiller ve Herder gibi birçok ünlü bu örgütün saflarına katılmışlardır.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Yeraltı teşkilatlarının yapılandırılmasında farklı isimler kullanıldı. Örneğin Fransız Devrim Kulübü ve Jacobin Kulübü Illuminati hareketinin devamını sağlamak için kurulmuş oluşumlardır. Bunlar asıl önemli faaliyetleri yer altından yürütüyor, ama masonluğun çok fazla murakabe altında olmadığı yerlerde salon toplantıları da düzenliyordu. Fakat bu toplantıları yine de halka açık değil, sadece üyelerin katılabildiği türden toplantılardı. Örneğin Jacobin Kulübü için tutulan salona 1300 üye katılıyordu. Tamamen üyelere mahsus ve gizli olarak düzenlenen bu toplantılara Fransa'nın en iyi eğitim görmüş ve en etkin kişileri katılırdı. Jacobin'lerin ideali, tüm kurumları ve krallığı ortadan kaldırarak adına "Yeni Dünya Düzeni" ya da "Evrensel Cumhuriyet" dedikleri bir düzen kurmaktı.</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Illuminati, kelime olarak aydınlıkçılar veya aydınlananlar anlamına geliyor. Kök olarak İtalyanca'dır. Fransızca'da ışık anlamına gelen la lumière kelimesi de aynı kökten gelir. Birçok araştırmacının ortak tespitine göre fikri altyapısı ve temeli Tapınak Şövalyeleri'ne dayanıyor. Kuruluşundaki amacı Avrupa masonluğunu bir çatı altında birleştirmekti.</w:t>
                                          </w:r>
                                        </w:p>
                                        <w:p w:rsidR="0057514B" w:rsidRPr="0057514B" w:rsidRDefault="0057514B" w:rsidP="0057514B">
                                          <w:pPr>
                                            <w:pStyle w:val="2"/>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4"/>
                                              <w:szCs w:val="34"/>
                                              <w:lang w:val="en-US"/>
                                            </w:rPr>
                                          </w:pPr>
                                          <w:r w:rsidRPr="0057514B">
                                            <w:rPr>
                                              <w:rFonts w:ascii="Arial" w:hAnsi="Arial" w:cs="Arial"/>
                                              <w:color w:val="3B5998"/>
                                              <w:sz w:val="34"/>
                                              <w:szCs w:val="34"/>
                                              <w:lang w:val="en-US"/>
                                            </w:rPr>
                                            <w:t>Illuminati'nin Temelini Oluşturan Tapınak Şövalyeleri</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Illuminati şebekesinin fikri altyapısını oluşturan Tapınak Şövalyeleri orijinal adıyla "Tampliye Tarikatı" Haçlı seferleri sonrasında Kudüs'te kuruldu. Bu adı almalarının sebebi ise iddia edildiğine göre Kudüs kralının Süleyman mabedinin bulunduğunu ileri sürdükleri bölgeyi koruma görevini kendilerine vermesiymiş. Masonluğun da temel fikriyatını geliştiren Tapınak Şövalyeleri muhtelif adlarla varlığını sürdürmüştür. Bugün bu hareketin en çok tanınan kolu ise Sion Birliği'dir.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Sadece masonluğun değil siyonizm ideolojisinin fikriyatının geliştirilmesinde de rolleri olduğu bilinen Tapınak Şövalyeleri kısa zamanda büyük servetler elde etmişlerdir. Batı'nın yalnızca en büyük askeri gücü olmakla kalmayıp aynı zamanda en önemli tüccarları arasında ilk sıralarda yer aldılar. Tapınak Şövalyeleri hareketi bugünkü masonlar gibi gizliliğe büyük önem verirlerdi. İlginçtir ki Batı'ya ait olduğu sanılan bu örgütün mensupları Hz. İsa'yı yalancı peygamber olarak tanımlıyorlardı. Haça tükürmeyi, haçın üzerine basmayı ve hıristiyanların dini değerlerine hakaret etmeyi adeta kutsal fiiller addediyorlardı. Bunun sebebi ise asıl fikir babalarının ve organizatörlerinin yahudi kökenli olmasıydı.</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Bir ara siyasi otoritelerinin zayıflaması sebebiyle hıristiyanların dini değerlerine hakaret ve saldırı suçlamalarıyla yargı önüne çıkarıldılar ve bazıları ölüme mahkum edildiler. Ama daha sonra saklanmayı yani yer altına çekilmeyi başararak varlıklarını sürdürdüler.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Birçok araştırmacının ortak tespitine göre masonluk hareketinin temelini de bu Tapınak Şövalyeleri hareketi oluşturur. Her iki hareketin aynı simgeleri kullanmaları bu yöndeki kanaati desteklemektedir. Ayrıca Tapınak Şövalyeleri'nin hıristiyanların dini değerlerine hakaretten dolayı yargılanmalarından sonra yer altına girmelerinin ardından masonluk örgütleriyle ortaya çıktıkları tahmin edilmektedir. Bu kanaati destekleyen muhtelif tarihi belgeler ve bilgiler de bulunmaktadır. Fakat mason kardeşler adıyla yeniden örgütlenirken biraz daha tedbirli hareket etmeyi tercih etmişlerdir. Bu kez hıristiyanların dini değerlerini aşağılayıcı tutum içine girmektense onları çok rahatsız etmeyecek hatta onların da kabul edebilecekleri bir fikri altyapı oluşturmaya özen göstermişlerdir. Ayrıca masonlukta gizliliğe önem vermiş, kendilerini çok fazla açığa vurmaktan sürekli kaçınmışlardır.</w:t>
                                          </w:r>
                                        </w:p>
                                        <w:p w:rsidR="0057514B" w:rsidRPr="0057514B" w:rsidRDefault="0057514B" w:rsidP="0057514B">
                                          <w:pPr>
                                            <w:pStyle w:val="2"/>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4"/>
                                              <w:szCs w:val="34"/>
                                              <w:lang w:val="en-US"/>
                                            </w:rPr>
                                          </w:pPr>
                                          <w:r w:rsidRPr="0057514B">
                                            <w:rPr>
                                              <w:rFonts w:ascii="Arial" w:hAnsi="Arial" w:cs="Arial"/>
                                              <w:color w:val="3B5998"/>
                                              <w:sz w:val="34"/>
                                              <w:szCs w:val="34"/>
                                              <w:lang w:val="en-US"/>
                                            </w:rPr>
                                            <w:t>Tapınak Şövalyeleri, Mason Biraderler ve Illuminati Şebekesi, Hepsi Aynı Kaynaktan Beslenmiştir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 xml:space="preserve">Illuminati şebekesini oluşturanlar ise hem masonluk hem de Tapınak Şövalyeleri hareketi ile irtibatı olan kişilerdi. Tapınak Şövalyeleri, Mason Biraderler ve Illuminati Şebekesi'nin fikriyatlarını, tören biçimlerini, beyin yıkama metotlarını ve simgelerini </w:t>
                                          </w:r>
                                          <w:r w:rsidRPr="0057514B">
                                            <w:rPr>
                                              <w:rFonts w:ascii="Arial" w:hAnsi="Arial" w:cs="Arial"/>
                                              <w:color w:val="000000"/>
                                              <w:sz w:val="26"/>
                                              <w:szCs w:val="26"/>
                                              <w:lang w:val="en-US"/>
                                            </w:rPr>
                                            <w:lastRenderedPageBreak/>
                                            <w:t>bağımsız bir bakış açısıyla inceleyenler bunların hepsinin de aynı kaynaktan beslendikleri ve aynı amaca hizmet ettikleri üzerinde ittifak etmektedirler.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Illuminati şebekesinin Ortaçağ'daki siyonizm hareketi olarak nitelendirebileceğimiz Tapınak Şövalyeleri'nin diğer adıyla Tampliye tarikatının bir devamı olduğu konusunda fikir veren bazı bilgileri burada aktarmak istiyoruz:</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Nesta H. Webster'in Secret Societies and Subversive Movements adlı çalışmasında ünlü büyücü ve okült uzmanı Cagliostro'nun Illuminati şebekesine katılması münasebetiyle düzenlenen tören hakkında şu notlar aktarılıyor: "İçi evrak dolu demir bir sandık açıldı. Töreni yöneten kişi sandıktan el yazması bir kitap aldı ve ilk sayfasını okudu: "Bizler, Tampliyelerin Büyük Üstadları..." sözlerini kanla yazılmış bir and izliyordu. Söz konusu bu kitap "İlluminizm"in aslında tüm monarşilere ve kiliseye karşı bir nifak olduğunu, ilk saldırının Fransa tahtına yöneleceğini ve Fransa'da krallığın çökertilmesinden sonra sıranın Roma'ya geleceğini belirtmekteydi." Burada vurgulanan hususlar gerçekten üzerinde durulması gereken şeylerdir: Birinci olarak: El yazması kitabın bir sandıkta saklanması ve törende oradan çıkarılması işlemini ele alalım. Sandık yahudi literatüründe özel bir mana taşımaktadır. Yahudilerin bu konudaki dini anlayışlarına temel teşkil eden hadiseye Kur'an-ı Kerim'de de işaret edilir. Talut ve Calut kıssasında Talut'un komutanlığının ilahi bir hükme dayandığını bildirmek için o dönemin peygamberinin verdiği bilgi hakkında şöyle buyurulur:</w:t>
                                          </w:r>
                                          <w:r w:rsidRPr="0057514B">
                                            <w:rPr>
                                              <w:rStyle w:val="apple-converted-space"/>
                                              <w:rFonts w:ascii="Arial" w:hAnsi="Arial" w:cs="Arial"/>
                                              <w:color w:val="000000"/>
                                              <w:sz w:val="26"/>
                                              <w:szCs w:val="26"/>
                                              <w:lang w:val="en-US"/>
                                            </w:rPr>
                                            <w:t> </w:t>
                                          </w:r>
                                          <w:r w:rsidRPr="0057514B">
                                            <w:rPr>
                                              <w:rStyle w:val="a8"/>
                                              <w:rFonts w:ascii="Arial" w:hAnsi="Arial" w:cs="Arial"/>
                                              <w:color w:val="000000"/>
                                              <w:sz w:val="26"/>
                                              <w:szCs w:val="26"/>
                                              <w:lang w:val="en-US"/>
                                            </w:rPr>
                                            <w:t>"Peygamberleri onlara: "Onun hükümdarlığının belgesi, size, içinde Rabbinizden bir ferahlık ve Musa ailesiyle Harun ailesinin geriye bıraktıklarından arta kalanların bulunduğu ve meleklerin taşıdığı Tabut'un gelmesidir. Eğer iman ediyorsanız, bunda sizin için bir delil vardır" dedi."</w:t>
                                          </w:r>
                                          <w:r w:rsidRPr="0057514B">
                                            <w:rPr>
                                              <w:rStyle w:val="apple-converted-space"/>
                                              <w:rFonts w:ascii="Arial" w:hAnsi="Arial" w:cs="Arial"/>
                                              <w:color w:val="000000"/>
                                              <w:sz w:val="26"/>
                                              <w:szCs w:val="26"/>
                                              <w:lang w:val="en-US"/>
                                            </w:rPr>
                                            <w:t> </w:t>
                                          </w:r>
                                          <w:r w:rsidRPr="0057514B">
                                            <w:rPr>
                                              <w:rStyle w:val="a4"/>
                                              <w:rFonts w:ascii="Arial" w:hAnsi="Arial" w:cs="Arial"/>
                                              <w:color w:val="000000"/>
                                              <w:sz w:val="26"/>
                                              <w:szCs w:val="26"/>
                                              <w:lang w:val="en-US"/>
                                            </w:rPr>
                                            <w:t>(Bakara, 2/248)</w:t>
                                          </w:r>
                                          <w:r w:rsidRPr="0057514B">
                                            <w:rPr>
                                              <w:rStyle w:val="apple-converted-space"/>
                                              <w:rFonts w:ascii="Arial" w:hAnsi="Arial" w:cs="Arial"/>
                                              <w:color w:val="000000"/>
                                              <w:sz w:val="26"/>
                                              <w:szCs w:val="26"/>
                                              <w:lang w:val="en-US"/>
                                            </w:rPr>
                                            <w:t> </w:t>
                                          </w:r>
                                          <w:r w:rsidRPr="0057514B">
                                            <w:rPr>
                                              <w:rFonts w:ascii="Arial" w:hAnsi="Arial" w:cs="Arial"/>
                                              <w:color w:val="000000"/>
                                              <w:sz w:val="26"/>
                                              <w:szCs w:val="26"/>
                                              <w:lang w:val="en-US"/>
                                            </w:rPr>
                                            <w:t>Burada tabut ile kastedilen bir sandıktır. Yahudiler bu sandığın bugün hala dünyada dolaştığına inanırlar. O sandığın taşıdığı manayla irtibatlandırmak için de el yazması kutsal kitaplarını özel bir sandık içinde saklarlar. Dini törenlerinde kitaplarını bu sandıktan çıkarır, tören sonrasında yine özenle sandığa yerleştirirler. İkinci olarak: Kanla yazılan and üzerinde durmak gerekir. Kan sembolü, siyonizmde ve bu ideolojinin temelini oluşturan dini literatürde sıkça kullanılan bir semboldür. Ancak kanla ilgili semboller genellikle gizli tutulur.</w:t>
                                          </w:r>
                                          <w:r w:rsidRPr="0057514B">
                                            <w:rPr>
                                              <w:rStyle w:val="apple-converted-space"/>
                                              <w:rFonts w:ascii="Arial" w:hAnsi="Arial" w:cs="Arial"/>
                                              <w:color w:val="000000"/>
                                              <w:sz w:val="26"/>
                                              <w:szCs w:val="26"/>
                                              <w:lang w:val="en-US"/>
                                            </w:rPr>
                                            <w:t> </w:t>
                                          </w:r>
                                          <w:r w:rsidRPr="0057514B">
                                            <w:rPr>
                                              <w:rStyle w:val="a4"/>
                                              <w:rFonts w:ascii="Arial" w:hAnsi="Arial" w:cs="Arial"/>
                                              <w:color w:val="000000"/>
                                              <w:sz w:val="26"/>
                                              <w:szCs w:val="26"/>
                                              <w:lang w:val="en-US"/>
                                            </w:rPr>
                                            <w:t>(Necip el-Kiylani'nin Yahudinin Kanlı Böreği adıyla Türkçe'ye tercüme edilen tarihi ve belgesel romanında, siyonizmin temelini oluşturan dini literatürdeki "kan" kutsamasına işaret eden önemli bilgiler ve belgeler mevcuttur.)</w:t>
                                          </w:r>
                                          <w:r w:rsidRPr="0057514B">
                                            <w:rPr>
                                              <w:rFonts w:ascii="Arial" w:hAnsi="Arial" w:cs="Arial"/>
                                              <w:color w:val="000000"/>
                                              <w:sz w:val="26"/>
                                              <w:szCs w:val="26"/>
                                              <w:lang w:val="en-US"/>
                                            </w:rPr>
                                            <w:t>Üzerinde durulması gereken üçüncü husus Illuminati'nin aslında kiliseye karşı olduğu hususudur. Tapınak Şövalyeleri de kiliseye karşı tavır alan ve hıristiyanların dini değerlerine hakaret eden bir hareketti. Ama bu konuda izledikleri tutum tepkilere yol açınca ve birçok idam cezasına kapı açan yargılamalara sebep olunca söz konusu tarikat yer altına çekilmiş, ardından farklı bir yüzle ortaya çıkmıştı. Fakat bu farklı yüzünde hıristiyanların değerlerini hedef alan, bu değerlere hakaret anlamı içeren tavırlar pek dışa yansıtılmıyordu. Gerçekte ise bu konuda değişen bir şey yoktu. Aradaki tek fark bu düşmanlığın artık bir "nifak"a dönüşmesiydi ki bu husus da yukarıdaki notta vurgulanmaktadır. Dördüncü husus Illuminati'nin Avrupa'daki monarşilere karşı bir hareket olduğunun vurgulanmasıdır. Bu tutum özellikle entelektüel kesimin ilgi ve desteğinin kazanılmasının en önemli sebebiydi. Ne var ki entelektüel kesimde ortaya çıkan monarşi karşıtlığının Illuminati tarafından yönlendirilmesi, monarşik düzenlerin yerine geçecek yönetimlerin tek merkezden kontrol edilmesine ve bu kontrolün de Illuminati şebekesinin elinde olmasına fırsat verecekti. İlk doğuş yeri olan Bavyera'da yasaklanmasından sonra ağırlık merkezini Fransa'ya taşıyan Illuminati hareketinin bu ülkedeki monarşik düzene karşı çalışmalara ağırlık vermesi dikkat çekmektedir. Daha önce de söz ettiğimiz üzere, Illuminati'nin bir devamı durumundaki Jacobin Kulübü'nün üyeleri monarşik düzeni yıkıp yerine Yeni Dünya Düzeni yahut Evrensel Cumhuriyet olarak adlandırdıkları yeni bir yönetim getirmeyi bir ideal olarak görüyorlardı. 1785'te Almanya'dan kovulan Illuminati'nin Fransa'da bu çalışmaları hızlandırmasının üzerinden çok fazla zaman geçmeden 1789'da Fransız Devrimi'nin gerçekleşmesi bir tesadüf olmasa gerek.</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Fransız Devrimini hazırlayan sebepleri ve gelişmeleri incelediğimizde çok ilginç şeylerle karşılaşırız. Bakın William T. Still'in New World Order adlı eserinde ne deniyor: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 xml:space="preserve">"1789 yılının ilkbahar ve yaz aylarında İlluminatilerin tahıl piyasasında gerçekleştirdikleri manipulasyonlar sonucunda yapay bir buğday darlığı yaratıldı. Bu durum o denli geniş bir açlığa yol açtı ki, tüm ülke kısa zamanda ayaklandı. Olayların başını çeken kişi, Fransa Büyük Doğusu'nun Büyük Üstadı Orleans Dükü idi. İlluminatiler, halkın çektiği acıları bir araç olarak kullanarak yarattıkları huzursuz ortamın devrimci eylemlerine yararlı olacağını planlamışlardı. Gerçekten de, besin stoklarını bloke ederek ve Ulusal Meclis'te tüm reform girişimlerini engelleyerek, durumu iyice kötüleştirdiler ve halkı tam anlamıyla açlığa mahkum </w:t>
                                          </w:r>
                                          <w:r w:rsidRPr="0057514B">
                                            <w:rPr>
                                              <w:rFonts w:ascii="Arial" w:hAnsi="Arial" w:cs="Arial"/>
                                              <w:color w:val="000000"/>
                                              <w:sz w:val="26"/>
                                              <w:szCs w:val="26"/>
                                              <w:lang w:val="en-US"/>
                                            </w:rPr>
                                            <w:lastRenderedPageBreak/>
                                            <w:t>ettiler...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14 Temmuz günü Bastille yağmalandı. Özgür bırakılan tutuklu sayısı yalnızca yedi idi. Fransız tarihçiler bugün, eylemin asıl amacının Bastille'i yıkmak ve tutukluları kurtarmak olmadığını belirtiyorlar. Asıl amaç Bastille'de saklanan barut ve silâhları ele geçirmekti. Böylece silâhlanan Jakobenler, 22 Temmuz gününden başlayarak o güne dek eşi görülmemiş ve titizlikle planlanmış bir ihtilâl girişimini sahneye koydular. Bu dönem tarihte "Büyük Korku" diye adlandırılacaktır...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Öncelikle tüm ülkede eşzamanlı bir panik duygusu yaratıldı. Köyden köye, kentten kente giden atlılar, yurttaşlara "haydutların!" yaklaşmakta olduğunu ve kendilerini korumak istiyorlarsa silâha sarılmaları gerektiğini bildirdiler. Ayrıca, tüm bu olayların sorumlularının malikânelerde ve şatolarda gizlendikleri, bizzat kralın buraları ateşe vermelerini buyurduğu yurttaşlara söylendi. Fransa kralına bağlı olan halk bu emirlere uydu. Artık alevlerin denetlenmesi imkansızdı, yağma ve yıkım sürerken, anarşi gittikçe yaygınlaşıyordu...</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Paris sokakları teröre teslim olmuştu...1793 Kasım'ında tüm Fransa'da rahiplerin öldürülmeye başlanması, dine karşı bir kampanyanın yürürlüğe girdiğini ortaya koyuyordu. Tüm mezarlıklara, İlluminatilerin ünlü sloganı olan "Ölüm Sonsuz Bir Uykudur" sözlerini içeren yazılar asılmaya başlandı. Paris'teki kiliselerde "Akıl Bayramları" adı altında eğlentiler düzenleniyor, fahişeler tanrıça gibi tahta çıkarılıyorlardı. Bu törenlerin bir adı da "Exoterion"du ve Weishaupt'un kaleme aldığı "Aşk Tanrıçasının Kutsanması" adlı bir şiiri örnek alıyorlardı...</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Thomas Jefferson, üç yıl süren Fransa elçiliğinden 1791'de Amerika'ya geri döndüğünde, tüm bu kıyımı "ne güzel bir devrim" diye tanımlamış ve tüm dünyaya yayılmasını umut ettiğini yazmıştır. Jefferson, neredeyse tüm Fransa halkının Jakoben olduğuna inandığını açıklamıştır. Ona göre, bu büyük çoğunluk, ulusal iradeyi açıkça ortaya koymaktaydı...</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1793 yılının sonlarına doğru, yeni devrim yönetimi sayıları yüz binlere ulaşan işsizlerle yüz yüze kaldı. Devrimin önderleri, sonradan bütün diktatörlerin taklit edeceği yeni bir "terör" projesini uygulamaya geçirdiler: Nüfus azaltılması</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Amaç Fransa'nın yirmi beş milyona ulaşan nüfusunu on altı milyona indirmekti. Robespierre, nüfusun azaltılmasını kaçınılmaz buluyordu.</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Nüfusun azaltılması ile görevli devrim komitesi üyeleri, gece gündüz harita başında her kentte kaç kellenin kopartılması gerektiğini hesaplıyorlardı. Devrim mahkemeleri kimlerin ölmesi gerektiğine karar veriyor ve sonu gelmez bir kurban sürüsü giyotinin yolunu tutuyordu. Yalnızca Nantes'de, bir gece içinde 500 kimsesiz çocuk kent mezbahasında öldürülüyor, 144 yoksul kadın nehre fırlatılıyordu."</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Fransız Devrimi'nde masonların rolüne işaret amacıyla Nesta H. Webster de Secret Societies and Subversive Movements adlı eserinde şunları yazıyor: "1789 yılında krallığın yıkılması ile birlikte, 10 Ağustos gününden başlayarak üç renkli Fransız bayrağı devrimin kızıl bayrağı ile değiştirildi. "Yaşasın Kral Orleans" çığlıkları ile masonların "Özgürlük, Eşitlik, Kardeşlik" seslenişi sokakları kapladı."</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İşte böyle bir devrim, dünyadaki kalabalık kitleleri yönlendiren medya organı tarafından yeni bir çağ açan, dünyayı demokrasi ile tanıştıran son derece önemli bir olay olarak lanse edilmiştir.</w:t>
                                          </w:r>
                                        </w:p>
                                        <w:p w:rsidR="0057514B" w:rsidRPr="0057514B" w:rsidRDefault="0057514B" w:rsidP="0057514B">
                                          <w:pPr>
                                            <w:pStyle w:val="2"/>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4"/>
                                              <w:szCs w:val="34"/>
                                              <w:lang w:val="en-US"/>
                                            </w:rPr>
                                          </w:pPr>
                                          <w:r w:rsidRPr="0057514B">
                                            <w:rPr>
                                              <w:rFonts w:ascii="Arial" w:hAnsi="Arial" w:cs="Arial"/>
                                              <w:color w:val="3B5998"/>
                                              <w:sz w:val="34"/>
                                              <w:szCs w:val="34"/>
                                              <w:lang w:val="en-US"/>
                                            </w:rPr>
                                            <w:t>İlluminati Şebekesinde İhanetin Cezası Ölümdür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 xml:space="preserve">İlluminati adını ve üyelerini inanılmaz bir sır gibi saklayan ölümcül bir kuruluştur. Bugün hemen her ülkede mevcuttur. Özel eğitim, tören ve alt kültürlerden gelmeyenler İlluminati'ye kabul edilmezler. ABD başkanlarının pek çoğu İlluminati'den ya icazet alırlar ya da üyesidirler. İlluminati o kadar gizlidir ki, varlığından bile bahsedilmez. Bu gizli örgüte ihanet edenlerin cezası kayıtsız şartsız ölümdür. Illuminati'nin NATO ile veya Gladyo gibi yeraltı örgütleri ile de ilişkisi olduğu bilinmektedir. İnşallah bu </w:t>
                                          </w:r>
                                          <w:r w:rsidRPr="0057514B">
                                            <w:rPr>
                                              <w:rFonts w:ascii="Arial" w:hAnsi="Arial" w:cs="Arial"/>
                                              <w:color w:val="000000"/>
                                              <w:sz w:val="26"/>
                                              <w:szCs w:val="26"/>
                                              <w:lang w:val="en-US"/>
                                            </w:rPr>
                                            <w:lastRenderedPageBreak/>
                                            <w:t>ilişkiden ileride söz edeceğiz.</w:t>
                                          </w:r>
                                        </w:p>
                                        <w:p w:rsidR="0057514B" w:rsidRPr="0057514B" w:rsidRDefault="0057514B" w:rsidP="0057514B">
                                          <w:pPr>
                                            <w:pStyle w:val="2"/>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4"/>
                                              <w:szCs w:val="34"/>
                                              <w:lang w:val="en-US"/>
                                            </w:rPr>
                                          </w:pPr>
                                          <w:r w:rsidRPr="0057514B">
                                            <w:rPr>
                                              <w:rFonts w:ascii="Arial" w:hAnsi="Arial" w:cs="Arial"/>
                                              <w:color w:val="3B5998"/>
                                              <w:sz w:val="34"/>
                                              <w:szCs w:val="34"/>
                                              <w:lang w:val="en-US"/>
                                            </w:rPr>
                                            <w:t>Irkçılığın Babası Cecil Rhodes ve Illuminati</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19. yüzyılın ikinci yarısında Illuminati Şebekesi'nin en çok öne çıkan adı Cecil Rhodes adlı İngiliz siyasetçidir. Bu kişi Güney Afrika'yı tümüyle yerlilerin ellerinden alarak sömürgeciliğin kontrolüne sokan adamdır. Güney Afrika topraklarını aynı zamanda oldukça insafsızca yönetmiş ve çıkardığı fitnelerle yerli halktan pek çok insanın kırılmasına sebep olmuştur. Zaten Güney Afrika'yı sömürgecilerin kontrolüne sokmasındaki başarısı izlediği fitne politikalarından kaynaklanıyordu. İzlediği fitne politikasında seçtiği iki kabileyi birbirine düşürüyor, bu iki kabilenin fertleri iyice birbirlerini kırıncaya kadar hadisenin dışında kalmaya yahut bir yandan ateşin üzerine benzin dökmeye devam ediyordu. Her iki kabile de iyice zayıf düştükten sonra müdahale ediyor, "barış ve anlaşma" sağlama iddiasıyla her ikisini birden kontrolüne alıyordu. Bu amaçla: "Önce sorun çıkar, sonra çözüm öner" teorisini geliştirmişti. Irk ayrımı politikasının fikir babası da odur. Onun bu fikriyatı yüzünden Güney Afrika'nın yerlileri ve asıl sahipleri olan siyahlar yıllarca zulme, aşağılanmaya maruz kaldılar.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Rhodes, politik alanda bu oyunları çevirirken kendisi de Güney Afrika'nın bütün zenginliklerine kondu. Elmas kaynağı yönünden oldukça zengin olan Güney Afrika'nın elmas tarlalarını işleterek hayal edebileceğinin çok üstünde servete sahip oldu. Bugünkü Rhodesia adlı ülke de adını onun soyadından alır.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İşte bu Rhodes, 19. yüzyılın sonuna doğru Londra'da oldukça etkili bir faaliyet merkezi oluşturan Illuminati şebekesini devreye soktu. Bu şebekenin amacı ise dünyayı tek merkezden yönetmek, dolaylı sömürgeciliğin çengeline takılan devletlerin yöneticilerini yetiştirmek ve onlar vasıtasıyla bütün dünyaya kumanda etmekti. Bu amaçla Rhodes Bursları adıyla geleceğin yöneticisi olacak üniversite öğrencilerine yardım ve onların murakabe edilmesi amacıyla bir organizasyon oluşturdu.</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Rhodes bursuyla okuyan öğrenciler diğerlerinden bayağı farklı kabul ediliyordu. Çünkü onlar belli bir amaç için hazırlanıyordu. Onlar ülkelerine döndüklerinde yönetim, ekonomi ve medya alanında önemli noktalara yerleşebilmek için çalışacaklardı. Bunun yanı sıra gittikleri yerlerde Illuminati şebekesinin temsilcisi olarak çalışacaklardı. Illuminati şebekesi onları ülkelerine döndüklerinde kendi gayretleriyle baş başa bırakmayacak hedeflenen noktalara yerleşmeleri için gerekli irtibatları kuracak, bu amaçla siyasi baskı gücünü kullanacaktı. Illuminati şebekesi Rhodes burslarıyla okuyan üniversite öğrencileri için aynı zamanda bir beyin yıkama mekanizması olarak çalışıyordu. Onları belirlenen amaçlara hizmet etmelerini sağlayacak fikirlerle donatmak için çabalıyordu. Kendilerine dünya hesapları açısından parlak bir gelecek hazırlamak isteyenler için de Rhodes bursları sadece bir eğitim bursunun yani maddi yardımın temin edilmesinden ibaret değildi. Bunun çok çok ötesinde bir anlam taşıyordu. Bu yüzden maddi durumları iyi olan öğrenciler de bu Rhodes bursları organizasyonuyla irtibat kurmak için fırsatları değerlendiriyorlardı. Talep çok olduğu zaman da Rhodes burslarını koordine edenler açısından iş kolaylaşıyordu. Çünkü amaçlara uygun olanları seçme ve gerektiğinde aralarından eleme yapma imkanı doğuyordu.</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Dünyadaki birçok önemli yönetici Rhodes burslarıyla üniversite tahsilini gerçekleştirmiştir. Bunlardan biri de ABD'de iki dönem başkan seçilen Bill Clinton'dur.</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Cecil Rhodes, 1902'de ölürken tüm mal varlığının Rhodes bursları için kullanılmasını vasiyet etti.</w:t>
                                          </w:r>
                                        </w:p>
                                        <w:p w:rsidR="0057514B" w:rsidRPr="0057514B" w:rsidRDefault="0057514B" w:rsidP="0057514B">
                                          <w:pPr>
                                            <w:pStyle w:val="2"/>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4"/>
                                              <w:szCs w:val="34"/>
                                              <w:lang w:val="en-US"/>
                                            </w:rPr>
                                          </w:pPr>
                                          <w:r w:rsidRPr="0057514B">
                                            <w:rPr>
                                              <w:rFonts w:ascii="Arial" w:hAnsi="Arial" w:cs="Arial"/>
                                              <w:color w:val="3B5998"/>
                                              <w:sz w:val="34"/>
                                              <w:szCs w:val="34"/>
                                              <w:lang w:val="en-US"/>
                                            </w:rPr>
                                            <w:t>Vitrinde Rhodes, Arkada Rothschild Ailesi</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 xml:space="preserve">Buraya kadar verdiğimiz bilgilerden Illuminati şebekesinin etkili kılınmasında ve Rhodes bursları organizasyonunun oluşturulmasında Cecil Rhodes'in adının öne çıktığı anlaşılıyor. Fakat onun arkasında duranlar ve asıl işin sermayesini sağlayanlar farklıydı. O da Rothschild ailesi. Peki neyin nesidir bu aile? Bu aile bankacılık alanında tam anlamıyla bir saltanat oluşturmuş oldukça zengin bir aileydi. Fakat burada dikkatlerden kaçmaması gereken husus bu ailenin yahudi azınlığa mensup olduğudur. Bu aile maddi gücünü kullanarak siyasi alanda pek çok iş becermiştir. Hatta Hitler'le de yakın irtibatı olduğu </w:t>
                                          </w:r>
                                          <w:r w:rsidRPr="0057514B">
                                            <w:rPr>
                                              <w:rFonts w:ascii="Arial" w:hAnsi="Arial" w:cs="Arial"/>
                                              <w:color w:val="000000"/>
                                              <w:sz w:val="26"/>
                                              <w:szCs w:val="26"/>
                                              <w:lang w:val="en-US"/>
                                            </w:rPr>
                                            <w:lastRenderedPageBreak/>
                                            <w:t>bilinmektedir ki inşallah bu hususa ileride temas edeceğiz.</w:t>
                                          </w:r>
                                        </w:p>
                                        <w:p w:rsidR="0057514B" w:rsidRPr="0057514B" w:rsidRDefault="0057514B" w:rsidP="0057514B">
                                          <w:pPr>
                                            <w:pStyle w:val="2"/>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4"/>
                                              <w:szCs w:val="34"/>
                                              <w:lang w:val="en-US"/>
                                            </w:rPr>
                                          </w:pPr>
                                          <w:r w:rsidRPr="0057514B">
                                            <w:rPr>
                                              <w:rFonts w:ascii="Arial" w:hAnsi="Arial" w:cs="Arial"/>
                                              <w:color w:val="3B5998"/>
                                              <w:sz w:val="34"/>
                                              <w:szCs w:val="34"/>
                                              <w:lang w:val="en-US"/>
                                            </w:rPr>
                                            <w:t>Yuvarlak Masa Teorisi</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Illuminati şebekesinin temel amacı bütün dünyayı tek merkezden yönetebilmek için eli her tarafa uzanabilen bir ağ oluşturmaktı. Fakat bunun gerçekleşmesi için birbirleriyle irtibatlı birtakım alt mekanizmaların oluşturulmasına ihtiyaç vardı. İşte bundan dolayı bir Yuvarlak Masa (The Round Table) teorisi geliştirildi. Bu teoriye göre şekillendirilecek organlar, üstlendikleri görevlere göre kendi aralarında bir irtibat ağı kuracak, bilgi alış verişinde bulunacak ve dünya ülkelerini yönlendirecek politikalar geliştireceklerdi. Yuvarlak Masa organlarının elemanları kendi ülkelerinde etkili kişiler olacaklardı.</w:t>
                                          </w:r>
                                        </w:p>
                                        <w:p w:rsidR="0057514B" w:rsidRPr="0057514B" w:rsidRDefault="0057514B" w:rsidP="0057514B">
                                          <w:pPr>
                                            <w:pStyle w:val="a3"/>
                                            <w:rPr>
                                              <w:rFonts w:ascii="Arial" w:hAnsi="Arial" w:cs="Arial"/>
                                              <w:color w:val="000000"/>
                                              <w:sz w:val="26"/>
                                              <w:szCs w:val="26"/>
                                              <w:lang w:val="en-US"/>
                                            </w:rPr>
                                          </w:pPr>
                                          <w:r w:rsidRPr="0057514B">
                                            <w:rPr>
                                              <w:rFonts w:ascii="Arial" w:hAnsi="Arial" w:cs="Arial"/>
                                              <w:color w:val="000000"/>
                                              <w:sz w:val="26"/>
                                              <w:szCs w:val="26"/>
                                              <w:lang w:val="en-US"/>
                                            </w:rPr>
                                            <w:t>Yuvarlak Masa teorisi ilk olarak 1877'de John D. Rockefeller, Cecil Rhodes, John P. Morgan, Andrew Carnegie ve Mayer A. Rothschild'dan oluşan beşli tarafından ortaya atılmıştır. Bunların hepsi de Illuminati şebekesinin üyeleriydi ve üçü yani Rockefeller, Morgan ve Rothshild yahudi kökenliydi.</w:t>
                                          </w:r>
                                        </w:p>
                                        <w:p w:rsidR="0057514B" w:rsidRPr="0057514B" w:rsidRDefault="0057514B" w:rsidP="0057514B">
                                          <w:pPr>
                                            <w:pStyle w:val="2"/>
                                            <w:pBdr>
                                              <w:top w:val="single" w:sz="2" w:space="2" w:color="3B5998"/>
                                              <w:left w:val="single" w:sz="2" w:space="6" w:color="3B5998"/>
                                              <w:bottom w:val="single" w:sz="2" w:space="2" w:color="3B5998"/>
                                              <w:right w:val="single" w:sz="2" w:space="4" w:color="3B5998"/>
                                            </w:pBdr>
                                            <w:shd w:val="clear" w:color="auto" w:fill="DFF0FF"/>
                                            <w:ind w:left="75"/>
                                            <w:jc w:val="center"/>
                                            <w:rPr>
                                              <w:ins w:id="70" w:author="Unknown"/>
                                              <w:rFonts w:ascii="Arial" w:hAnsi="Arial" w:cs="Arial"/>
                                              <w:color w:val="3B5998"/>
                                              <w:sz w:val="34"/>
                                              <w:szCs w:val="34"/>
                                              <w:lang w:val="en-US"/>
                                            </w:rPr>
                                          </w:pPr>
                                          <w:ins w:id="71" w:author="Unknown">
                                            <w:r w:rsidRPr="0057514B">
                                              <w:rPr>
                                                <w:rFonts w:ascii="Arial" w:hAnsi="Arial" w:cs="Arial"/>
                                                <w:color w:val="3B5998"/>
                                                <w:sz w:val="34"/>
                                                <w:szCs w:val="34"/>
                                                <w:lang w:val="en-US"/>
                                              </w:rPr>
                                              <w:t>Yuvarlak Masa ve Birinci Dünya Savaşı</w:t>
                                            </w:r>
                                          </w:ins>
                                        </w:p>
                                        <w:p w:rsidR="0057514B" w:rsidRPr="0057514B" w:rsidRDefault="0057514B" w:rsidP="0057514B">
                                          <w:pPr>
                                            <w:pStyle w:val="a3"/>
                                            <w:rPr>
                                              <w:ins w:id="72" w:author="Unknown"/>
                                              <w:rFonts w:ascii="Arial" w:hAnsi="Arial" w:cs="Arial"/>
                                              <w:color w:val="000000"/>
                                              <w:sz w:val="26"/>
                                              <w:szCs w:val="26"/>
                                              <w:lang w:val="en-US"/>
                                            </w:rPr>
                                          </w:pPr>
                                          <w:ins w:id="73" w:author="Unknown">
                                            <w:r w:rsidRPr="0057514B">
                                              <w:rPr>
                                                <w:rFonts w:ascii="Arial" w:hAnsi="Arial" w:cs="Arial"/>
                                                <w:color w:val="000000"/>
                                                <w:sz w:val="26"/>
                                                <w:szCs w:val="26"/>
                                                <w:lang w:val="en-US"/>
                                              </w:rPr>
                                              <w:t>Yuvarlak Masa'nın seçkin üyeleri, Birinci Dünya Savaşı öncesinde ülkelerindeki savaş komitelerinde önemli görevler üstlenmişlerdi. Bu kişiler siyaset sahnesinde, birbirlerine zıt ülkeleri temsil ediyor ama Yuvarlak Masa'da bir araya gelebiliyorlardı. Bu kişilerin savaşın şartlarını ve sebeplerini kendi elleriyle hazırladıkları, Birinci Dünya Savaşı'nın arkasında duran gerçeklerin altını kurcalama zahmetine katlanan araştırmacıların dikkatinden kaçmamıştır. Bu kişiler savaş esnasında da ülkelerinin savaş komitelerindeki üst görevlerini sürdürmüşlerdir.</w:t>
                                            </w:r>
                                          </w:ins>
                                        </w:p>
                                        <w:p w:rsidR="0057514B" w:rsidRPr="0057514B" w:rsidRDefault="0057514B" w:rsidP="0057514B">
                                          <w:pPr>
                                            <w:pStyle w:val="a3"/>
                                            <w:rPr>
                                              <w:ins w:id="74" w:author="Unknown"/>
                                              <w:rFonts w:ascii="Arial" w:hAnsi="Arial" w:cs="Arial"/>
                                              <w:color w:val="000000"/>
                                              <w:sz w:val="26"/>
                                              <w:szCs w:val="26"/>
                                              <w:lang w:val="en-US"/>
                                            </w:rPr>
                                          </w:pPr>
                                          <w:ins w:id="75" w:author="Unknown">
                                            <w:r w:rsidRPr="0057514B">
                                              <w:rPr>
                                                <w:rFonts w:ascii="Arial" w:hAnsi="Arial" w:cs="Arial"/>
                                                <w:color w:val="000000"/>
                                                <w:sz w:val="26"/>
                                                <w:szCs w:val="26"/>
                                                <w:lang w:val="en-US"/>
                                              </w:rPr>
                                              <w:t>Savaş sonrasında ortaya çıkan şartlar Illuminati şebekesinin hesap ve planlarına daha da uygundu. Savaşın ateşini yakan ve dört yıl boyunca üzerine gaz döken Yuvarlak Masa üyeleri, 1919'da Fransa'nın başkenti Paris yakınlarında Versailles Barış Konferansı'nda bir araya gelmiş ve savaş sonrası şartlarda dünyaya nasıl şekil verebileceklerini tartışıyorlardı. Bu toplantıda bir araya gelen Alfred Milner, Edward Mandel ve Bernard Baruch, Yuvarlak Masa'nın seçkin üyeleriydi ve zaten kendilerinin çıkardığı savaşın ortaya çıkardığı şartları değerlendirme konusunda görüş alış verişinde bulunuyorlardı. Bunlardan Alfred Milner, Yuvarlak Masa'nın lideriydi. Konferansa katılanların birçoğu, daha önce sözünü ettiğimiz ünlü banka hanedanı Rothschild ailesinin fertleri tarafından önerilmişti. Bu ailenin yahudi azınlığa mensup olduğunu daha önce belirtmiştik.</w:t>
                                            </w:r>
                                          </w:ins>
                                        </w:p>
                                        <w:p w:rsidR="0057514B" w:rsidRPr="0057514B" w:rsidRDefault="0057514B" w:rsidP="0057514B">
                                          <w:pPr>
                                            <w:pStyle w:val="a3"/>
                                            <w:rPr>
                                              <w:ins w:id="76" w:author="Unknown"/>
                                              <w:rFonts w:ascii="Arial" w:hAnsi="Arial" w:cs="Arial"/>
                                              <w:color w:val="000000"/>
                                              <w:sz w:val="26"/>
                                              <w:szCs w:val="26"/>
                                              <w:lang w:val="en-US"/>
                                            </w:rPr>
                                          </w:pPr>
                                          <w:ins w:id="77" w:author="Unknown">
                                            <w:r w:rsidRPr="0057514B">
                                              <w:rPr>
                                                <w:rFonts w:ascii="Arial" w:hAnsi="Arial" w:cs="Arial"/>
                                                <w:color w:val="000000"/>
                                                <w:sz w:val="26"/>
                                                <w:szCs w:val="26"/>
                                                <w:lang w:val="en-US"/>
                                              </w:rPr>
                                              <w:t>Filistin topraklarında bir yahudi devletinin kurulmasıyla ilgili politikaların geliştirilmesinde karanlık gizli örgütlerin önemli rolü olmuştur. Versailles Barış Konferansı'nda alınan kararların arasında da Filistin'de bir yahudi devleti kurulması vardı.</w:t>
                                            </w:r>
                                          </w:ins>
                                        </w:p>
                                        <w:p w:rsidR="0057514B" w:rsidRPr="0057514B" w:rsidRDefault="0057514B" w:rsidP="0057514B">
                                          <w:pPr>
                                            <w:pStyle w:val="2"/>
                                            <w:pBdr>
                                              <w:top w:val="single" w:sz="2" w:space="2" w:color="3B5998"/>
                                              <w:left w:val="single" w:sz="2" w:space="6" w:color="3B5998"/>
                                              <w:bottom w:val="single" w:sz="2" w:space="2" w:color="3B5998"/>
                                              <w:right w:val="single" w:sz="2" w:space="4" w:color="3B5998"/>
                                            </w:pBdr>
                                            <w:shd w:val="clear" w:color="auto" w:fill="DFF0FF"/>
                                            <w:ind w:left="75"/>
                                            <w:jc w:val="center"/>
                                            <w:rPr>
                                              <w:ins w:id="78" w:author="Unknown"/>
                                              <w:rFonts w:ascii="Arial" w:hAnsi="Arial" w:cs="Arial"/>
                                              <w:color w:val="3B5998"/>
                                              <w:sz w:val="34"/>
                                              <w:szCs w:val="34"/>
                                              <w:lang w:val="en-US"/>
                                            </w:rPr>
                                          </w:pPr>
                                          <w:ins w:id="79" w:author="Unknown">
                                            <w:r w:rsidRPr="0057514B">
                                              <w:rPr>
                                                <w:rFonts w:ascii="Arial" w:hAnsi="Arial" w:cs="Arial"/>
                                                <w:color w:val="3B5998"/>
                                                <w:sz w:val="34"/>
                                                <w:szCs w:val="34"/>
                                                <w:lang w:val="en-US"/>
                                              </w:rPr>
                                              <w:t>Hotel Majestic'te Yapılan Toplantı</w:t>
                                            </w:r>
                                          </w:ins>
                                        </w:p>
                                        <w:p w:rsidR="0057514B" w:rsidRPr="0057514B" w:rsidRDefault="0057514B" w:rsidP="0057514B">
                                          <w:pPr>
                                            <w:pStyle w:val="a3"/>
                                            <w:rPr>
                                              <w:ins w:id="80" w:author="Unknown"/>
                                              <w:rFonts w:ascii="Arial" w:hAnsi="Arial" w:cs="Arial"/>
                                              <w:color w:val="000000"/>
                                              <w:sz w:val="26"/>
                                              <w:szCs w:val="26"/>
                                              <w:lang w:val="en-US"/>
                                            </w:rPr>
                                          </w:pPr>
                                          <w:ins w:id="81" w:author="Unknown">
                                            <w:r w:rsidRPr="0057514B">
                                              <w:rPr>
                                                <w:rFonts w:ascii="Arial" w:hAnsi="Arial" w:cs="Arial"/>
                                                <w:color w:val="000000"/>
                                                <w:sz w:val="26"/>
                                                <w:szCs w:val="26"/>
                                                <w:lang w:val="en-US"/>
                                              </w:rPr>
                                              <w:t>Birinci Dünya Savaşı sonrasında yapılan önemli bir toplantı da Paris'teki Hotel Majestic'te gerçekleştirilen toplantıdır. Bu toplantıda Yuvarlak Masa'nın bazı organlarının oluşturulmasıyla ilgili kararlar alındı. Bu kararlar doğrultusunda 1920'de Dış İlişkiler Komitesi, 1921'de de Kraliyet Uluslararası İlişkiler Enstitüsü kuruldu. Bu organların yönetiminde Rothschild ve Rockefeller aileleri her zaman söz sahibi olmuşlardır. Bu ailelerin her ikisi de yahudi azınlığa mensuptular. Rothschild ailesi Avrupa'daki, Rockefeller ailesi ise Amerika'daki yahudi azınlığın ileri gelenlerindendi.</w:t>
                                            </w:r>
                                          </w:ins>
                                        </w:p>
                                        <w:p w:rsidR="0057514B" w:rsidRPr="0057514B" w:rsidRDefault="0057514B" w:rsidP="0057514B">
                                          <w:pPr>
                                            <w:pStyle w:val="2"/>
                                            <w:pBdr>
                                              <w:top w:val="single" w:sz="2" w:space="2" w:color="3B5998"/>
                                              <w:left w:val="single" w:sz="2" w:space="6" w:color="3B5998"/>
                                              <w:bottom w:val="single" w:sz="2" w:space="2" w:color="3B5998"/>
                                              <w:right w:val="single" w:sz="2" w:space="4" w:color="3B5998"/>
                                            </w:pBdr>
                                            <w:shd w:val="clear" w:color="auto" w:fill="DFF0FF"/>
                                            <w:ind w:left="75"/>
                                            <w:jc w:val="center"/>
                                            <w:rPr>
                                              <w:ins w:id="82" w:author="Unknown"/>
                                              <w:rFonts w:ascii="Arial" w:hAnsi="Arial" w:cs="Arial"/>
                                              <w:color w:val="3B5998"/>
                                              <w:sz w:val="34"/>
                                              <w:szCs w:val="34"/>
                                              <w:lang w:val="en-US"/>
                                            </w:rPr>
                                          </w:pPr>
                                          <w:ins w:id="83" w:author="Unknown">
                                            <w:r w:rsidRPr="0057514B">
                                              <w:rPr>
                                                <w:rFonts w:ascii="Arial" w:hAnsi="Arial" w:cs="Arial"/>
                                                <w:color w:val="3B5998"/>
                                                <w:sz w:val="34"/>
                                                <w:szCs w:val="34"/>
                                                <w:lang w:val="en-US"/>
                                              </w:rPr>
                                              <w:t>Dış İlişkiler Komitesi (Council of Foreign Relations-CFR)</w:t>
                                            </w:r>
                                          </w:ins>
                                        </w:p>
                                        <w:p w:rsidR="0057514B" w:rsidRPr="0057514B" w:rsidRDefault="0057514B" w:rsidP="0057514B">
                                          <w:pPr>
                                            <w:pStyle w:val="a3"/>
                                            <w:rPr>
                                              <w:ins w:id="84" w:author="Unknown"/>
                                              <w:rFonts w:ascii="Arial" w:hAnsi="Arial" w:cs="Arial"/>
                                              <w:color w:val="000000"/>
                                              <w:sz w:val="26"/>
                                              <w:szCs w:val="26"/>
                                              <w:lang w:val="en-US"/>
                                            </w:rPr>
                                          </w:pPr>
                                          <w:ins w:id="85" w:author="Unknown">
                                            <w:r w:rsidRPr="0057514B">
                                              <w:rPr>
                                                <w:rFonts w:ascii="Arial" w:hAnsi="Arial" w:cs="Arial"/>
                                                <w:color w:val="000000"/>
                                                <w:sz w:val="26"/>
                                                <w:szCs w:val="26"/>
                                                <w:lang w:val="en-US"/>
                                              </w:rPr>
                                              <w:t>Dış İlişkiler Komitesi (CFR), Gizli Dünya Devleti'nin en önemli organlarından biridir ve Yuvarlak Masa teorisine göre şekillendirilmiş organizasyonların da eskilerindendir. Bu yüzden CFR üzerinde biraz ayrıntılı bir şekilde durmak gerekmektedir.</w:t>
                                            </w:r>
                                          </w:ins>
                                        </w:p>
                                        <w:p w:rsidR="0057514B" w:rsidRPr="0057514B" w:rsidRDefault="0057514B" w:rsidP="0057514B">
                                          <w:pPr>
                                            <w:pStyle w:val="a3"/>
                                            <w:rPr>
                                              <w:ins w:id="86" w:author="Unknown"/>
                                              <w:rFonts w:ascii="Arial" w:hAnsi="Arial" w:cs="Arial"/>
                                              <w:color w:val="000000"/>
                                              <w:sz w:val="26"/>
                                              <w:szCs w:val="26"/>
                                              <w:lang w:val="en-US"/>
                                            </w:rPr>
                                          </w:pPr>
                                          <w:ins w:id="87" w:author="Unknown">
                                            <w:r w:rsidRPr="0057514B">
                                              <w:rPr>
                                                <w:rFonts w:ascii="Arial" w:hAnsi="Arial" w:cs="Arial"/>
                                                <w:color w:val="000000"/>
                                                <w:sz w:val="26"/>
                                                <w:szCs w:val="26"/>
                                                <w:lang w:val="en-US"/>
                                              </w:rPr>
                                              <w:lastRenderedPageBreak/>
                                              <w:t>CFR, 21 Temmuz 1921'de New York'ta kuruldu. Kuruluşunda yahudi kökenli Walter Lippmann'ın önemli rolü olmuştur. Fakat bu oluşumun kurulmasıyla ilgili ilk karar daha önce de söylediğimiz üzere Birinci Dünya Savaşı sonrasında toplanan Versailles Barış Konferansı'nda alındı.</w:t>
                                            </w:r>
                                          </w:ins>
                                        </w:p>
                                        <w:p w:rsidR="0057514B" w:rsidRPr="0057514B" w:rsidRDefault="0057514B" w:rsidP="0057514B">
                                          <w:pPr>
                                            <w:pStyle w:val="a3"/>
                                            <w:rPr>
                                              <w:ins w:id="88" w:author="Unknown"/>
                                              <w:rFonts w:ascii="Arial" w:hAnsi="Arial" w:cs="Arial"/>
                                              <w:color w:val="000000"/>
                                              <w:sz w:val="26"/>
                                              <w:szCs w:val="26"/>
                                              <w:lang w:val="en-US"/>
                                            </w:rPr>
                                          </w:pPr>
                                          <w:ins w:id="89" w:author="Unknown">
                                            <w:r w:rsidRPr="0057514B">
                                              <w:rPr>
                                                <w:rFonts w:ascii="Arial" w:hAnsi="Arial" w:cs="Arial"/>
                                                <w:color w:val="000000"/>
                                                <w:sz w:val="26"/>
                                                <w:szCs w:val="26"/>
                                                <w:lang w:val="en-US"/>
                                              </w:rPr>
                                              <w:t>CFR, 2. Dünya Savaşı'nda çok önemli bir rol oynamıştır. Foreign Affairs adlı ünlü dergi bu örgütün yayın organıdır. Bu dergi vasıtasıyla dünya kamuoyu üzerinde bir politik yönlendirme yapmaya çalışmaktadır. Görünüşte CFR'nin çalışmalarının pek gizli olmadığı ileri sürülmektedir. Gerçekte ise diğer Gizli Dünya Devleti organları gibi son derece gizli çalışmaktadır. Ancak yönlendirme amaçlı faaliyetlerini dışa yansıtmakta ve bu yansıtma ile açıktan çalıştığı intibaı vermeye gayret etmektedir.</w:t>
                                            </w:r>
                                          </w:ins>
                                        </w:p>
                                        <w:p w:rsidR="0057514B" w:rsidRPr="0057514B" w:rsidRDefault="0057514B" w:rsidP="0057514B">
                                          <w:pPr>
                                            <w:pStyle w:val="a3"/>
                                            <w:rPr>
                                              <w:ins w:id="90" w:author="Unknown"/>
                                              <w:rFonts w:ascii="Arial" w:hAnsi="Arial" w:cs="Arial"/>
                                              <w:color w:val="000000"/>
                                              <w:sz w:val="26"/>
                                              <w:szCs w:val="26"/>
                                              <w:lang w:val="en-US"/>
                                            </w:rPr>
                                          </w:pPr>
                                          <w:ins w:id="91" w:author="Unknown">
                                            <w:r w:rsidRPr="0057514B">
                                              <w:rPr>
                                                <w:rFonts w:ascii="Arial" w:hAnsi="Arial" w:cs="Arial"/>
                                                <w:color w:val="000000"/>
                                                <w:sz w:val="26"/>
                                                <w:szCs w:val="26"/>
                                                <w:lang w:val="en-US"/>
                                              </w:rPr>
                                              <w:t>CFR'nin bugün finans, iletişim, akademi, istihbarat, teknoloji alanlarında en etkin konumlarda bulunan 3500 civarında üyesinin olduğu sanılmaktadır. Özellikle Amerika'daki istihbarat örgütleri üzerinde oldukça güçlüdür. FBI, CIA, DIA, DEA ve başka istihbarat şefleri bu örgütün de elemanıdır ve CFR'nin ilkelerinden dışarı çıkamazlar.</w:t>
                                            </w:r>
                                          </w:ins>
                                        </w:p>
                                        <w:p w:rsidR="0057514B" w:rsidRPr="0057514B" w:rsidRDefault="0057514B" w:rsidP="0057514B">
                                          <w:pPr>
                                            <w:pStyle w:val="a3"/>
                                            <w:rPr>
                                              <w:ins w:id="92" w:author="Unknown"/>
                                              <w:rFonts w:ascii="Arial" w:hAnsi="Arial" w:cs="Arial"/>
                                              <w:color w:val="000000"/>
                                              <w:sz w:val="26"/>
                                              <w:szCs w:val="26"/>
                                              <w:lang w:val="en-US"/>
                                            </w:rPr>
                                          </w:pPr>
                                          <w:ins w:id="93" w:author="Unknown">
                                            <w:r w:rsidRPr="0057514B">
                                              <w:rPr>
                                                <w:rFonts w:ascii="Arial" w:hAnsi="Arial" w:cs="Arial"/>
                                                <w:color w:val="000000"/>
                                                <w:sz w:val="26"/>
                                                <w:szCs w:val="26"/>
                                                <w:lang w:val="en-US"/>
                                              </w:rPr>
                                              <w:t>Gizli Dünya Devleti'nde önemli etkinliği olan Rockefeller ailesinin bir ferdi olan David Rockefeller, CFR'nin onursal başkanı olarak kabul edilmektedir.</w:t>
                                            </w:r>
                                          </w:ins>
                                        </w:p>
                                        <w:p w:rsidR="0057514B" w:rsidRPr="0057514B" w:rsidRDefault="0057514B" w:rsidP="0057514B">
                                          <w:pPr>
                                            <w:pStyle w:val="a3"/>
                                            <w:rPr>
                                              <w:ins w:id="94" w:author="Unknown"/>
                                              <w:rFonts w:ascii="Arial" w:hAnsi="Arial" w:cs="Arial"/>
                                              <w:color w:val="000000"/>
                                              <w:sz w:val="26"/>
                                              <w:szCs w:val="26"/>
                                              <w:lang w:val="en-US"/>
                                            </w:rPr>
                                          </w:pPr>
                                          <w:ins w:id="95" w:author="Unknown">
                                            <w:r w:rsidRPr="0057514B">
                                              <w:rPr>
                                                <w:rFonts w:ascii="Arial" w:hAnsi="Arial" w:cs="Arial"/>
                                                <w:color w:val="000000"/>
                                                <w:sz w:val="26"/>
                                                <w:szCs w:val="26"/>
                                                <w:lang w:val="en-US"/>
                                              </w:rPr>
                                              <w:t>ABD'nin eski başkanları Bill Clinton ve Jimmy Carter, Antony Lake, eski başkan yardımcısı ve son başkanlık seçimlerinde oğul Bush'un rakibi olan Al Gore, George Bush (baba ve oğul her ikisi de), oğul Bush'un başkan yardımcısı Dick Cheney, eski bakan Warren Christopher, Savunma bakanı Colin Powell, Les Aspin, eski CIA direktörü James Woolsey, yine CIA eski direktörü Robert Gates, ABD hava kuvvetlerinin eski sekreteri Donald Rice, ABD'nin eski Pakistan büyükelçisi Robert Oakley, ABD eski Dışişleri bakanı ve ayı zamanda bu ülkedeki yahudi lobisinin başını çeken Henry Kissenger, eski Savunma bakanları James Baker, Donald Ramsfeld ve Casper Weinberger, Jimmy Carter döneminin ulusal güvenlik danışmanlarından Zbigniew Brzezinski, baba George Bush döneminin ulusal güvenlik danışmanlarından general Brent Scowcroft, eski hazine bakanı Lloyd Bentsen, eski devlet bakanı George Shultz, eski ticaret bakanı Robert Mosbacher, ABD'li ünlü finansör ve para piyasalarında spekülasyonlar yaparak milyarlar kazanmasıyla tanınan, Soros Vakfı vasıtasıyla dünya ülkelerinin geleceği için Gizli Dünya Devleti'ne hizmet edecek yöneticiler yetiştirmeye çalışan yahudi kökenli George Soros ABD'nin CFR üyesi ünlülerinin başında gelir. Bu isimler ABD politikasında söz sahibi ya da geçmişte söz sahibi olmuş CFR üyesi ünlülerin sadece az bir kısmını teşkil etmektedir. CFR üyelerinin birçokları aynı zamanda Bilderberg ve/veya SBS üyesidirler.</w:t>
                                            </w:r>
                                          </w:ins>
                                        </w:p>
                                        <w:p w:rsidR="0057514B" w:rsidRPr="0057514B" w:rsidRDefault="0057514B" w:rsidP="0057514B">
                                          <w:pPr>
                                            <w:pStyle w:val="a3"/>
                                            <w:rPr>
                                              <w:ins w:id="96" w:author="Unknown"/>
                                              <w:rFonts w:ascii="Arial" w:hAnsi="Arial" w:cs="Arial"/>
                                              <w:color w:val="000000"/>
                                              <w:sz w:val="26"/>
                                              <w:szCs w:val="26"/>
                                              <w:lang w:val="en-US"/>
                                            </w:rPr>
                                          </w:pPr>
                                          <w:ins w:id="97" w:author="Unknown">
                                            <w:r w:rsidRPr="0057514B">
                                              <w:rPr>
                                                <w:rFonts w:ascii="Arial" w:hAnsi="Arial" w:cs="Arial"/>
                                                <w:color w:val="000000"/>
                                                <w:sz w:val="26"/>
                                                <w:szCs w:val="26"/>
                                                <w:lang w:val="en-US"/>
                                              </w:rPr>
                                              <w:t>CFR'nin Türkiye'den de üyeleri mevcuttur. Aydınlık gazetesinde yer alan bir yazıda Rahmi Koç'un CFR'nin Türkiye temsilcisi olduğu ve örgütün, Şubat 2001'de Koç Holding binasında Rahmi Koç'un ev sahipliğinde bir toplantı yaptığı ileri sürülmüştür.</w:t>
                                            </w:r>
                                          </w:ins>
                                        </w:p>
                                        <w:p w:rsidR="0057514B" w:rsidRPr="0057514B" w:rsidRDefault="0057514B" w:rsidP="0057514B">
                                          <w:pPr>
                                            <w:pStyle w:val="2"/>
                                            <w:pBdr>
                                              <w:top w:val="single" w:sz="2" w:space="2" w:color="3B5998"/>
                                              <w:left w:val="single" w:sz="2" w:space="6" w:color="3B5998"/>
                                              <w:bottom w:val="single" w:sz="2" w:space="2" w:color="3B5998"/>
                                              <w:right w:val="single" w:sz="2" w:space="4" w:color="3B5998"/>
                                            </w:pBdr>
                                            <w:shd w:val="clear" w:color="auto" w:fill="DFF0FF"/>
                                            <w:ind w:left="75"/>
                                            <w:jc w:val="center"/>
                                            <w:rPr>
                                              <w:ins w:id="98" w:author="Unknown"/>
                                              <w:rFonts w:ascii="Arial" w:hAnsi="Arial" w:cs="Arial"/>
                                              <w:color w:val="3B5998"/>
                                              <w:sz w:val="34"/>
                                              <w:szCs w:val="34"/>
                                              <w:lang w:val="en-US"/>
                                            </w:rPr>
                                          </w:pPr>
                                          <w:ins w:id="99" w:author="Unknown">
                                            <w:r w:rsidRPr="0057514B">
                                              <w:rPr>
                                                <w:rFonts w:ascii="Arial" w:hAnsi="Arial" w:cs="Arial"/>
                                                <w:color w:val="3B5998"/>
                                                <w:sz w:val="34"/>
                                                <w:szCs w:val="34"/>
                                                <w:lang w:val="en-US"/>
                                              </w:rPr>
                                              <w:t>Bilderberg</w:t>
                                            </w:r>
                                          </w:ins>
                                        </w:p>
                                        <w:p w:rsidR="0057514B" w:rsidRPr="0057514B" w:rsidRDefault="0057514B" w:rsidP="0057514B">
                                          <w:pPr>
                                            <w:pStyle w:val="a3"/>
                                            <w:rPr>
                                              <w:ins w:id="100" w:author="Unknown"/>
                                              <w:rFonts w:ascii="Arial" w:hAnsi="Arial" w:cs="Arial"/>
                                              <w:color w:val="000000"/>
                                              <w:sz w:val="26"/>
                                              <w:szCs w:val="26"/>
                                              <w:lang w:val="en-US"/>
                                            </w:rPr>
                                          </w:pPr>
                                          <w:ins w:id="101" w:author="Unknown">
                                            <w:r w:rsidRPr="0057514B">
                                              <w:rPr>
                                                <w:rFonts w:ascii="Arial" w:hAnsi="Arial" w:cs="Arial"/>
                                                <w:color w:val="000000"/>
                                                <w:sz w:val="26"/>
                                                <w:szCs w:val="26"/>
                                                <w:lang w:val="en-US"/>
                                              </w:rPr>
                                              <w:t>Gizli Dünya Devleti'nin ismi en çok duyulan organlarından biri Bilderberg'dir. Aslında Bildirberg, Illuminati şebekesinin emellerini gerçekleştirmek amacıyla geliştirdiği Yuvarlak Masa teorisine göre ortaya çıkarılmış bir oluşumdur. Fakat Illuminati şebekesinin ortaya çıkmasıysa Bilderberg'in kurulması arasında 177, Yuvarlak Masa teorisinin ortaya atılmasıyla arasında ise 77 yıl vardır. Yuvarlak Masa'nın en eski organlarından olan CFR'den ise 33 yıl sonra ortaya çıkmıştır.</w:t>
                                            </w:r>
                                          </w:ins>
                                        </w:p>
                                        <w:p w:rsidR="0057514B" w:rsidRPr="0057514B" w:rsidRDefault="0057514B" w:rsidP="0057514B">
                                          <w:pPr>
                                            <w:pStyle w:val="a3"/>
                                            <w:rPr>
                                              <w:ins w:id="102" w:author="Unknown"/>
                                              <w:rFonts w:ascii="Arial" w:hAnsi="Arial" w:cs="Arial"/>
                                              <w:color w:val="000000"/>
                                              <w:sz w:val="26"/>
                                              <w:szCs w:val="26"/>
                                              <w:lang w:val="en-US"/>
                                            </w:rPr>
                                          </w:pPr>
                                          <w:ins w:id="103" w:author="Unknown">
                                            <w:r w:rsidRPr="0057514B">
                                              <w:rPr>
                                                <w:rFonts w:ascii="Arial" w:hAnsi="Arial" w:cs="Arial"/>
                                                <w:color w:val="000000"/>
                                                <w:sz w:val="26"/>
                                                <w:szCs w:val="26"/>
                                                <w:lang w:val="en-US"/>
                                              </w:rPr>
                                              <w:t>Yukarıda üzerinde durduğumuz CFR'nin ağırlık merkezini Amerika oluşturuyordu. Bu yüzden Bilderberg, CFR ve öteki örgütlerin Avrupa ayağını ve etkinliğini teşkil etmek için Hollanda'da Oosterbeek şehrinde Bilderberg Oteli'nde 1954'te kurulmuştur. Kuruluşun gerçekleştirildiği otelin sahibi de Hollanda kralıydı. Örgüt de ilk toplantının gerçekleştirildiği otelin adını alarak Bilderberg Group (Bilderberg Grubu) diye adlandırılmıştır.</w:t>
                                            </w:r>
                                          </w:ins>
                                        </w:p>
                                        <w:p w:rsidR="0057514B" w:rsidRPr="0057514B" w:rsidRDefault="0057514B" w:rsidP="0057514B">
                                          <w:pPr>
                                            <w:pStyle w:val="a3"/>
                                            <w:rPr>
                                              <w:ins w:id="104" w:author="Unknown"/>
                                              <w:rFonts w:ascii="Arial" w:hAnsi="Arial" w:cs="Arial"/>
                                              <w:color w:val="000000"/>
                                              <w:sz w:val="26"/>
                                              <w:szCs w:val="26"/>
                                              <w:lang w:val="en-US"/>
                                            </w:rPr>
                                          </w:pPr>
                                          <w:ins w:id="105" w:author="Unknown">
                                            <w:r w:rsidRPr="0057514B">
                                              <w:rPr>
                                                <w:rFonts w:ascii="Arial" w:hAnsi="Arial" w:cs="Arial"/>
                                                <w:color w:val="000000"/>
                                                <w:sz w:val="26"/>
                                                <w:szCs w:val="26"/>
                                                <w:lang w:val="en-US"/>
                                              </w:rPr>
                                              <w:t>Bilderberg Grubu'nun kurucuları arasında Hollanda prensi Bernhard ve Polonyalı sosyolog Dr. Joseph Hieronim Retinger de vardır. Retinger, Bilderberg'in fikir babası olarak bilinir. Aynı zamanda CFR üyesidir. Bilderberg'in kuruluşunda, ABD istihbarat örgütlerinin, özellikle CIA'nin rolü olduğu çok iyi bilinmektedir. Prens Bernhard ise eski bir Nazi SS üyesidir. (Nazi SS'den ileride söz edeceğiz). 1937'de Hollanda prensesi ile evlenmiştir, ama Nazilerle olan yakın bağları çok iyi bilinmektedir.</w:t>
                                            </w:r>
                                          </w:ins>
                                        </w:p>
                                        <w:p w:rsidR="0057514B" w:rsidRPr="0057514B" w:rsidRDefault="0057514B" w:rsidP="0057514B">
                                          <w:pPr>
                                            <w:pStyle w:val="a3"/>
                                            <w:rPr>
                                              <w:ins w:id="106" w:author="Unknown"/>
                                              <w:rFonts w:ascii="Arial" w:hAnsi="Arial" w:cs="Arial"/>
                                              <w:color w:val="000000"/>
                                              <w:sz w:val="26"/>
                                              <w:szCs w:val="26"/>
                                              <w:lang w:val="en-US"/>
                                            </w:rPr>
                                          </w:pPr>
                                          <w:ins w:id="107" w:author="Unknown">
                                            <w:r w:rsidRPr="0057514B">
                                              <w:rPr>
                                                <w:rFonts w:ascii="Arial" w:hAnsi="Arial" w:cs="Arial"/>
                                                <w:color w:val="000000"/>
                                                <w:sz w:val="26"/>
                                                <w:szCs w:val="26"/>
                                                <w:lang w:val="en-US"/>
                                              </w:rPr>
                                              <w:lastRenderedPageBreak/>
                                              <w:t>Bilderberg'in kurucucuları arasında yer alan Prens Bernhard'ın Nazi SS üyesi olması konusu üzerinde biraz durmak gerekmektedir. Fakat Hitler'in yükselişinde gizli ellerin rolü hakkında özel bir bölüm geleceğinden bu konunun ayrıntısına orada girmeyi tercih ediyoruz.</w:t>
                                            </w:r>
                                          </w:ins>
                                        </w:p>
                                        <w:p w:rsidR="0057514B" w:rsidRPr="0057514B" w:rsidRDefault="0057514B" w:rsidP="0057514B">
                                          <w:pPr>
                                            <w:pStyle w:val="a3"/>
                                            <w:rPr>
                                              <w:ins w:id="108" w:author="Unknown"/>
                                              <w:rFonts w:ascii="Arial" w:hAnsi="Arial" w:cs="Arial"/>
                                              <w:color w:val="000000"/>
                                              <w:sz w:val="26"/>
                                              <w:szCs w:val="26"/>
                                              <w:lang w:val="en-US"/>
                                            </w:rPr>
                                          </w:pPr>
                                          <w:ins w:id="109" w:author="Unknown">
                                            <w:r w:rsidRPr="0057514B">
                                              <w:rPr>
                                                <w:rFonts w:ascii="Arial" w:hAnsi="Arial" w:cs="Arial"/>
                                                <w:color w:val="000000"/>
                                                <w:sz w:val="26"/>
                                                <w:szCs w:val="26"/>
                                                <w:lang w:val="en-US"/>
                                              </w:rPr>
                                              <w:t>Bilderberg'in kuruluşunda zikrettiğimiz iki isim geçmekle birlikte asıl önemli rol oynayanlar ve finansörlük yapanlar Gizli Dünya Devleti organlarında ismi sıkça geçen Rothschild ailesidir. Bu çalışmada Amerikalı Rockefeller ailesi tarafından da desteklenmişlerdir.</w:t>
                                            </w:r>
                                          </w:ins>
                                        </w:p>
                                        <w:p w:rsidR="0057514B" w:rsidRPr="0057514B" w:rsidRDefault="0057514B" w:rsidP="0057514B">
                                          <w:pPr>
                                            <w:pStyle w:val="a3"/>
                                            <w:rPr>
                                              <w:ins w:id="110" w:author="Unknown"/>
                                              <w:rFonts w:ascii="Arial" w:hAnsi="Arial" w:cs="Arial"/>
                                              <w:color w:val="000000"/>
                                              <w:sz w:val="26"/>
                                              <w:szCs w:val="26"/>
                                              <w:lang w:val="en-US"/>
                                            </w:rPr>
                                          </w:pPr>
                                          <w:ins w:id="111" w:author="Unknown">
                                            <w:r w:rsidRPr="0057514B">
                                              <w:rPr>
                                                <w:rFonts w:ascii="Arial" w:hAnsi="Arial" w:cs="Arial"/>
                                                <w:color w:val="000000"/>
                                                <w:sz w:val="26"/>
                                                <w:szCs w:val="26"/>
                                                <w:lang w:val="en-US"/>
                                              </w:rPr>
                                              <w:t>Bilderberg, dünyanın yönetimi ve küreselleşme konusunda her yıl farklı ülkelerde toplantılar yapar. Toplantılar son derece gizli şartlarda ve özel ortamlarda yapılır. Toplantıları genellikle her yılın Mayıs ayının son haftasına denk gelmektedir. Katılanlar yaklaşık üç günlük toplantı süresince dış dünya ile bağlantılarını koparmak zorunda kalıyorlar.</w:t>
                                            </w:r>
                                          </w:ins>
                                        </w:p>
                                        <w:p w:rsidR="0057514B" w:rsidRPr="0057514B" w:rsidRDefault="0057514B" w:rsidP="0057514B">
                                          <w:pPr>
                                            <w:pStyle w:val="a3"/>
                                            <w:rPr>
                                              <w:ins w:id="112" w:author="Unknown"/>
                                              <w:rFonts w:ascii="Arial" w:hAnsi="Arial" w:cs="Arial"/>
                                              <w:color w:val="000000"/>
                                              <w:sz w:val="26"/>
                                              <w:szCs w:val="26"/>
                                              <w:lang w:val="en-US"/>
                                            </w:rPr>
                                          </w:pPr>
                                          <w:ins w:id="113" w:author="Unknown">
                                            <w:r w:rsidRPr="0057514B">
                                              <w:rPr>
                                                <w:rFonts w:ascii="Arial" w:hAnsi="Arial" w:cs="Arial"/>
                                                <w:color w:val="000000"/>
                                                <w:sz w:val="26"/>
                                                <w:szCs w:val="26"/>
                                                <w:lang w:val="en-US"/>
                                              </w:rPr>
                                              <w:t>Katılanlar toplantılarda neler konuşulduğu değil nelerin gündeme geldiği hakkında bile herhangi bir bilgi vermekten kaçınırlar. Örgütün üyesi olanların dışında hiçbir gazeteci veya yazar toplantıya alınmaz. Üye olanlar da dışarıya bir şey sızdırmazlar. Dolayısıyla medyanın toplantıların içeriği hakkında herhangi bir bilgi edinmesi mümkün değildir.</w:t>
                                            </w:r>
                                          </w:ins>
                                        </w:p>
                                        <w:p w:rsidR="0057514B" w:rsidRPr="0057514B" w:rsidRDefault="0057514B" w:rsidP="0057514B">
                                          <w:pPr>
                                            <w:pStyle w:val="a3"/>
                                            <w:rPr>
                                              <w:ins w:id="114" w:author="Unknown"/>
                                              <w:rFonts w:ascii="Arial" w:hAnsi="Arial" w:cs="Arial"/>
                                              <w:color w:val="000000"/>
                                              <w:sz w:val="26"/>
                                              <w:szCs w:val="26"/>
                                              <w:lang w:val="en-US"/>
                                            </w:rPr>
                                          </w:pPr>
                                          <w:ins w:id="115" w:author="Unknown">
                                            <w:r w:rsidRPr="0057514B">
                                              <w:rPr>
                                                <w:rFonts w:ascii="Arial" w:hAnsi="Arial" w:cs="Arial"/>
                                                <w:color w:val="000000"/>
                                                <w:sz w:val="26"/>
                                                <w:szCs w:val="26"/>
                                                <w:lang w:val="en-US"/>
                                              </w:rPr>
                                              <w:t>Toplantılarda gizlilik prensibinin eksiksiz uygulanabilmesi için dikkat edilen bazı hususları burada zikredelim: Grup her yıl yaptığı düzenli toplantılarda, toplantı yapılan otelin bütününü tutar ve bina güvenlik güçleri tarafından yakın korumaya alınır. Üç gün süren bu toplantılara üyelerin eşleri bile çağrılmaz. Toplantılarda not tutulması yasaktır. Katılanlardan konuşulanları dışarıya sızdırmayacakları üzere yemin alırlar. Şimdiye kadar düzenlenen toplantılara birçok yazar da katılmış ama bu kişiler katıldıkları toplantıların içeriği hakkında tek satır bile yazmamışlardır. Bu da gizlilik prensibine ne kadar sıkı bir şekilde bağlı kalındığı hakkında yeterince fikir vermektedir. Bu toplantıların ne derece büyük bir gizlilik içinde yürütüldüğünü grubun etkinliklerini araştıran Robert Eringer, "Bilderberg Group, The Global Manipulators" adlı kitabında dile getirir. Eringer, kitabın çalışma safhasında toplantılara muhtelif tarihlerde katılan dışişleri bakanlarına ve CIA'ye yazdığı mektuplara şaşırtıcı cevaplar alıyor. Gelen cevaplarda sorulara muhatap olan kişiler böyle bir grubun varlığını bilmediklerini belirtirler.</w:t>
                                            </w:r>
                                          </w:ins>
                                        </w:p>
                                        <w:p w:rsidR="0057514B" w:rsidRPr="0057514B" w:rsidRDefault="0057514B" w:rsidP="0057514B">
                                          <w:pPr>
                                            <w:pStyle w:val="a3"/>
                                            <w:rPr>
                                              <w:ins w:id="116" w:author="Unknown"/>
                                              <w:rFonts w:ascii="Arial" w:hAnsi="Arial" w:cs="Arial"/>
                                              <w:color w:val="000000"/>
                                              <w:sz w:val="26"/>
                                              <w:szCs w:val="26"/>
                                              <w:lang w:val="en-US"/>
                                            </w:rPr>
                                          </w:pPr>
                                          <w:ins w:id="117" w:author="Unknown">
                                            <w:r w:rsidRPr="0057514B">
                                              <w:rPr>
                                                <w:rFonts w:ascii="Arial" w:hAnsi="Arial" w:cs="Arial"/>
                                                <w:color w:val="000000"/>
                                                <w:sz w:val="26"/>
                                                <w:szCs w:val="26"/>
                                                <w:lang w:val="en-US"/>
                                              </w:rPr>
                                              <w:t>Örgütün "Spotlight" isimli bir dergisi yayınlanmaktadır.</w:t>
                                            </w:r>
                                          </w:ins>
                                        </w:p>
                                        <w:p w:rsidR="0057514B" w:rsidRPr="0057514B" w:rsidRDefault="0057514B" w:rsidP="0057514B">
                                          <w:pPr>
                                            <w:pStyle w:val="a3"/>
                                            <w:rPr>
                                              <w:ins w:id="118" w:author="Unknown"/>
                                              <w:rFonts w:ascii="Arial" w:hAnsi="Arial" w:cs="Arial"/>
                                              <w:color w:val="000000"/>
                                              <w:sz w:val="26"/>
                                              <w:szCs w:val="26"/>
                                              <w:lang w:val="en-US"/>
                                            </w:rPr>
                                          </w:pPr>
                                          <w:ins w:id="119" w:author="Unknown">
                                            <w:r w:rsidRPr="0057514B">
                                              <w:rPr>
                                                <w:rFonts w:ascii="Arial" w:hAnsi="Arial" w:cs="Arial"/>
                                                <w:color w:val="000000"/>
                                                <w:sz w:val="26"/>
                                                <w:szCs w:val="26"/>
                                                <w:lang w:val="en-US"/>
                                              </w:rPr>
                                              <w:t>ABD'li gizli örgüt ve CFR üyelerinin birçokları aynı zamanda Bilderberg üyesidir.</w:t>
                                            </w:r>
                                          </w:ins>
                                        </w:p>
                                        <w:p w:rsidR="0057514B" w:rsidRPr="0057514B" w:rsidRDefault="0057514B" w:rsidP="0057514B">
                                          <w:pPr>
                                            <w:pStyle w:val="a3"/>
                                            <w:rPr>
                                              <w:ins w:id="120" w:author="Unknown"/>
                                              <w:rFonts w:ascii="Arial" w:hAnsi="Arial" w:cs="Arial"/>
                                              <w:color w:val="000000"/>
                                              <w:sz w:val="26"/>
                                              <w:szCs w:val="26"/>
                                              <w:lang w:val="en-US"/>
                                            </w:rPr>
                                          </w:pPr>
                                          <w:ins w:id="121" w:author="Unknown">
                                            <w:r w:rsidRPr="0057514B">
                                              <w:rPr>
                                                <w:rFonts w:ascii="Arial" w:hAnsi="Arial" w:cs="Arial"/>
                                                <w:color w:val="000000"/>
                                                <w:sz w:val="26"/>
                                                <w:szCs w:val="26"/>
                                                <w:lang w:val="en-US"/>
                                              </w:rPr>
                                              <w:t>Aslında Bilderberg, CFR'nin çok daha gizli bir biçimde uluslararası boyuta yayılmış halidir. Amacı Yeni Dünya Düzeni'ni ve ABD-İngiltere hâkimiyetini ve emperyalizmini tüm dünyaya yaymaktır. Her yıl yapılan çok gizli ortamdaki toplantılarını hem CIA, hem de toplantının yapıldığı ülkenin istihbarat örgütü kontrol eder.</w:t>
                                            </w:r>
                                          </w:ins>
                                        </w:p>
                                        <w:p w:rsidR="0057514B" w:rsidRPr="0057514B" w:rsidRDefault="0057514B" w:rsidP="0057514B">
                                          <w:pPr>
                                            <w:pStyle w:val="a3"/>
                                            <w:rPr>
                                              <w:ins w:id="122" w:author="Unknown"/>
                                              <w:rFonts w:ascii="Arial" w:hAnsi="Arial" w:cs="Arial"/>
                                              <w:color w:val="000000"/>
                                              <w:sz w:val="26"/>
                                              <w:szCs w:val="26"/>
                                              <w:lang w:val="en-US"/>
                                            </w:rPr>
                                          </w:pPr>
                                          <w:ins w:id="123" w:author="Unknown">
                                            <w:r w:rsidRPr="0057514B">
                                              <w:rPr>
                                                <w:rFonts w:ascii="Arial" w:hAnsi="Arial" w:cs="Arial"/>
                                                <w:color w:val="000000"/>
                                                <w:sz w:val="26"/>
                                                <w:szCs w:val="26"/>
                                                <w:lang w:val="en-US"/>
                                              </w:rPr>
                                              <w:t>Bilderberg kararlarının devlet yöneticilerinin değiştirilmesinde de önemli rolü olduğuna inanılmaktadır. İngiltere'nin eski başbakanı Margaret Thatcher'ın yükselişi ve düşüşü buna örnek gösterilir. Thatcher'in 1975'te Bilderberg toplantılarına katılmasının ardından yıldızının biri birden parlaması, bu gelişmenin hemen ertesinde yapılan İngiltere genel seçimlerinde masonların desteğiyle başbakanlığa seçilmesi ve bu görevini 3 dönem üst üste sürdürmüş olması, birçoklarının ortak görüşüne göre Bilderberg kararlarıyla onun desteklenmesi sayesinde olmuştur. Daha sonra gözden düşmesinin ve yıldızının biri birden sönmesinin sebebinin de Bilderberg grubunun, İngiltere'deki kraliyet rejimine direnmesi taleplerine itiraz etmesi olduğu Jim Tucker adlı bir İngiliz gazeteci tarafından dile getiriliyor. Thatcher'in düşüşünden sonra Tony Blair'in yükselişe geçmesinde de Bilderberg'in önemli rol oynadığı tahmin ediliyor. Çünkü Blair de, Bilderberg toplantısına katılmasından sonra İngiltere başbakanlığına seçilmeyi başardı. ABD'nin son dönem başkanlarından Jimmy Carter, baba George Bush ve Bill Clinton'un iş başına gelmesinde Bilderberg kararlarının etkili olduğu konuyla ilgili araştırmalarda vurgulanmaktadır.</w:t>
                                            </w:r>
                                          </w:ins>
                                        </w:p>
                                        <w:p w:rsidR="0057514B" w:rsidRPr="0057514B" w:rsidRDefault="0057514B" w:rsidP="0057514B">
                                          <w:pPr>
                                            <w:pStyle w:val="a3"/>
                                            <w:rPr>
                                              <w:ins w:id="124" w:author="Unknown"/>
                                              <w:rFonts w:ascii="Arial" w:hAnsi="Arial" w:cs="Arial"/>
                                              <w:color w:val="000000"/>
                                              <w:sz w:val="26"/>
                                              <w:szCs w:val="26"/>
                                              <w:lang w:val="en-US"/>
                                            </w:rPr>
                                          </w:pPr>
                                          <w:ins w:id="125" w:author="Unknown">
                                            <w:r w:rsidRPr="0057514B">
                                              <w:rPr>
                                                <w:rFonts w:ascii="Arial" w:hAnsi="Arial" w:cs="Arial"/>
                                                <w:color w:val="000000"/>
                                                <w:sz w:val="26"/>
                                                <w:szCs w:val="26"/>
                                                <w:lang w:val="en-US"/>
                                              </w:rPr>
                                              <w:t xml:space="preserve">Bilderberg grubu üzerinde siyonistlerin sultası çoğunlukla açığa çıkarılmaz. Oysa işin gerçeğinde grubun karar mekanizmasında yer alanlar yahudilerdir. Hatta grubun asıl yönetim merkezinin Kudüs'te olduğunu iddia edenler vardır. Kudüs'te 70 hahamdan oluşan Sanhedrin grubunun baş hahamlarının örgüt hiyerarşisinin en üst noktasında bulunduğu bazı kaynaklarda vurgulanmaktadır. Bu konudaki bilgiler gizli tutulsa da Bilderberg'in Amerika'daki yahudi lobisinin en önemli </w:t>
                                            </w:r>
                                            <w:r w:rsidRPr="0057514B">
                                              <w:rPr>
                                                <w:rFonts w:ascii="Arial" w:hAnsi="Arial" w:cs="Arial"/>
                                                <w:color w:val="000000"/>
                                                <w:sz w:val="26"/>
                                                <w:szCs w:val="26"/>
                                                <w:lang w:val="en-US"/>
                                              </w:rPr>
                                              <w:lastRenderedPageBreak/>
                                              <w:t>örgütlerinden B'nai B'rith ile işbirliği içinde olduğu artık gizlenemeyecek kadar açıktır.</w:t>
                                            </w:r>
                                          </w:ins>
                                        </w:p>
                                        <w:p w:rsidR="0057514B" w:rsidRPr="0057514B" w:rsidRDefault="0057514B" w:rsidP="0057514B">
                                          <w:pPr>
                                            <w:pStyle w:val="a3"/>
                                            <w:rPr>
                                              <w:ins w:id="126" w:author="Unknown"/>
                                              <w:rFonts w:ascii="Arial" w:hAnsi="Arial" w:cs="Arial"/>
                                              <w:color w:val="000000"/>
                                              <w:sz w:val="26"/>
                                              <w:szCs w:val="26"/>
                                              <w:lang w:val="en-US"/>
                                            </w:rPr>
                                          </w:pPr>
                                          <w:ins w:id="127" w:author="Unknown">
                                            <w:r w:rsidRPr="0057514B">
                                              <w:rPr>
                                                <w:rFonts w:ascii="Arial" w:hAnsi="Arial" w:cs="Arial"/>
                                                <w:color w:val="000000"/>
                                                <w:sz w:val="26"/>
                                                <w:szCs w:val="26"/>
                                                <w:lang w:val="en-US"/>
                                              </w:rPr>
                                              <w:t>Bilderberg toplantılarının ana amacı dünya siyaseti üzerinde önceden programlamalar yapmak ve projeler geliştirmektir. Konuşulacak ve tartışılacak konular önceden tespit edilir. Ama bu tespiti örgüt hiyerarşisinin üst kademesinde yer alanlar yapar. Katılanlar ise sadece görüş beyan ederler. Fakat katılımcılar sayıca çok olduğundan görüş beyan etme süresi oldukça kısadır. Konuştuğu konuda uzman olanlara 5, uzman olmayanlara 3 dakika konuşma süresi tanınır. Süre kontrolü ışık sistemiyle yapıldığından kimse süresini aşma imkanı bulamaz. Buradan anladığımıza göre bu görüş beyan etme işi bir bakıma yeşillik olsun diye yapılmakta, karar mekanizmasında yine üst kademeyi oluşturanların sözleri birinci derecede etkili olmaktadır. Katılanlar ise siyaset sahnesinde ilerleyebilmek için kararları uygulama zorunluluğu duyduklarından kendilerinden isteneni yapma dışında bir seçenek bulamamaktadırlar. Alınan kararlar herhangi bir şekilde yazılı veya görsel kayda geçirilmez. Herkes kararları aklında tutmak ve yeri geldiğinde hatırlamak zorundadır.</w:t>
                                            </w:r>
                                          </w:ins>
                                        </w:p>
                                        <w:p w:rsidR="0057514B" w:rsidRPr="0057514B" w:rsidRDefault="0057514B" w:rsidP="0057514B">
                                          <w:pPr>
                                            <w:pStyle w:val="a3"/>
                                            <w:rPr>
                                              <w:ins w:id="128" w:author="Unknown"/>
                                              <w:rFonts w:ascii="Arial" w:hAnsi="Arial" w:cs="Arial"/>
                                              <w:color w:val="000000"/>
                                              <w:sz w:val="26"/>
                                              <w:szCs w:val="26"/>
                                              <w:lang w:val="en-US"/>
                                            </w:rPr>
                                          </w:pPr>
                                          <w:ins w:id="129" w:author="Unknown">
                                            <w:r w:rsidRPr="0057514B">
                                              <w:rPr>
                                                <w:rFonts w:ascii="Arial" w:hAnsi="Arial" w:cs="Arial"/>
                                                <w:color w:val="000000"/>
                                                <w:sz w:val="26"/>
                                                <w:szCs w:val="26"/>
                                                <w:lang w:val="en-US"/>
                                              </w:rPr>
                                              <w:t>Bilderberg toplantılarına katılan üst düzey devlet adamları alınan kararları, kendi ülkeleri aleyhine olsa da uygularlar.</w:t>
                                            </w:r>
                                          </w:ins>
                                        </w:p>
                                        <w:p w:rsidR="0057514B" w:rsidRPr="0057514B" w:rsidRDefault="0057514B" w:rsidP="0057514B">
                                          <w:pPr>
                                            <w:pStyle w:val="a3"/>
                                            <w:rPr>
                                              <w:ins w:id="130" w:author="Unknown"/>
                                              <w:rFonts w:ascii="Arial" w:hAnsi="Arial" w:cs="Arial"/>
                                              <w:color w:val="000000"/>
                                              <w:sz w:val="26"/>
                                              <w:szCs w:val="26"/>
                                              <w:lang w:val="en-US"/>
                                            </w:rPr>
                                          </w:pPr>
                                          <w:ins w:id="131" w:author="Unknown">
                                            <w:r w:rsidRPr="0057514B">
                                              <w:rPr>
                                                <w:rFonts w:ascii="Arial" w:hAnsi="Arial" w:cs="Arial"/>
                                                <w:color w:val="000000"/>
                                                <w:sz w:val="26"/>
                                                <w:szCs w:val="26"/>
                                                <w:lang w:val="en-US"/>
                                              </w:rPr>
                                              <w:t>Bilderberg Grubu zaman içinde üye sayısını bayağı artırmış ve etki alanını genişletmiştir. Zikrettiğimiz diğer gizli örgütlerle de işbirliği içinde olduğundan, güçlerini belli bir noktada birleştirmektedirler.</w:t>
                                            </w:r>
                                          </w:ins>
                                        </w:p>
                                        <w:p w:rsidR="0057514B" w:rsidRPr="0057514B" w:rsidRDefault="0057514B" w:rsidP="0057514B">
                                          <w:pPr>
                                            <w:pStyle w:val="a3"/>
                                            <w:rPr>
                                              <w:ins w:id="132" w:author="Unknown"/>
                                              <w:rFonts w:ascii="Arial" w:hAnsi="Arial" w:cs="Arial"/>
                                              <w:color w:val="000000"/>
                                              <w:sz w:val="26"/>
                                              <w:szCs w:val="26"/>
                                              <w:lang w:val="en-US"/>
                                            </w:rPr>
                                          </w:pPr>
                                          <w:ins w:id="133" w:author="Unknown">
                                            <w:r w:rsidRPr="0057514B">
                                              <w:rPr>
                                                <w:rFonts w:ascii="Arial" w:hAnsi="Arial" w:cs="Arial"/>
                                                <w:color w:val="000000"/>
                                                <w:sz w:val="26"/>
                                                <w:szCs w:val="26"/>
                                                <w:lang w:val="en-US"/>
                                              </w:rPr>
                                              <w:t>Bilderberg'in bugüne kadar düzenlenen toplantılarının iki tanesi Türkiye'de oldu. Bunların birincisi 1959'da İstanbul Çınar Otel'de ikincisi ise 1975'de Çeşme Altın Yunus tatil köyünde gerçekleştirildi.</w:t>
                                            </w:r>
                                          </w:ins>
                                        </w:p>
                                        <w:p w:rsidR="0057514B" w:rsidRPr="0057514B" w:rsidRDefault="0057514B" w:rsidP="0057514B">
                                          <w:pPr>
                                            <w:pStyle w:val="a3"/>
                                            <w:rPr>
                                              <w:ins w:id="134" w:author="Unknown"/>
                                              <w:rFonts w:ascii="Arial" w:hAnsi="Arial" w:cs="Arial"/>
                                              <w:color w:val="000000"/>
                                              <w:sz w:val="26"/>
                                              <w:szCs w:val="26"/>
                                              <w:lang w:val="en-US"/>
                                            </w:rPr>
                                          </w:pPr>
                                          <w:ins w:id="135" w:author="Unknown">
                                            <w:r w:rsidRPr="0057514B">
                                              <w:rPr>
                                                <w:rFonts w:ascii="Arial" w:hAnsi="Arial" w:cs="Arial"/>
                                                <w:color w:val="000000"/>
                                                <w:sz w:val="26"/>
                                                <w:szCs w:val="26"/>
                                                <w:lang w:val="en-US"/>
                                              </w:rPr>
                                              <w:t>Türkiye'de son 50 yıldır başa geçen ünlü politikacıların birçoğunun Bilderberg üyeleri arasında adları geçmektedir. Bazılarının bu toplantılara katıldığına dair medyaya yansımış bilgiler bulunmaktadır. Bülent Ecevit ve Süleyman Demirel'in 1975'te Türkiye'de, Çeşme'de düzenlenen toplantıya katıldıkları bilinmektedir. Mesut Yılmaz 1990'da New York'ta düzenlenen toplantıya katılmıştır.</w:t>
                                            </w:r>
                                          </w:ins>
                                        </w:p>
                                        <w:p w:rsidR="0057514B" w:rsidRPr="0057514B" w:rsidRDefault="0057514B" w:rsidP="0057514B">
                                          <w:pPr>
                                            <w:pStyle w:val="a3"/>
                                            <w:rPr>
                                              <w:ins w:id="136" w:author="Unknown"/>
                                              <w:rFonts w:ascii="Arial" w:hAnsi="Arial" w:cs="Arial"/>
                                              <w:color w:val="000000"/>
                                              <w:sz w:val="26"/>
                                              <w:szCs w:val="26"/>
                                              <w:lang w:val="en-US"/>
                                            </w:rPr>
                                          </w:pPr>
                                          <w:ins w:id="137" w:author="Unknown">
                                            <w:r w:rsidRPr="0057514B">
                                              <w:rPr>
                                                <w:rFonts w:ascii="Arial" w:hAnsi="Arial" w:cs="Arial"/>
                                                <w:color w:val="000000"/>
                                                <w:sz w:val="26"/>
                                                <w:szCs w:val="26"/>
                                                <w:lang w:val="en-US"/>
                                              </w:rPr>
                                              <w:t>Yine Bilderberg çalışmalarıyla ilgili araştırmalarda geçtiğine göre 1995 toplantısına Meclis eski başkanı Hikmet Çetin, tanınmış akademisyen Prof. Dr. Şerif Mardin ve Cem Boyner, 1996 toplantısına eski bakanlardan Emre Gönensay ve Merkez Bankası başkanı Gazi Erçel, 1997 toplantısına eski bakan Vahit Halefoğlu, Sabah gazetesinin sahibi Dinç Bilgin, Enka Holding'ten Sinan Tara, Prof. Dr. Üstün Ergüder, 1998 toplantısına İktisadi Kalkınma Vakfı başkanı Meral Gezgin Eris, Koç Holding'ten Suna Kıraç, Özelleştirme İdaresi başkanı Uğur Bayar, emekli büyükelçi Gürbüz Aktan ve Dışişleri bakanı İsmail Cem, 1999 toplantısına Hürriyet gazetesinin Ankara temsilcisi Sedat Ergin, Merkez Bankası başkanı Gazi Erçel, TÜSİAD başkanı Erkut Yüceoğlu ve Koç Holding'ten Suna Kıraç, 2000 toplantısına Sosyal İşler Komisyonu üyesi ve dönemin NTV yöneticisi Nuri Çolakoğlu ve TÜSİAD üyesi Muharrem Kayhan, 2001 toplantısına Gazi Erçel, emekli büyükelçi Özdem Sanberk, 2002 toplantısına ise Dünya Bankası'ndan büyük ümit ve hesaplarla Türkiye'ye getirtilen Kemal Derviş ile birlikte birkaç kişilik bir ekip katıldı. Bunların dışında da katılanlar oldu tabii ki. İşadamı Selahattin Beyazıt'ın daimi üye sıfatıyla her sene katıldığı medya kaynaklarında belirtilmektedir. Onun dışında da birçok daimi üye bulunmaktadır.</w:t>
                                            </w:r>
                                          </w:ins>
                                        </w:p>
                                        <w:p w:rsidR="0057514B" w:rsidRPr="0057514B" w:rsidRDefault="0057514B" w:rsidP="0057514B">
                                          <w:pPr>
                                            <w:pStyle w:val="a3"/>
                                            <w:rPr>
                                              <w:ins w:id="138" w:author="Unknown"/>
                                              <w:rFonts w:ascii="Arial" w:hAnsi="Arial" w:cs="Arial"/>
                                              <w:color w:val="000000"/>
                                              <w:sz w:val="26"/>
                                              <w:szCs w:val="26"/>
                                              <w:lang w:val="en-US"/>
                                            </w:rPr>
                                          </w:pPr>
                                          <w:ins w:id="139" w:author="Unknown">
                                            <w:r w:rsidRPr="0057514B">
                                              <w:rPr>
                                                <w:rFonts w:ascii="Arial" w:hAnsi="Arial" w:cs="Arial"/>
                                                <w:color w:val="000000"/>
                                                <w:sz w:val="26"/>
                                                <w:szCs w:val="26"/>
                                                <w:lang w:val="en-US"/>
                                              </w:rPr>
                                              <w:t>Aydınlık gazetesinin yayınladığı bir listeye göre Bilderberg'in Türkiye üyeleri şu kişilerdir: Selahattin Beyazıt, Şarık Tara, Bülent Eczacıbaşı, Jak Kamhi, Sakıp Sabancı, Mehmet Emin Karamehmet, Süleyman Demirel, Bülent Ecevit, Erdal İnönü, Mesut Yılmaz, Hikmet Çetin, İsmail Cem, İlter Türkmen, Kemal Derviş.</w:t>
                                            </w:r>
                                          </w:ins>
                                        </w:p>
                                        <w:p w:rsidR="0057514B" w:rsidRPr="0057514B" w:rsidRDefault="0057514B" w:rsidP="0057514B">
                                          <w:pPr>
                                            <w:pStyle w:val="a3"/>
                                            <w:rPr>
                                              <w:ins w:id="140" w:author="Unknown"/>
                                              <w:rFonts w:ascii="Arial" w:hAnsi="Arial" w:cs="Arial"/>
                                              <w:color w:val="000000"/>
                                              <w:sz w:val="26"/>
                                              <w:szCs w:val="26"/>
                                              <w:lang w:val="en-US"/>
                                            </w:rPr>
                                          </w:pPr>
                                          <w:ins w:id="141" w:author="Unknown">
                                            <w:r w:rsidRPr="0057514B">
                                              <w:rPr>
                                                <w:rFonts w:ascii="Arial" w:hAnsi="Arial" w:cs="Arial"/>
                                                <w:color w:val="000000"/>
                                                <w:sz w:val="26"/>
                                                <w:szCs w:val="26"/>
                                                <w:lang w:val="en-US"/>
                                              </w:rPr>
                                              <w:t>Fakat bu arada Bilderberg toplantısının kendi iç hiyerarşisi açısından daimi üyelik, üyelik ve herhangi bir toplantıya katılma arasında fark olduğunu hatırlatalım. Bununla birlikte toplantılara katılmak da grupla bir bağ kurmayı ve siyasi sahnede grubun kararlarına ters düşecek tutumdan kaçınmayı beraberinde getirir.</w:t>
                                            </w:r>
                                          </w:ins>
                                        </w:p>
                                        <w:p w:rsidR="0057514B" w:rsidRPr="0057514B" w:rsidRDefault="0057514B" w:rsidP="0057514B">
                                          <w:pPr>
                                            <w:pStyle w:val="a3"/>
                                            <w:rPr>
                                              <w:ins w:id="142" w:author="Unknown"/>
                                              <w:rFonts w:ascii="Arial" w:hAnsi="Arial" w:cs="Arial"/>
                                              <w:color w:val="000000"/>
                                              <w:sz w:val="26"/>
                                              <w:szCs w:val="26"/>
                                              <w:lang w:val="en-US"/>
                                            </w:rPr>
                                          </w:pPr>
                                          <w:ins w:id="143" w:author="Unknown">
                                            <w:r w:rsidRPr="0057514B">
                                              <w:rPr>
                                                <w:rFonts w:ascii="Arial" w:hAnsi="Arial" w:cs="Arial"/>
                                                <w:color w:val="000000"/>
                                                <w:sz w:val="26"/>
                                                <w:szCs w:val="26"/>
                                                <w:lang w:val="en-US"/>
                                              </w:rPr>
                                              <w:t xml:space="preserve">ABD'nin eski Dışişleri bakanı ve Amerika'daki yahudi lobisinin başını çeken Henry Kissinger, Gizli Dünya Devleti'nin diğer örgütleri gibi Bilderberg'in de üyesidir. Kendisinin Türkiye'deki "Dönmeler" kitlesinden olduğu ve aynı zamanda uluslararası güç merkezleriyle irtibatının bulunduğu bilinen eski büyükelçi Coşkun Kırca, Kissinger'in bu örgütlerdeki rolü hakkında şunları söylüyor: "Katılanların birçoğu zaten katılmadan önce kendi memleketlerinde o tür platformlara uygun görüşler dillendirmiş </w:t>
                                            </w:r>
                                            <w:r w:rsidRPr="0057514B">
                                              <w:rPr>
                                                <w:rFonts w:ascii="Arial" w:hAnsi="Arial" w:cs="Arial"/>
                                                <w:color w:val="000000"/>
                                                <w:sz w:val="26"/>
                                                <w:szCs w:val="26"/>
                                                <w:lang w:val="en-US"/>
                                              </w:rPr>
                                              <w:lastRenderedPageBreak/>
                                              <w:t>insanlardır ve önemli insanlardır. Bu toplantılar onların katılmasıyla önem kazanıyor. Mesela Henry Kissinger zaman zaman katıldı bu tür toplantılara ama Henry Kissinger bu toplantıların dışında da konuştuğu zaman zaten söylediklerine önem atfedilir... Dolayısıyla Henry Kissinger'in bu toplantılara katılması toplantılara önem katar."</w:t>
                                            </w:r>
                                          </w:ins>
                                        </w:p>
                                        <w:p w:rsidR="0057514B" w:rsidRPr="0057514B" w:rsidRDefault="0057514B" w:rsidP="0057514B">
                                          <w:pPr>
                                            <w:pStyle w:val="a3"/>
                                            <w:rPr>
                                              <w:ins w:id="144" w:author="Unknown"/>
                                              <w:rFonts w:ascii="Arial" w:hAnsi="Arial" w:cs="Arial"/>
                                              <w:color w:val="000000"/>
                                              <w:sz w:val="26"/>
                                              <w:szCs w:val="26"/>
                                              <w:lang w:val="en-US"/>
                                            </w:rPr>
                                          </w:pPr>
                                          <w:ins w:id="145" w:author="Unknown">
                                            <w:r w:rsidRPr="0057514B">
                                              <w:rPr>
                                                <w:rFonts w:ascii="Arial" w:hAnsi="Arial" w:cs="Arial"/>
                                                <w:color w:val="000000"/>
                                                <w:sz w:val="26"/>
                                                <w:szCs w:val="26"/>
                                                <w:lang w:val="en-US"/>
                                              </w:rPr>
                                              <w:t>Bu arada Bilderberg'in Türkiye'ye yönelik çalışmalarından Henry Kissinger'in sorumlu olduğunu hatırlatalım.</w:t>
                                            </w:r>
                                          </w:ins>
                                        </w:p>
                                        <w:p w:rsidR="0057514B" w:rsidRPr="0057514B" w:rsidRDefault="0057514B" w:rsidP="0057514B">
                                          <w:pPr>
                                            <w:pStyle w:val="2"/>
                                            <w:pBdr>
                                              <w:top w:val="single" w:sz="2" w:space="2" w:color="3B5998"/>
                                              <w:left w:val="single" w:sz="2" w:space="6" w:color="3B5998"/>
                                              <w:bottom w:val="single" w:sz="2" w:space="2" w:color="3B5998"/>
                                              <w:right w:val="single" w:sz="2" w:space="4" w:color="3B5998"/>
                                            </w:pBdr>
                                            <w:shd w:val="clear" w:color="auto" w:fill="DFF0FF"/>
                                            <w:ind w:left="75"/>
                                            <w:jc w:val="center"/>
                                            <w:rPr>
                                              <w:ins w:id="146" w:author="Unknown"/>
                                              <w:rFonts w:ascii="Arial" w:hAnsi="Arial" w:cs="Arial"/>
                                              <w:color w:val="3B5998"/>
                                              <w:sz w:val="34"/>
                                              <w:szCs w:val="34"/>
                                              <w:lang w:val="en-US"/>
                                            </w:rPr>
                                          </w:pPr>
                                          <w:ins w:id="147" w:author="Unknown">
                                            <w:r w:rsidRPr="0057514B">
                                              <w:rPr>
                                                <w:rFonts w:ascii="Arial" w:hAnsi="Arial" w:cs="Arial"/>
                                                <w:color w:val="3B5998"/>
                                                <w:sz w:val="34"/>
                                                <w:szCs w:val="34"/>
                                                <w:lang w:val="en-US"/>
                                              </w:rPr>
                                              <w:t>Trilateral Komisyon</w:t>
                                            </w:r>
                                          </w:ins>
                                        </w:p>
                                        <w:p w:rsidR="0057514B" w:rsidRPr="0057514B" w:rsidRDefault="0057514B" w:rsidP="0057514B">
                                          <w:pPr>
                                            <w:pStyle w:val="a3"/>
                                            <w:rPr>
                                              <w:ins w:id="148" w:author="Unknown"/>
                                              <w:rFonts w:ascii="Arial" w:hAnsi="Arial" w:cs="Arial"/>
                                              <w:color w:val="000000"/>
                                              <w:sz w:val="26"/>
                                              <w:szCs w:val="26"/>
                                              <w:lang w:val="en-US"/>
                                            </w:rPr>
                                          </w:pPr>
                                          <w:ins w:id="149" w:author="Unknown">
                                            <w:r w:rsidRPr="0057514B">
                                              <w:rPr>
                                                <w:rFonts w:ascii="Arial" w:hAnsi="Arial" w:cs="Arial"/>
                                                <w:color w:val="000000"/>
                                                <w:sz w:val="26"/>
                                                <w:szCs w:val="26"/>
                                                <w:lang w:val="en-US"/>
                                              </w:rPr>
                                              <w:t>Yuvarlak Masa teorisine göre şekillenen örgütlerden biri de Trilateral Komisyon (TR)'dur. Bu komisyon 1973'te her ikisi de yahudi olan David Rockefeller ve Zbigniew Brzezinski tarafından kurulmuş gizli bir örgüttür. Bu iki kişinin aynı zamanda CFR üyesi olduklarını hatırlatalım. Bu örgütün ortaya çıkmasında yukarıda sözünü ettiğimiz Bilderberg grubunun çalışmalarının önemli rolü olmuştur. Her ne kadar adresi, yeri, üyeleri belli ise de yaptığı aktivitelerin ardında gizli amaçlar ABD'li istihbarat örgütleri ve NATO'nun gizli özel savaş örgütleri bulunmaktadır. ABD başkanlarının ve Avrupa, Amerika ve Japonya'daki yönetici kadroların çoğu TR üyesidir.</w:t>
                                            </w:r>
                                          </w:ins>
                                        </w:p>
                                        <w:p w:rsidR="0057514B" w:rsidRPr="0057514B" w:rsidRDefault="0057514B" w:rsidP="0057514B">
                                          <w:pPr>
                                            <w:pStyle w:val="a3"/>
                                            <w:rPr>
                                              <w:ins w:id="150" w:author="Unknown"/>
                                              <w:rFonts w:ascii="Arial" w:hAnsi="Arial" w:cs="Arial"/>
                                              <w:color w:val="000000"/>
                                              <w:sz w:val="26"/>
                                              <w:szCs w:val="26"/>
                                              <w:lang w:val="en-US"/>
                                            </w:rPr>
                                          </w:pPr>
                                          <w:ins w:id="151" w:author="Unknown">
                                            <w:r w:rsidRPr="0057514B">
                                              <w:rPr>
                                                <w:rFonts w:ascii="Arial" w:hAnsi="Arial" w:cs="Arial"/>
                                                <w:color w:val="000000"/>
                                                <w:sz w:val="26"/>
                                                <w:szCs w:val="26"/>
                                                <w:lang w:val="en-US"/>
                                              </w:rPr>
                                              <w:t>Tüm dünyada TR, Bilderberg ve CFR birbirinin içine girmişlerdir. Birçok etkili yönetici bunların her üçüne birden üyedir. Örneğin Amerika'daki yahudi lobiciliğinin önde gelen ismi ve ABD'nin eski Dışişleri bakanı Henry Kissinger bunların her üçüne birden üyedir. Yine eski ABD başkanı Bill Clinton, CIA eski direktörü John Mark Deutsch, Savunma bakanlığı eski sekreteri Robert Strange McNamara, ABD'nin Japonya Büyükelçisi Walter Fritz Mondale, Hazine eski sekreteri Benjamin Nye gibi isimler de her üç teşkilata birden üyedir. Bilindiği kadarıyla her üçünün de üyesi olan 48 kişi vardır.</w:t>
                                            </w:r>
                                          </w:ins>
                                        </w:p>
                                        <w:p w:rsidR="0057514B" w:rsidRPr="0057514B" w:rsidRDefault="0057514B" w:rsidP="0057514B">
                                          <w:pPr>
                                            <w:pStyle w:val="2"/>
                                            <w:pBdr>
                                              <w:top w:val="single" w:sz="2" w:space="2" w:color="3B5998"/>
                                              <w:left w:val="single" w:sz="2" w:space="6" w:color="3B5998"/>
                                              <w:bottom w:val="single" w:sz="2" w:space="2" w:color="3B5998"/>
                                              <w:right w:val="single" w:sz="2" w:space="4" w:color="3B5998"/>
                                            </w:pBdr>
                                            <w:shd w:val="clear" w:color="auto" w:fill="DFF0FF"/>
                                            <w:ind w:left="75"/>
                                            <w:jc w:val="center"/>
                                            <w:rPr>
                                              <w:ins w:id="152" w:author="Unknown"/>
                                              <w:rFonts w:ascii="Arial" w:hAnsi="Arial" w:cs="Arial"/>
                                              <w:color w:val="3B5998"/>
                                              <w:sz w:val="34"/>
                                              <w:szCs w:val="34"/>
                                              <w:lang w:val="en-US"/>
                                            </w:rPr>
                                          </w:pPr>
                                          <w:ins w:id="153" w:author="Unknown">
                                            <w:r w:rsidRPr="0057514B">
                                              <w:rPr>
                                                <w:rFonts w:ascii="Arial" w:hAnsi="Arial" w:cs="Arial"/>
                                                <w:color w:val="3B5998"/>
                                                <w:sz w:val="34"/>
                                                <w:szCs w:val="34"/>
                                                <w:lang w:val="en-US"/>
                                              </w:rPr>
                                              <w:t>Bohemian Kulübü</w:t>
                                            </w:r>
                                          </w:ins>
                                        </w:p>
                                        <w:p w:rsidR="0057514B" w:rsidRPr="0057514B" w:rsidRDefault="0057514B" w:rsidP="0057514B">
                                          <w:pPr>
                                            <w:pStyle w:val="a3"/>
                                            <w:rPr>
                                              <w:ins w:id="154" w:author="Unknown"/>
                                              <w:rFonts w:ascii="Arial" w:hAnsi="Arial" w:cs="Arial"/>
                                              <w:color w:val="000000"/>
                                              <w:sz w:val="26"/>
                                              <w:szCs w:val="26"/>
                                              <w:lang w:val="en-US"/>
                                            </w:rPr>
                                          </w:pPr>
                                          <w:ins w:id="155" w:author="Unknown">
                                            <w:r w:rsidRPr="0057514B">
                                              <w:rPr>
                                                <w:rFonts w:ascii="Arial" w:hAnsi="Arial" w:cs="Arial"/>
                                                <w:color w:val="000000"/>
                                                <w:sz w:val="26"/>
                                                <w:szCs w:val="26"/>
                                                <w:lang w:val="en-US"/>
                                              </w:rPr>
                                              <w:t>Gizli Dünya Devleti'nin Amerika'daki karanlık şebekelerinden biri de Bohemian Grove (Bohemian Kulübü-BG)'dır. BG, 1880'lerde California'da kurulmuş bir cemiyettir. Üyeleri, törenleri ve faaliyetleri çok gizli tutulur. Merkezdeki çiftlik aynı anda yüzlerce kişinin hafta sonu toplantılarına katılabileceği niteliktedir. Her şehirde tapınakları vardır. Sembolleri Baykuş'tur. ABD'deki yahudi lobisinin en önemli isimlerinden olan ve ABD'nin eski Dışişleri bakanı Kissinger bu cemiyetin üyesidir. Eski başkan Ronald Reagan da bu cemiyetin üyeleri arasında yer alıyordu. Faaliyetleri her ne kadar gizli tutulsa da Bohemian Kulübü'nün SBS, Pilgrem Society, Rotary Club gibi masonik cemiyetlerle iç içe olduğu çok iyi bilinmektedir. İddialara göre Amerika'da bir istihbarat örgütünün başına getirilmenin şartı BG'den referans almaktır. BG üyeleri sadece devlet yönetiminde değil iktisadi kuruluşlarda da önemli ve kilit noktalara gelmişlerdir. Örneğin 1991'de Amerika'daki önemli iktisadi kuruluşlarda üst düzey yönetimlerde bulunan BG üyelerinin sayısı şöyleydi: Bank of America 7 direktör, Pacific Gas and Electric 5 direktör, AT-T 4 direktör, First Interstate Bank 4 direktör, McKesson Corporation 4 direktör, Ford Motors 4 direktör, General Motors 3 direktör, Pacific Bell Telephone 3 direktör. İstihbarat örgütlerinin başkanlarının veya üst düzey yöneticilerinin birçoğunun da BG ya da SBS üyesi olduğu kayıtlarda geçmektedir. Yeni Dünya Düzeni teorisinin şekillendirilmesinde BG'nin de SBS gibi önemli rolü olmuştur.</w:t>
                                            </w:r>
                                          </w:ins>
                                        </w:p>
                                        <w:p w:rsidR="0057514B" w:rsidRPr="0057514B" w:rsidRDefault="0057514B" w:rsidP="0057514B">
                                          <w:pPr>
                                            <w:pStyle w:val="2"/>
                                            <w:pBdr>
                                              <w:top w:val="single" w:sz="2" w:space="2" w:color="3B5998"/>
                                              <w:left w:val="single" w:sz="2" w:space="6" w:color="3B5998"/>
                                              <w:bottom w:val="single" w:sz="2" w:space="2" w:color="3B5998"/>
                                              <w:right w:val="single" w:sz="2" w:space="4" w:color="3B5998"/>
                                            </w:pBdr>
                                            <w:shd w:val="clear" w:color="auto" w:fill="DFF0FF"/>
                                            <w:ind w:left="75"/>
                                            <w:jc w:val="center"/>
                                            <w:rPr>
                                              <w:ins w:id="156" w:author="Unknown"/>
                                              <w:rFonts w:ascii="Arial" w:hAnsi="Arial" w:cs="Arial"/>
                                              <w:color w:val="3B5998"/>
                                              <w:sz w:val="34"/>
                                              <w:szCs w:val="34"/>
                                              <w:lang w:val="en-US"/>
                                            </w:rPr>
                                          </w:pPr>
                                          <w:ins w:id="157" w:author="Unknown">
                                            <w:r w:rsidRPr="0057514B">
                                              <w:rPr>
                                                <w:rFonts w:ascii="Arial" w:hAnsi="Arial" w:cs="Arial"/>
                                                <w:color w:val="3B5998"/>
                                                <w:sz w:val="34"/>
                                                <w:szCs w:val="34"/>
                                                <w:lang w:val="en-US"/>
                                              </w:rPr>
                                              <w:t>Skulls and Bones Society (Kafatası ve Kemikler Cemiyeti- SBS)</w:t>
                                            </w:r>
                                          </w:ins>
                                        </w:p>
                                        <w:p w:rsidR="0057514B" w:rsidRDefault="0057514B" w:rsidP="0057514B">
                                          <w:pPr>
                                            <w:pStyle w:val="a3"/>
                                            <w:rPr>
                                              <w:ins w:id="158" w:author="Unknown"/>
                                              <w:rFonts w:ascii="Arial" w:hAnsi="Arial" w:cs="Arial"/>
                                              <w:color w:val="000000"/>
                                              <w:sz w:val="26"/>
                                              <w:szCs w:val="26"/>
                                            </w:rPr>
                                          </w:pPr>
                                          <w:ins w:id="159" w:author="Unknown">
                                            <w:r w:rsidRPr="0057514B">
                                              <w:rPr>
                                                <w:rFonts w:ascii="Arial" w:hAnsi="Arial" w:cs="Arial"/>
                                                <w:color w:val="000000"/>
                                                <w:sz w:val="26"/>
                                                <w:szCs w:val="26"/>
                                                <w:lang w:val="en-US"/>
                                              </w:rPr>
                                              <w:t xml:space="preserve">Bugünkü Gizli Dünya Devleti'nin önemli karanlık örgütlerinden biri olan Skulls and Bones Society (Kafatası ve Kemikler Cemiyeti- SBS)'nin temelinin 1832'de Amerika'da atıldığı tahmin edilmektedir. Fakat bu örgütün ortaya çıkmasında da Illuminati şebekesinin rolü olmuştur. Bazı tespitlere göre 1832'de ABD'ye İlluminati'nin bir uzantısı olarak William Russell ve Alphonso Taft tarafından getirilmiştir. Alphonso Taft, ABD başkanlığı yapan ve SBS üyesi olan William Howard Taft'ın babasıdır. </w:t>
                                            </w:r>
                                            <w:r>
                                              <w:rPr>
                                                <w:rFonts w:ascii="Arial" w:hAnsi="Arial" w:cs="Arial"/>
                                                <w:color w:val="000000"/>
                                                <w:sz w:val="26"/>
                                                <w:szCs w:val="26"/>
                                              </w:rPr>
                                              <w:t>Fakat bu örgütün 1882 öncesindeki çalışmaları çok fazla bilinmemektedir.</w:t>
                                            </w:r>
                                          </w:ins>
                                        </w:p>
                                        <w:p w:rsidR="0057514B" w:rsidRDefault="0057514B" w:rsidP="0057514B">
                                          <w:pPr>
                                            <w:pStyle w:val="a3"/>
                                            <w:rPr>
                                              <w:ins w:id="160" w:author="Unknown"/>
                                              <w:rFonts w:ascii="Arial" w:hAnsi="Arial" w:cs="Arial"/>
                                              <w:color w:val="000000"/>
                                              <w:sz w:val="26"/>
                                              <w:szCs w:val="26"/>
                                            </w:rPr>
                                          </w:pPr>
                                          <w:ins w:id="161" w:author="Unknown">
                                            <w:r>
                                              <w:rPr>
                                                <w:rFonts w:ascii="Arial" w:hAnsi="Arial" w:cs="Arial"/>
                                                <w:color w:val="000000"/>
                                                <w:sz w:val="26"/>
                                                <w:szCs w:val="26"/>
                                              </w:rPr>
                                              <w:t xml:space="preserve">SBS'nin fikriyatı ve törenleri masonlarınkine çok benzemektedir. Beyin yıkama uygulamasının bir startı olarak inisiasyon töreni </w:t>
                                            </w:r>
                                            <w:r>
                                              <w:rPr>
                                                <w:rFonts w:ascii="Arial" w:hAnsi="Arial" w:cs="Arial"/>
                                                <w:color w:val="000000"/>
                                                <w:sz w:val="26"/>
                                                <w:szCs w:val="26"/>
                                              </w:rPr>
                                              <w:lastRenderedPageBreak/>
                                              <w:t>adı verilen bir tören uygulanır. Bu törende üyeliğe kabul edilen kişi çırılçıplak soyunup bir tabuta girer. Tabuttan çıktığında kendini yeniden doğmuş gibi kabul eder. O</w:t>
                                            </w:r>
                                          </w:ins>
                                        </w:p>
                                        <w:p w:rsidR="0057514B" w:rsidRDefault="0057514B" w:rsidP="0057514B">
                                          <w:pPr>
                                            <w:rPr>
                                              <w:ins w:id="162" w:author="Unknown"/>
                                              <w:rFonts w:ascii="Arial" w:hAnsi="Arial" w:cs="Arial"/>
                                              <w:color w:val="000000"/>
                                              <w:sz w:val="26"/>
                                              <w:szCs w:val="26"/>
                                            </w:rPr>
                                          </w:pPr>
                                        </w:p>
                                      </w:tc>
                                    </w:tr>
                                  </w:tbl>
                                  <w:p w:rsidR="0057514B" w:rsidRDefault="0057514B">
                                    <w:pPr>
                                      <w:rPr>
                                        <w:rFonts w:ascii="Arial" w:hAnsi="Arial" w:cs="Arial"/>
                                        <w:color w:val="000000"/>
                                        <w:sz w:val="23"/>
                                        <w:szCs w:val="23"/>
                                      </w:rPr>
                                    </w:pPr>
                                  </w:p>
                                </w:tc>
                              </w:tr>
                            </w:tbl>
                            <w:p w:rsidR="0057514B" w:rsidRDefault="0057514B">
                              <w:pPr>
                                <w:rPr>
                                  <w:rFonts w:ascii="Arial" w:hAnsi="Arial" w:cs="Arial"/>
                                  <w:color w:val="000000"/>
                                  <w:sz w:val="21"/>
                                  <w:szCs w:val="21"/>
                                </w:rPr>
                              </w:pPr>
                            </w:p>
                          </w:tc>
                        </w:tr>
                      </w:tbl>
                      <w:p w:rsidR="0057514B" w:rsidRPr="0057514B" w:rsidRDefault="0057514B" w:rsidP="0057514B">
                        <w:pPr>
                          <w:spacing w:after="0" w:line="240" w:lineRule="auto"/>
                          <w:rPr>
                            <w:ins w:id="163" w:author="Unknown"/>
                            <w:rFonts w:ascii="Arial" w:eastAsia="Times New Roman" w:hAnsi="Arial" w:cs="Arial"/>
                            <w:color w:val="000000"/>
                            <w:sz w:val="26"/>
                            <w:szCs w:val="26"/>
                            <w:lang w:val="en-US" w:eastAsia="ru-RU"/>
                          </w:rPr>
                        </w:pPr>
                        <w:bookmarkStart w:id="164" w:name="_GoBack"/>
                        <w:bookmarkEnd w:id="164"/>
                      </w:p>
                    </w:tc>
                  </w:tr>
                </w:tbl>
                <w:p w:rsidR="0057514B" w:rsidRPr="0057514B" w:rsidRDefault="0057514B" w:rsidP="0057514B">
                  <w:pPr>
                    <w:spacing w:after="0" w:line="240" w:lineRule="auto"/>
                    <w:rPr>
                      <w:rFonts w:ascii="Arial" w:eastAsia="Times New Roman" w:hAnsi="Arial" w:cs="Arial"/>
                      <w:color w:val="000000"/>
                      <w:sz w:val="23"/>
                      <w:szCs w:val="23"/>
                      <w:lang w:val="en-US" w:eastAsia="ru-RU"/>
                    </w:rPr>
                  </w:pPr>
                </w:p>
              </w:tc>
            </w:tr>
          </w:tbl>
          <w:p w:rsidR="0057514B" w:rsidRPr="0057514B" w:rsidRDefault="0057514B" w:rsidP="0057514B">
            <w:pPr>
              <w:spacing w:after="0" w:line="240" w:lineRule="auto"/>
              <w:rPr>
                <w:rFonts w:ascii="Arial" w:eastAsia="Times New Roman" w:hAnsi="Arial" w:cs="Arial"/>
                <w:color w:val="000000"/>
                <w:sz w:val="21"/>
                <w:szCs w:val="21"/>
                <w:lang w:val="en-US" w:eastAsia="ru-RU"/>
              </w:rPr>
            </w:pPr>
          </w:p>
        </w:tc>
      </w:tr>
    </w:tbl>
    <w:p w:rsidR="006A088F" w:rsidRPr="0057514B" w:rsidRDefault="006A088F">
      <w:pPr>
        <w:rPr>
          <w:lang w:val="en-US"/>
        </w:rPr>
      </w:pPr>
    </w:p>
    <w:sectPr w:rsidR="006A088F" w:rsidRPr="005751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64A49"/>
    <w:multiLevelType w:val="multilevel"/>
    <w:tmpl w:val="5250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DA7E3E"/>
    <w:multiLevelType w:val="multilevel"/>
    <w:tmpl w:val="B0B48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C121F4"/>
    <w:multiLevelType w:val="multilevel"/>
    <w:tmpl w:val="7196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E72CF8"/>
    <w:multiLevelType w:val="multilevel"/>
    <w:tmpl w:val="B848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68F"/>
    <w:rsid w:val="0057514B"/>
    <w:rsid w:val="006A088F"/>
    <w:rsid w:val="008636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751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5751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7514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514B"/>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57514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751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57514B"/>
    <w:rPr>
      <w:i/>
      <w:iCs/>
    </w:rPr>
  </w:style>
  <w:style w:type="character" w:customStyle="1" w:styleId="apple-converted-space">
    <w:name w:val="apple-converted-space"/>
    <w:basedOn w:val="a0"/>
    <w:rsid w:val="0057514B"/>
  </w:style>
  <w:style w:type="paragraph" w:styleId="a5">
    <w:name w:val="Balloon Text"/>
    <w:basedOn w:val="a"/>
    <w:link w:val="a6"/>
    <w:uiPriority w:val="99"/>
    <w:semiHidden/>
    <w:unhideWhenUsed/>
    <w:rsid w:val="0057514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7514B"/>
    <w:rPr>
      <w:rFonts w:ascii="Tahoma" w:hAnsi="Tahoma" w:cs="Tahoma"/>
      <w:sz w:val="16"/>
      <w:szCs w:val="16"/>
    </w:rPr>
  </w:style>
  <w:style w:type="character" w:styleId="a7">
    <w:name w:val="Hyperlink"/>
    <w:basedOn w:val="a0"/>
    <w:uiPriority w:val="99"/>
    <w:semiHidden/>
    <w:unhideWhenUsed/>
    <w:rsid w:val="0057514B"/>
    <w:rPr>
      <w:color w:val="0000FF"/>
      <w:u w:val="single"/>
    </w:rPr>
  </w:style>
  <w:style w:type="character" w:customStyle="1" w:styleId="20">
    <w:name w:val="Заголовок 2 Знак"/>
    <w:basedOn w:val="a0"/>
    <w:link w:val="2"/>
    <w:uiPriority w:val="9"/>
    <w:semiHidden/>
    <w:rsid w:val="0057514B"/>
    <w:rPr>
      <w:rFonts w:asciiTheme="majorHAnsi" w:eastAsiaTheme="majorEastAsia" w:hAnsiTheme="majorHAnsi" w:cstheme="majorBidi"/>
      <w:b/>
      <w:bCs/>
      <w:color w:val="4F81BD" w:themeColor="accent1"/>
      <w:sz w:val="26"/>
      <w:szCs w:val="26"/>
    </w:rPr>
  </w:style>
  <w:style w:type="paragraph" w:customStyle="1" w:styleId="s5">
    <w:name w:val="s5"/>
    <w:basedOn w:val="a"/>
    <w:rsid w:val="005751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5751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751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5751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7514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514B"/>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57514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751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57514B"/>
    <w:rPr>
      <w:i/>
      <w:iCs/>
    </w:rPr>
  </w:style>
  <w:style w:type="character" w:customStyle="1" w:styleId="apple-converted-space">
    <w:name w:val="apple-converted-space"/>
    <w:basedOn w:val="a0"/>
    <w:rsid w:val="0057514B"/>
  </w:style>
  <w:style w:type="paragraph" w:styleId="a5">
    <w:name w:val="Balloon Text"/>
    <w:basedOn w:val="a"/>
    <w:link w:val="a6"/>
    <w:uiPriority w:val="99"/>
    <w:semiHidden/>
    <w:unhideWhenUsed/>
    <w:rsid w:val="0057514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7514B"/>
    <w:rPr>
      <w:rFonts w:ascii="Tahoma" w:hAnsi="Tahoma" w:cs="Tahoma"/>
      <w:sz w:val="16"/>
      <w:szCs w:val="16"/>
    </w:rPr>
  </w:style>
  <w:style w:type="character" w:styleId="a7">
    <w:name w:val="Hyperlink"/>
    <w:basedOn w:val="a0"/>
    <w:uiPriority w:val="99"/>
    <w:semiHidden/>
    <w:unhideWhenUsed/>
    <w:rsid w:val="0057514B"/>
    <w:rPr>
      <w:color w:val="0000FF"/>
      <w:u w:val="single"/>
    </w:rPr>
  </w:style>
  <w:style w:type="character" w:customStyle="1" w:styleId="20">
    <w:name w:val="Заголовок 2 Знак"/>
    <w:basedOn w:val="a0"/>
    <w:link w:val="2"/>
    <w:uiPriority w:val="9"/>
    <w:semiHidden/>
    <w:rsid w:val="0057514B"/>
    <w:rPr>
      <w:rFonts w:asciiTheme="majorHAnsi" w:eastAsiaTheme="majorEastAsia" w:hAnsiTheme="majorHAnsi" w:cstheme="majorBidi"/>
      <w:b/>
      <w:bCs/>
      <w:color w:val="4F81BD" w:themeColor="accent1"/>
      <w:sz w:val="26"/>
      <w:szCs w:val="26"/>
    </w:rPr>
  </w:style>
  <w:style w:type="paragraph" w:customStyle="1" w:styleId="s5">
    <w:name w:val="s5"/>
    <w:basedOn w:val="a"/>
    <w:rsid w:val="005751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5751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189471">
      <w:bodyDiv w:val="1"/>
      <w:marLeft w:val="0"/>
      <w:marRight w:val="0"/>
      <w:marTop w:val="0"/>
      <w:marBottom w:val="0"/>
      <w:divBdr>
        <w:top w:val="none" w:sz="0" w:space="0" w:color="auto"/>
        <w:left w:val="none" w:sz="0" w:space="0" w:color="auto"/>
        <w:bottom w:val="none" w:sz="0" w:space="0" w:color="auto"/>
        <w:right w:val="none" w:sz="0" w:space="0" w:color="auto"/>
      </w:divBdr>
      <w:divsChild>
        <w:div w:id="1783841593">
          <w:marLeft w:val="120"/>
          <w:marRight w:val="0"/>
          <w:marTop w:val="0"/>
          <w:marBottom w:val="0"/>
          <w:divBdr>
            <w:top w:val="none" w:sz="0" w:space="0" w:color="auto"/>
            <w:left w:val="none" w:sz="0" w:space="0" w:color="auto"/>
            <w:bottom w:val="none" w:sz="0" w:space="0" w:color="auto"/>
            <w:right w:val="none" w:sz="0" w:space="0" w:color="auto"/>
          </w:divBdr>
        </w:div>
      </w:divsChild>
    </w:div>
    <w:div w:id="556860627">
      <w:bodyDiv w:val="1"/>
      <w:marLeft w:val="0"/>
      <w:marRight w:val="0"/>
      <w:marTop w:val="0"/>
      <w:marBottom w:val="0"/>
      <w:divBdr>
        <w:top w:val="none" w:sz="0" w:space="0" w:color="auto"/>
        <w:left w:val="none" w:sz="0" w:space="0" w:color="auto"/>
        <w:bottom w:val="none" w:sz="0" w:space="0" w:color="auto"/>
        <w:right w:val="none" w:sz="0" w:space="0" w:color="auto"/>
      </w:divBdr>
      <w:divsChild>
        <w:div w:id="1432312729">
          <w:marLeft w:val="120"/>
          <w:marRight w:val="0"/>
          <w:marTop w:val="0"/>
          <w:marBottom w:val="0"/>
          <w:divBdr>
            <w:top w:val="none" w:sz="0" w:space="0" w:color="auto"/>
            <w:left w:val="none" w:sz="0" w:space="0" w:color="auto"/>
            <w:bottom w:val="none" w:sz="0" w:space="0" w:color="auto"/>
            <w:right w:val="none" w:sz="0" w:space="0" w:color="auto"/>
          </w:divBdr>
        </w:div>
      </w:divsChild>
    </w:div>
    <w:div w:id="707796093">
      <w:bodyDiv w:val="1"/>
      <w:marLeft w:val="0"/>
      <w:marRight w:val="0"/>
      <w:marTop w:val="0"/>
      <w:marBottom w:val="0"/>
      <w:divBdr>
        <w:top w:val="none" w:sz="0" w:space="0" w:color="auto"/>
        <w:left w:val="none" w:sz="0" w:space="0" w:color="auto"/>
        <w:bottom w:val="none" w:sz="0" w:space="0" w:color="auto"/>
        <w:right w:val="none" w:sz="0" w:space="0" w:color="auto"/>
      </w:divBdr>
      <w:divsChild>
        <w:div w:id="1198736970">
          <w:marLeft w:val="120"/>
          <w:marRight w:val="0"/>
          <w:marTop w:val="0"/>
          <w:marBottom w:val="0"/>
          <w:divBdr>
            <w:top w:val="none" w:sz="0" w:space="0" w:color="auto"/>
            <w:left w:val="none" w:sz="0" w:space="0" w:color="auto"/>
            <w:bottom w:val="none" w:sz="0" w:space="0" w:color="auto"/>
            <w:right w:val="none" w:sz="0" w:space="0" w:color="auto"/>
          </w:divBdr>
        </w:div>
      </w:divsChild>
    </w:div>
    <w:div w:id="17703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11493</Words>
  <Characters>65515</Characters>
  <Application>Microsoft Office Word</Application>
  <DocSecurity>0</DocSecurity>
  <Lines>545</Lines>
  <Paragraphs>153</Paragraphs>
  <ScaleCrop>false</ScaleCrop>
  <Company>SPecialiST RePack</Company>
  <LinksUpToDate>false</LinksUpToDate>
  <CharactersWithSpaces>76855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2015-08-03T09:05:00Z</dcterms:created>
  <dcterms:modified xsi:type="dcterms:W3CDTF">2015-08-03T09:09:00Z</dcterms:modified>
</cp:coreProperties>
</file>