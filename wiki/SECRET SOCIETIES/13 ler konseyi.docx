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F94" w:rsidRPr="00F53F94" w:rsidRDefault="00F53F94" w:rsidP="00F53F94">
      <w:pPr>
        <w:shd w:val="clear" w:color="auto" w:fill="F0F8FF"/>
        <w:spacing w:before="100" w:beforeAutospacing="1" w:after="100" w:afterAutospacing="1" w:line="240" w:lineRule="auto"/>
        <w:rPr>
          <w:rFonts w:ascii="Arial" w:eastAsia="Times New Roman" w:hAnsi="Arial" w:cs="Arial"/>
          <w:color w:val="000000"/>
          <w:sz w:val="26"/>
          <w:szCs w:val="26"/>
          <w:lang w:eastAsia="ru-RU"/>
        </w:rPr>
      </w:pPr>
      <w:r w:rsidRPr="00F53F94">
        <w:rPr>
          <w:rFonts w:ascii="Arial" w:eastAsia="Times New Roman" w:hAnsi="Arial" w:cs="Arial"/>
          <w:color w:val="000000"/>
          <w:sz w:val="26"/>
          <w:szCs w:val="26"/>
          <w:lang w:eastAsia="ru-RU"/>
        </w:rPr>
        <w:t>Birçok komplo teorisyenine göre; dünyayı </w:t>
      </w:r>
      <w:r w:rsidRPr="00F53F94">
        <w:rPr>
          <w:rFonts w:ascii="Arial" w:eastAsia="Times New Roman" w:hAnsi="Arial" w:cs="Arial"/>
          <w:i/>
          <w:iCs/>
          <w:color w:val="000000"/>
          <w:sz w:val="26"/>
          <w:szCs w:val="26"/>
          <w:lang w:eastAsia="ru-RU"/>
        </w:rPr>
        <w:t>"13'ler Kraliyet Konseyi"</w:t>
      </w:r>
      <w:r w:rsidRPr="00F53F94">
        <w:rPr>
          <w:rFonts w:ascii="Arial" w:eastAsia="Times New Roman" w:hAnsi="Arial" w:cs="Arial"/>
          <w:color w:val="000000"/>
          <w:sz w:val="26"/>
          <w:szCs w:val="26"/>
          <w:lang w:eastAsia="ru-RU"/>
        </w:rPr>
        <w:t> denen dünyanın en zengin ve güçlü aileleri yönetmektedir. Dünya, 13'ler Kraliyet Konseyi'nin, 300'ler Komitesi'ne verdikleri emirler doğrultusunda yönetilmektedir.</w:t>
      </w:r>
      <w:r w:rsidRPr="00F53F94">
        <w:rPr>
          <w:rFonts w:ascii="Arial" w:eastAsia="Times New Roman" w:hAnsi="Arial" w:cs="Arial"/>
          <w:color w:val="000000"/>
          <w:sz w:val="26"/>
          <w:szCs w:val="26"/>
          <w:lang w:eastAsia="ru-RU"/>
        </w:rPr>
        <w:br/>
      </w:r>
      <w:r w:rsidRPr="00F53F94">
        <w:rPr>
          <w:rFonts w:ascii="Arial" w:eastAsia="Times New Roman" w:hAnsi="Arial" w:cs="Arial"/>
          <w:color w:val="000000"/>
          <w:sz w:val="26"/>
          <w:szCs w:val="26"/>
          <w:lang w:eastAsia="ru-RU"/>
        </w:rPr>
        <w:br/>
        <w:t>İlluminati örgütünün hedefi, başkenti Kudüs olan tek bir dünya devleti kurmaktır. İlluminati'nin güç şebekesi, dünyanın en güçlü kişilerinden, yatırımcılarından, şirket başkanlarından ve siyasilerden oluşuyor. İç çember denilen en tepedeki 13'ler Kraliyet Konseyi'ne bağlı 300 kişi, 13'ler Kraliyet Konseyi'nin alt kadrosunda yer alıyor ve talimatlarını yerine getiriyorlar.</w:t>
      </w:r>
    </w:p>
    <w:p w:rsidR="00F53F94" w:rsidRPr="00F53F94" w:rsidRDefault="00F53F94" w:rsidP="00F53F94">
      <w:pPr>
        <w:shd w:val="clear" w:color="auto" w:fill="F0F8FF"/>
        <w:spacing w:before="100" w:beforeAutospacing="1" w:after="100" w:afterAutospacing="1" w:line="240" w:lineRule="auto"/>
        <w:rPr>
          <w:rFonts w:ascii="Arial" w:eastAsia="Times New Roman" w:hAnsi="Arial" w:cs="Arial"/>
          <w:color w:val="000000"/>
          <w:sz w:val="26"/>
          <w:szCs w:val="26"/>
          <w:lang w:val="en-US" w:eastAsia="ru-RU"/>
        </w:rPr>
      </w:pPr>
      <w:r w:rsidRPr="00F53F94">
        <w:rPr>
          <w:rFonts w:ascii="Arial" w:eastAsia="Times New Roman" w:hAnsi="Arial" w:cs="Arial"/>
          <w:i/>
          <w:iCs/>
          <w:color w:val="000000"/>
          <w:sz w:val="26"/>
          <w:szCs w:val="26"/>
          <w:lang w:eastAsia="ru-RU"/>
        </w:rPr>
        <w:t>“İç çember”</w:t>
      </w:r>
      <w:r w:rsidRPr="00F53F94">
        <w:rPr>
          <w:rFonts w:ascii="Arial" w:eastAsia="Times New Roman" w:hAnsi="Arial" w:cs="Arial"/>
          <w:color w:val="000000"/>
          <w:sz w:val="26"/>
          <w:szCs w:val="26"/>
          <w:lang w:eastAsia="ru-RU"/>
        </w:rPr>
        <w:t> üyelerinin ortak özelliği: </w:t>
      </w:r>
      <w:r w:rsidRPr="00F53F94">
        <w:rPr>
          <w:rFonts w:ascii="Arial" w:eastAsia="Times New Roman" w:hAnsi="Arial" w:cs="Arial"/>
          <w:i/>
          <w:iCs/>
          <w:color w:val="000000"/>
          <w:sz w:val="26"/>
          <w:szCs w:val="26"/>
          <w:lang w:eastAsia="ru-RU"/>
        </w:rPr>
        <w:t>“Dış İlişkiler Konseyi, Bilderberg, Trilateral Komisyon, Mahson Tarikatı, Kafatası ve Kemik Tarikatı, Apsen Enstitüsü, Malta Şövalyeleri, Opus DEi, Roma Kulübü, Bohemian Grove, Dünya Ekonomik Forumu, Dünya Federalleri”</w:t>
      </w:r>
      <w:r w:rsidRPr="00F53F94">
        <w:rPr>
          <w:rFonts w:ascii="Arial" w:eastAsia="Times New Roman" w:hAnsi="Arial" w:cs="Arial"/>
          <w:color w:val="000000"/>
          <w:sz w:val="26"/>
          <w:szCs w:val="26"/>
          <w:lang w:eastAsia="ru-RU"/>
        </w:rPr>
        <w:t> üyesi olmaları. Yılda bir kez bir araya gelen İlluminati üyeleri, hedefledikleri dünya devletini kurmak için planlar yapıyorlar. Bu planların içinde çeşitli ülkelerde ekonomik krizler çıkararak, ülkeleri sömürmek, savaşlar çıkarmak, çeşitli hastalıklar icat etmek, nüfus azaltıcı çalışmalar yapmak ve etnik temizliği desteklemek, </w:t>
      </w:r>
      <w:r w:rsidRPr="00F53F94">
        <w:rPr>
          <w:rFonts w:ascii="Arial" w:eastAsia="Times New Roman" w:hAnsi="Arial" w:cs="Arial"/>
          <w:i/>
          <w:iCs/>
          <w:color w:val="000000"/>
          <w:sz w:val="26"/>
          <w:szCs w:val="26"/>
          <w:lang w:eastAsia="ru-RU"/>
        </w:rPr>
        <w:t>“11 Eylül 2001 saldırısı”</w:t>
      </w:r>
      <w:r w:rsidRPr="00F53F94">
        <w:rPr>
          <w:rFonts w:ascii="Arial" w:eastAsia="Times New Roman" w:hAnsi="Arial" w:cs="Arial"/>
          <w:color w:val="000000"/>
          <w:sz w:val="26"/>
          <w:szCs w:val="26"/>
          <w:lang w:eastAsia="ru-RU"/>
        </w:rPr>
        <w:t>örneğinde olduğu gibi terör meydana getirmek ve</w:t>
      </w:r>
      <w:r w:rsidRPr="00F53F94">
        <w:rPr>
          <w:rFonts w:ascii="Arial" w:eastAsia="Times New Roman" w:hAnsi="Arial" w:cs="Arial"/>
          <w:i/>
          <w:iCs/>
          <w:color w:val="000000"/>
          <w:sz w:val="26"/>
          <w:szCs w:val="26"/>
          <w:lang w:eastAsia="ru-RU"/>
        </w:rPr>
        <w:t> “anti-terör”</w:t>
      </w:r>
      <w:r w:rsidRPr="00F53F94">
        <w:rPr>
          <w:rFonts w:ascii="Arial" w:eastAsia="Times New Roman" w:hAnsi="Arial" w:cs="Arial"/>
          <w:color w:val="000000"/>
          <w:sz w:val="26"/>
          <w:szCs w:val="26"/>
          <w:lang w:eastAsia="ru-RU"/>
        </w:rPr>
        <w:t xml:space="preserve"> yasaları çıkarmak yer alıyor. </w:t>
      </w:r>
      <w:r w:rsidRPr="00F53F94">
        <w:rPr>
          <w:rFonts w:ascii="Arial" w:eastAsia="Times New Roman" w:hAnsi="Arial" w:cs="Arial"/>
          <w:color w:val="000000"/>
          <w:sz w:val="26"/>
          <w:szCs w:val="26"/>
          <w:lang w:val="en-US" w:eastAsia="ru-RU"/>
        </w:rPr>
        <w:t>Onların dili, sembolizm ve her yerde sembolleri var. Pergel ve gönye, obelisk, piramit, pentagram, 5 köşeli yıldız, 6 köşeli yıldız vb. işaretler, Washington'dan Vatikan'a her yerde... Hedefleri, haritaları değiştirmek ve insanları köleleştirmek. </w:t>
      </w:r>
      <w:r w:rsidRPr="00F53F94">
        <w:rPr>
          <w:rFonts w:ascii="Arial" w:eastAsia="Times New Roman" w:hAnsi="Arial" w:cs="Arial"/>
          <w:color w:val="000000"/>
          <w:sz w:val="18"/>
          <w:szCs w:val="18"/>
          <w:vertAlign w:val="superscript"/>
          <w:lang w:val="en-US" w:eastAsia="ru-RU"/>
        </w:rPr>
        <w:t>[1]</w:t>
      </w:r>
    </w:p>
    <w:p w:rsidR="00F53F94" w:rsidRPr="00F53F94" w:rsidRDefault="00F53F94" w:rsidP="00F53F94">
      <w:pPr>
        <w:shd w:val="clear" w:color="auto" w:fill="F0F8FF"/>
        <w:spacing w:before="100" w:beforeAutospacing="1" w:after="100" w:afterAutospacing="1" w:line="240" w:lineRule="auto"/>
        <w:rPr>
          <w:rFonts w:ascii="Arial" w:eastAsia="Times New Roman" w:hAnsi="Arial" w:cs="Arial"/>
          <w:color w:val="000000"/>
          <w:sz w:val="26"/>
          <w:szCs w:val="26"/>
          <w:lang w:val="en-US" w:eastAsia="ru-RU"/>
        </w:rPr>
      </w:pPr>
      <w:r w:rsidRPr="00F53F94">
        <w:rPr>
          <w:rFonts w:ascii="Arial" w:eastAsia="Times New Roman" w:hAnsi="Arial" w:cs="Arial"/>
          <w:color w:val="000000"/>
          <w:sz w:val="26"/>
          <w:szCs w:val="26"/>
          <w:lang w:val="en-US" w:eastAsia="ru-RU"/>
        </w:rPr>
        <w:t>İlluminati, aslında 13 adet eli kanlı ailenin referans ismidir. Tabiî ki, onların soyları da buna dâhil. İsrail'in 12 kabilesi ve bir de kayıp olan kabileye atıftır. Bu aileler, aynı zamanda birçok gizli teşkilâtın ve devlet bürokrasilerinin de üst düzey üyeleridir. İlluminati hiyerarşisi içinde çeşitli komiteler mevcuttur. Sıradan insanlar, bunu bilmezler ve daha kötüsü ilgilenmezler. İllumunati'nin en üst seviyedeki komiteleri, Konsey 3, Konsey 5, Konsey 7, Konsey 9, Konsey 13, Konsey 33, Büyük Mür'id Konsey, 300'ler komitesi (Olympians-Olymposlular) ve 500'ler komitesidir. Görüldüğü gibi, İlluminati üst düzeyi kendilerini 'Olympos Pantheonu-Olympos İlâhlar Meclisi' olarak kabul ediyorlar ve Eski-Yeni Dünya Düzeni'nin tepe noktalarında oturduklarını vehmediyorlar. 300'ler Meclisi'nin (Komitesi) amacı şöyle belirlenmektedir: </w:t>
      </w:r>
      <w:r w:rsidRPr="00F53F94">
        <w:rPr>
          <w:rFonts w:ascii="Arial" w:eastAsia="Times New Roman" w:hAnsi="Arial" w:cs="Arial"/>
          <w:color w:val="000000"/>
          <w:sz w:val="18"/>
          <w:szCs w:val="18"/>
          <w:vertAlign w:val="superscript"/>
          <w:lang w:val="en-US" w:eastAsia="ru-RU"/>
        </w:rPr>
        <w:t>[2]</w:t>
      </w:r>
      <w:r w:rsidRPr="00F53F94">
        <w:rPr>
          <w:rFonts w:ascii="Arial" w:eastAsia="Times New Roman" w:hAnsi="Arial" w:cs="Arial"/>
          <w:color w:val="000000"/>
          <w:sz w:val="26"/>
          <w:szCs w:val="26"/>
          <w:lang w:val="en-US" w:eastAsia="ru-RU"/>
        </w:rPr>
        <w:br/>
      </w:r>
      <w:r w:rsidRPr="00F53F94">
        <w:rPr>
          <w:rFonts w:ascii="Arial" w:eastAsia="Times New Roman" w:hAnsi="Arial" w:cs="Arial"/>
          <w:color w:val="000000"/>
          <w:sz w:val="26"/>
          <w:szCs w:val="26"/>
          <w:lang w:val="en-US" w:eastAsia="ru-RU"/>
        </w:rPr>
        <w:br/>
      </w:r>
      <w:r w:rsidRPr="00F53F94">
        <w:rPr>
          <w:rFonts w:ascii="Arial" w:eastAsia="Times New Roman" w:hAnsi="Arial" w:cs="Arial"/>
          <w:i/>
          <w:iCs/>
          <w:color w:val="000000"/>
          <w:sz w:val="26"/>
          <w:szCs w:val="26"/>
          <w:lang w:val="en-US" w:eastAsia="ru-RU"/>
        </w:rPr>
        <w:t>«Kalıcı, seçilmemiş (feodal sistem formunda, meclis tarafından atanmış) herediter (ailevî) oligarkların egemenliği altında, tek bir dünya hükümeti ve tek birimli para sistemi. Bu Tek Dünya antitezi (varlığı) içinde, kitleler, aile başına düşen çocuk sayısı gibi mevzûlarda kısıtlamalarla hudutlanacaklar ve hâkim sınıfların hizmetine uygun, 1 milyar kişi kalana dek savaş, hastalık, açlık gibi sebeplerle tecriden tasfiye olacaklardır.</w:t>
      </w:r>
    </w:p>
    <w:p w:rsidR="00F53F94" w:rsidRPr="00F53F94" w:rsidRDefault="00F53F94" w:rsidP="00F53F94">
      <w:pPr>
        <w:shd w:val="clear" w:color="auto" w:fill="F0F8FF"/>
        <w:spacing w:before="100" w:beforeAutospacing="1" w:after="100" w:afterAutospacing="1" w:line="240" w:lineRule="auto"/>
        <w:rPr>
          <w:rFonts w:ascii="Arial" w:eastAsia="Times New Roman" w:hAnsi="Arial" w:cs="Arial"/>
          <w:color w:val="000000"/>
          <w:sz w:val="26"/>
          <w:szCs w:val="26"/>
          <w:lang w:val="en-US" w:eastAsia="ru-RU"/>
        </w:rPr>
      </w:pPr>
      <w:r w:rsidRPr="00F53F94">
        <w:rPr>
          <w:rFonts w:ascii="Arial" w:eastAsia="Times New Roman" w:hAnsi="Arial" w:cs="Arial"/>
          <w:i/>
          <w:iCs/>
          <w:color w:val="000000"/>
          <w:sz w:val="26"/>
          <w:szCs w:val="26"/>
          <w:lang w:val="en-US" w:eastAsia="ru-RU"/>
        </w:rPr>
        <w:t xml:space="preserve">Orta sınıf olmayacaktır sâdece egemenler ve hizmetkârlar olacaktır. Bütün kanunlar (dünyada), legal bir sistem altında, dünya mahkemeleri pratiğine bağlı olarak birleşik bir kanun (cezâ) koduna münâsib, uniform (tek biçimli) olacaktır. Bu kanunlar (işleyiş), Tek Dünya Hükümeti Polisi ve Tek Dünya Ordusu tarafından desteklenecektir ve bu tek dünyanın (millî) sınırları olmayacaktır. Sistem, Refâh Devleti temelinde yapılanacaktır; İtâatkâr olanlar ve hizmet </w:t>
      </w:r>
      <w:r w:rsidRPr="00F53F94">
        <w:rPr>
          <w:rFonts w:ascii="Arial" w:eastAsia="Times New Roman" w:hAnsi="Arial" w:cs="Arial"/>
          <w:i/>
          <w:iCs/>
          <w:color w:val="000000"/>
          <w:sz w:val="26"/>
          <w:szCs w:val="26"/>
          <w:lang w:val="en-US" w:eastAsia="ru-RU"/>
        </w:rPr>
        <w:lastRenderedPageBreak/>
        <w:t>edenler (işe yarayanlar) yaşamlarını sürdürme hakkıyla ödüllendirilecekler; çeteleşenler ise öldürülecek veya kanun dışı olarak ilân edileceklerdir. Bunun anlamı, bu 'kanun dışı' insanları herkes öldürebilme hak ve yetkisine sahip olacaktır (…be declared outlaws, thus a target for anyone who wishes to kill them). Şahsî ateşli silahlar yasaklanacaktır.»</w:t>
      </w:r>
      <w:r w:rsidRPr="00F53F94">
        <w:rPr>
          <w:rFonts w:ascii="Arial" w:eastAsia="Times New Roman" w:hAnsi="Arial" w:cs="Arial"/>
          <w:color w:val="000000"/>
          <w:sz w:val="26"/>
          <w:szCs w:val="26"/>
          <w:lang w:val="en-US" w:eastAsia="ru-RU"/>
        </w:rPr>
        <w:t> </w:t>
      </w:r>
      <w:r w:rsidRPr="00F53F94">
        <w:rPr>
          <w:rFonts w:ascii="Arial" w:eastAsia="Times New Roman" w:hAnsi="Arial" w:cs="Arial"/>
          <w:color w:val="000000"/>
          <w:sz w:val="18"/>
          <w:szCs w:val="18"/>
          <w:vertAlign w:val="superscript"/>
          <w:lang w:val="en-US" w:eastAsia="ru-RU"/>
        </w:rPr>
        <w:t>[3][2]</w:t>
      </w:r>
    </w:p>
    <w:p w:rsidR="00F53F94" w:rsidRPr="00F53F94" w:rsidRDefault="00F53F94" w:rsidP="00F53F94">
      <w:pPr>
        <w:shd w:val="clear" w:color="auto" w:fill="F0F8FF"/>
        <w:spacing w:before="100" w:beforeAutospacing="1" w:after="100" w:afterAutospacing="1" w:line="240" w:lineRule="auto"/>
        <w:rPr>
          <w:rFonts w:ascii="Arial" w:eastAsia="Times New Roman" w:hAnsi="Arial" w:cs="Arial"/>
          <w:color w:val="000000"/>
          <w:sz w:val="26"/>
          <w:szCs w:val="26"/>
          <w:lang w:val="en-US" w:eastAsia="ru-RU"/>
        </w:rPr>
      </w:pPr>
      <w:r w:rsidRPr="00F53F94">
        <w:rPr>
          <w:rFonts w:ascii="Arial" w:eastAsia="Times New Roman" w:hAnsi="Arial" w:cs="Arial"/>
          <w:color w:val="000000"/>
          <w:sz w:val="26"/>
          <w:szCs w:val="26"/>
          <w:lang w:val="en-US" w:eastAsia="ru-RU"/>
        </w:rPr>
        <w:t>Doların da üzerinde bulunan 13 kademeli piramit, dünyaya hakim olmak isteyen Siyonistlerin teşkilat şemasıdır. Bu işareti İlluminatlar ,1 Mayıs 1776 yılında sembol olarak almışlardı. Bu tarihe atıfta bulunmak için de piramidin en alt katına (dolar üzerinde) M</w:t>
      </w:r>
      <w:r w:rsidRPr="00F53F94">
        <w:rPr>
          <w:rFonts w:ascii="Arial" w:eastAsia="Times New Roman" w:hAnsi="Arial" w:cs="Arial"/>
          <w:b/>
          <w:bCs/>
          <w:color w:val="000000"/>
          <w:sz w:val="26"/>
          <w:szCs w:val="26"/>
          <w:lang w:val="en-US" w:eastAsia="ru-RU"/>
        </w:rPr>
        <w:t>DCCL</w:t>
      </w:r>
      <w:r w:rsidRPr="00F53F94">
        <w:rPr>
          <w:rFonts w:ascii="Arial" w:eastAsia="Times New Roman" w:hAnsi="Arial" w:cs="Arial"/>
          <w:color w:val="000000"/>
          <w:sz w:val="26"/>
          <w:szCs w:val="26"/>
          <w:lang w:val="en-US" w:eastAsia="ru-RU"/>
        </w:rPr>
        <w:t>XXVI tarihini atmışlardır. Bu, zannedildiği gibi bağımsızlığı simgelemez. İşte bu piramidin zirvesinde Lucifer; ya da kendi deyimleriyle </w:t>
      </w:r>
      <w:r w:rsidRPr="00F53F94">
        <w:rPr>
          <w:rFonts w:ascii="Arial" w:eastAsia="Times New Roman" w:hAnsi="Arial" w:cs="Arial"/>
          <w:i/>
          <w:iCs/>
          <w:color w:val="000000"/>
          <w:sz w:val="26"/>
          <w:szCs w:val="26"/>
          <w:lang w:val="en-US" w:eastAsia="ru-RU"/>
        </w:rPr>
        <w:t>"Evrenin Ulu Mimarı"</w:t>
      </w:r>
      <w:r w:rsidRPr="00F53F94">
        <w:rPr>
          <w:rFonts w:ascii="Arial" w:eastAsia="Times New Roman" w:hAnsi="Arial" w:cs="Arial"/>
          <w:color w:val="000000"/>
          <w:sz w:val="26"/>
          <w:szCs w:val="26"/>
          <w:lang w:val="en-US" w:eastAsia="ru-RU"/>
        </w:rPr>
        <w:t>nın gözü vardır. Altında üç kabalist; sırasıyla 13'ler meclisi, 33'ler meclisi, 300'ler kulübü vardır ve bunlar asla görünmezler. Hiç kimse bunların kim olduğunu bilmez. Onların altında yalnızca ucu görünen fakat kimsenin içinde ne olduğunu bilmememsi gereken ve de bilmeyen teşkilatlar gelir.</w:t>
      </w:r>
      <w:r w:rsidRPr="00F53F94">
        <w:rPr>
          <w:rFonts w:ascii="Arial" w:eastAsia="Times New Roman" w:hAnsi="Arial" w:cs="Arial"/>
          <w:color w:val="000000"/>
          <w:sz w:val="18"/>
          <w:szCs w:val="18"/>
          <w:vertAlign w:val="superscript"/>
          <w:lang w:val="en-US" w:eastAsia="ru-RU"/>
        </w:rPr>
        <w:t>[4]</w:t>
      </w:r>
    </w:p>
    <w:p w:rsidR="00F53F94" w:rsidRPr="00F53F94" w:rsidRDefault="00F53F94" w:rsidP="00F53F94">
      <w:pPr>
        <w:shd w:val="clear" w:color="auto" w:fill="F0F8FF"/>
        <w:spacing w:before="100" w:beforeAutospacing="1" w:after="100" w:afterAutospacing="1" w:line="240" w:lineRule="auto"/>
        <w:rPr>
          <w:rFonts w:ascii="Arial" w:eastAsia="Times New Roman" w:hAnsi="Arial" w:cs="Arial"/>
          <w:color w:val="000000"/>
          <w:sz w:val="26"/>
          <w:szCs w:val="26"/>
          <w:lang w:val="en-US" w:eastAsia="ru-RU"/>
        </w:rPr>
      </w:pPr>
      <w:r w:rsidRPr="00F53F94">
        <w:rPr>
          <w:rFonts w:ascii="Arial" w:eastAsia="Times New Roman" w:hAnsi="Arial" w:cs="Arial"/>
          <w:color w:val="000000"/>
          <w:sz w:val="26"/>
          <w:szCs w:val="26"/>
          <w:lang w:val="en-US" w:eastAsia="ru-RU"/>
        </w:rPr>
        <w:t>Yukarıda da bahsettiğimiz üçgenin içindeki göz sembolü, , nihâî gâyeyi temsil etmektedir. Nedir bu nihai gaye: Lusifer, yani Mason ilâhının gözü...  Bu göz, </w:t>
      </w:r>
      <w:r w:rsidRPr="00F53F94">
        <w:rPr>
          <w:rFonts w:ascii="Arial" w:eastAsia="Times New Roman" w:hAnsi="Arial" w:cs="Arial"/>
          <w:i/>
          <w:iCs/>
          <w:color w:val="000000"/>
          <w:sz w:val="26"/>
          <w:szCs w:val="26"/>
          <w:lang w:val="en-US" w:eastAsia="ru-RU"/>
        </w:rPr>
        <w:t>“Cenâb-ı Hak, her şeyi görür.”</w:t>
      </w:r>
      <w:r w:rsidRPr="00F53F94">
        <w:rPr>
          <w:rFonts w:ascii="Arial" w:eastAsia="Times New Roman" w:hAnsi="Arial" w:cs="Arial"/>
          <w:color w:val="000000"/>
          <w:sz w:val="26"/>
          <w:szCs w:val="26"/>
          <w:lang w:val="en-US" w:eastAsia="ru-RU"/>
        </w:rPr>
        <w:t> gerçeğinin karşısında </w:t>
      </w:r>
      <w:r w:rsidRPr="00F53F94">
        <w:rPr>
          <w:rFonts w:ascii="Arial" w:eastAsia="Times New Roman" w:hAnsi="Arial" w:cs="Arial"/>
          <w:i/>
          <w:iCs/>
          <w:color w:val="000000"/>
          <w:sz w:val="26"/>
          <w:szCs w:val="26"/>
          <w:lang w:val="en-US" w:eastAsia="ru-RU"/>
        </w:rPr>
        <w:t>"Bizim ilâhımız da her şeyi görür, hatta her şeyi daha iyi görür."</w:t>
      </w:r>
      <w:r w:rsidRPr="00F53F94">
        <w:rPr>
          <w:rFonts w:ascii="Arial" w:eastAsia="Times New Roman" w:hAnsi="Arial" w:cs="Arial"/>
          <w:color w:val="000000"/>
          <w:sz w:val="26"/>
          <w:szCs w:val="26"/>
          <w:lang w:val="en-US" w:eastAsia="ru-RU"/>
        </w:rPr>
        <w:t> iddiasını temsil etmektedir. Bu göz, Lucifer, yani Şeytan'ın gözüdür. Eğik bakmaktadır ve şaşıdır. Masonlar, birbirleriyle tanışmak için bu parolayı kullanmaktadırlar. Karşılaştıklarında toka yaparken bir yan sağ ellerinin baş parmağı diğerinin eline özel şekilde bastırmakta ve gözlerini de bu resimde olduğu gibi eğik olarak tutarak aşağıya doğru bakmaktadırlar. Siyonizm'in inancına göre Şeytan, Cennet'ten kovulduktan sonra şimdi yeryüzünde </w:t>
      </w:r>
      <w:r w:rsidRPr="00F53F94">
        <w:rPr>
          <w:rFonts w:ascii="Arial" w:eastAsia="Times New Roman" w:hAnsi="Arial" w:cs="Arial"/>
          <w:i/>
          <w:iCs/>
          <w:color w:val="000000"/>
          <w:sz w:val="26"/>
          <w:szCs w:val="26"/>
          <w:lang w:val="en-US" w:eastAsia="ru-RU"/>
        </w:rPr>
        <w:t>“Ben-î İsrail”</w:t>
      </w:r>
      <w:r w:rsidRPr="00F53F94">
        <w:rPr>
          <w:rFonts w:ascii="Arial" w:eastAsia="Times New Roman" w:hAnsi="Arial" w:cs="Arial"/>
          <w:color w:val="000000"/>
          <w:sz w:val="26"/>
          <w:szCs w:val="26"/>
          <w:lang w:val="en-US" w:eastAsia="ru-RU"/>
        </w:rPr>
        <w:t>e (İsrailoğulları'na) mensup insanlar vasıtasıyla (haşa) Cenâb-ı Hak'tan intikam alacakmış. Siyonizm'in temelinde işte böylece </w:t>
      </w:r>
      <w:r w:rsidRPr="00F53F94">
        <w:rPr>
          <w:rFonts w:ascii="Arial" w:eastAsia="Times New Roman" w:hAnsi="Arial" w:cs="Arial"/>
          <w:i/>
          <w:iCs/>
          <w:color w:val="000000"/>
          <w:sz w:val="26"/>
          <w:szCs w:val="26"/>
          <w:lang w:val="en-US" w:eastAsia="ru-RU"/>
        </w:rPr>
        <w:t>“Şeytana kulluk yapmak”</w:t>
      </w:r>
      <w:r w:rsidRPr="00F53F94">
        <w:rPr>
          <w:rFonts w:ascii="Arial" w:eastAsia="Times New Roman" w:hAnsi="Arial" w:cs="Arial"/>
          <w:color w:val="000000"/>
          <w:sz w:val="26"/>
          <w:szCs w:val="26"/>
          <w:lang w:val="en-US" w:eastAsia="ru-RU"/>
        </w:rPr>
        <w:t> yatmaktadır.</w:t>
      </w:r>
      <w:r w:rsidRPr="00F53F94">
        <w:rPr>
          <w:rFonts w:ascii="Arial" w:eastAsia="Times New Roman" w:hAnsi="Arial" w:cs="Arial"/>
          <w:color w:val="000000"/>
          <w:sz w:val="18"/>
          <w:szCs w:val="18"/>
          <w:vertAlign w:val="superscript"/>
          <w:lang w:val="en-US" w:eastAsia="ru-RU"/>
        </w:rPr>
        <w:t>[5]</w:t>
      </w:r>
    </w:p>
    <w:p w:rsidR="00F53F94" w:rsidRPr="00F53F94" w:rsidRDefault="00F53F94" w:rsidP="00F53F94">
      <w:pPr>
        <w:shd w:val="clear" w:color="auto" w:fill="F0F8FF"/>
        <w:spacing w:before="100" w:beforeAutospacing="1" w:after="100" w:afterAutospacing="1" w:line="240" w:lineRule="auto"/>
        <w:rPr>
          <w:rFonts w:ascii="Arial" w:eastAsia="Times New Roman" w:hAnsi="Arial" w:cs="Arial"/>
          <w:color w:val="000000"/>
          <w:sz w:val="26"/>
          <w:szCs w:val="26"/>
          <w:lang w:val="en-US" w:eastAsia="ru-RU"/>
        </w:rPr>
      </w:pPr>
      <w:r w:rsidRPr="00F53F94">
        <w:rPr>
          <w:rFonts w:ascii="Arial" w:eastAsia="Times New Roman" w:hAnsi="Arial" w:cs="Arial"/>
          <w:color w:val="000000"/>
          <w:sz w:val="26"/>
          <w:szCs w:val="26"/>
          <w:lang w:val="en-US" w:eastAsia="ru-RU"/>
        </w:rPr>
        <w:t>Bu piramidin en altındaki birinci basamağı </w:t>
      </w:r>
      <w:r w:rsidRPr="00F53F94">
        <w:rPr>
          <w:rFonts w:ascii="Arial" w:eastAsia="Times New Roman" w:hAnsi="Arial" w:cs="Arial"/>
          <w:i/>
          <w:iCs/>
          <w:color w:val="000000"/>
          <w:sz w:val="26"/>
          <w:szCs w:val="26"/>
          <w:lang w:val="en-US" w:eastAsia="ru-RU"/>
        </w:rPr>
        <w:t>“HUMANÎSMUS”</w:t>
      </w:r>
      <w:r w:rsidRPr="00F53F94">
        <w:rPr>
          <w:rFonts w:ascii="Arial" w:eastAsia="Times New Roman" w:hAnsi="Arial" w:cs="Arial"/>
          <w:color w:val="000000"/>
          <w:sz w:val="26"/>
          <w:szCs w:val="26"/>
          <w:lang w:val="en-US" w:eastAsia="ru-RU"/>
        </w:rPr>
        <w:t>, yani bütün insanlığı ifade etmektedir. Böylece bu piramit, Siyonizm'in bütün insanlığı, yani yeryüzündeki 6 milyar insanı nasıl kontrol ettiğini belirtmektedir. Bu piramitte de görüldüğü gibi dünya hakimiyetini tesis, bir diğer ifadeyle 6 milyar insanı yani bütün insanlığı kontrol için kurulan sistem gizlilik ve itaat esasına dayanmakta, en tepedeki yöneticilerin arzularının yerine getirilmesi plân ve programlarının uygulanabilmesi için bütün dünyaya yayılmış böyle bir piramit sistemi esas alınmıştır. Bu piramitte en alttaki insanlığın üstündeki kademeleri 3 grupta toplamak mümkündür:</w:t>
      </w:r>
      <w:r w:rsidRPr="00F53F94">
        <w:rPr>
          <w:rFonts w:ascii="Arial" w:eastAsia="Times New Roman" w:hAnsi="Arial" w:cs="Arial"/>
          <w:color w:val="000000"/>
          <w:sz w:val="26"/>
          <w:szCs w:val="26"/>
          <w:lang w:val="en-US" w:eastAsia="ru-RU"/>
        </w:rPr>
        <w:br/>
      </w:r>
      <w:r w:rsidRPr="00F53F94">
        <w:rPr>
          <w:rFonts w:ascii="Arial" w:eastAsia="Times New Roman" w:hAnsi="Arial" w:cs="Arial"/>
          <w:color w:val="000000"/>
          <w:sz w:val="26"/>
          <w:szCs w:val="26"/>
          <w:lang w:val="en-US" w:eastAsia="ru-RU"/>
        </w:rPr>
        <w:br/>
        <w:t>1. Halkın içine giren ve yukarının emirlerini uygulayan saçaklar: Bunlar 3 kademe halindedir.</w:t>
      </w:r>
    </w:p>
    <w:p w:rsidR="00F53F94" w:rsidRPr="00F53F94" w:rsidRDefault="00F53F94" w:rsidP="00F53F94">
      <w:pPr>
        <w:shd w:val="clear" w:color="auto" w:fill="F0F8FF"/>
        <w:spacing w:beforeAutospacing="1" w:after="100" w:afterAutospacing="1" w:line="240" w:lineRule="auto"/>
        <w:rPr>
          <w:rFonts w:ascii="Arial" w:eastAsia="Times New Roman" w:hAnsi="Arial" w:cs="Arial"/>
          <w:color w:val="000000"/>
          <w:sz w:val="26"/>
          <w:szCs w:val="26"/>
          <w:lang w:val="en-US" w:eastAsia="ru-RU"/>
        </w:rPr>
      </w:pPr>
      <w:r w:rsidRPr="00F53F94">
        <w:rPr>
          <w:rFonts w:ascii="Arial" w:eastAsia="Times New Roman" w:hAnsi="Arial" w:cs="Arial"/>
          <w:color w:val="000000"/>
          <w:sz w:val="26"/>
          <w:szCs w:val="26"/>
          <w:lang w:val="en-US" w:eastAsia="ru-RU"/>
        </w:rPr>
        <w:t>a. Rotary, Lion, Diner, Propeller ve YMCA</w:t>
      </w:r>
      <w:r w:rsidRPr="00F53F94">
        <w:rPr>
          <w:rFonts w:ascii="Arial" w:eastAsia="Times New Roman" w:hAnsi="Arial" w:cs="Arial"/>
          <w:color w:val="000000"/>
          <w:sz w:val="26"/>
          <w:szCs w:val="26"/>
          <w:lang w:val="en-US" w:eastAsia="ru-RU"/>
        </w:rPr>
        <w:br/>
        <w:t>b. Mavi Localar</w:t>
      </w:r>
      <w:r w:rsidRPr="00F53F94">
        <w:rPr>
          <w:rFonts w:ascii="Arial" w:eastAsia="Times New Roman" w:hAnsi="Arial" w:cs="Arial"/>
          <w:color w:val="000000"/>
          <w:sz w:val="26"/>
          <w:szCs w:val="26"/>
          <w:lang w:val="en-US" w:eastAsia="ru-RU"/>
        </w:rPr>
        <w:br/>
        <w:t>c. Önlüksüzm Masonlar</w:t>
      </w:r>
    </w:p>
    <w:p w:rsidR="00F53F94" w:rsidRPr="00F53F94" w:rsidRDefault="00F53F94" w:rsidP="00F53F94">
      <w:pPr>
        <w:shd w:val="clear" w:color="auto" w:fill="F0F8FF"/>
        <w:spacing w:before="100" w:beforeAutospacing="1" w:after="100" w:afterAutospacing="1" w:line="240" w:lineRule="auto"/>
        <w:rPr>
          <w:rFonts w:ascii="Arial" w:eastAsia="Times New Roman" w:hAnsi="Arial" w:cs="Arial"/>
          <w:color w:val="000000"/>
          <w:sz w:val="26"/>
          <w:szCs w:val="26"/>
          <w:lang w:val="en-US" w:eastAsia="ru-RU"/>
        </w:rPr>
      </w:pPr>
      <w:r w:rsidRPr="00F53F94">
        <w:rPr>
          <w:rFonts w:ascii="Arial" w:eastAsia="Times New Roman" w:hAnsi="Arial" w:cs="Arial"/>
          <w:color w:val="000000"/>
          <w:sz w:val="26"/>
          <w:szCs w:val="26"/>
          <w:lang w:val="en-US" w:eastAsia="ru-RU"/>
        </w:rPr>
        <w:t>2. Ucu gözüken, büyük kısmı gizli olan kademeler. Bunlar, 5 kademedir:</w:t>
      </w:r>
    </w:p>
    <w:p w:rsidR="00F53F94" w:rsidRPr="00F53F94" w:rsidRDefault="00F53F94" w:rsidP="00F53F94">
      <w:pPr>
        <w:shd w:val="clear" w:color="auto" w:fill="F0F8FF"/>
        <w:spacing w:beforeAutospacing="1" w:after="100" w:afterAutospacing="1" w:line="240" w:lineRule="auto"/>
        <w:rPr>
          <w:rFonts w:ascii="Arial" w:eastAsia="Times New Roman" w:hAnsi="Arial" w:cs="Arial"/>
          <w:color w:val="000000"/>
          <w:sz w:val="26"/>
          <w:szCs w:val="26"/>
          <w:lang w:val="en-US" w:eastAsia="ru-RU"/>
        </w:rPr>
      </w:pPr>
      <w:r w:rsidRPr="00F53F94">
        <w:rPr>
          <w:rFonts w:ascii="Arial" w:eastAsia="Times New Roman" w:hAnsi="Arial" w:cs="Arial"/>
          <w:color w:val="000000"/>
          <w:sz w:val="26"/>
          <w:szCs w:val="26"/>
          <w:lang w:val="en-US" w:eastAsia="ru-RU"/>
        </w:rPr>
        <w:lastRenderedPageBreak/>
        <w:t>a. B'nai B'rith ve Bilderberg Teşkilatları: Bu kademe, Ara Koordinasyon kademesi olup görünen en yüksek yönetim kademesidir.</w:t>
      </w:r>
      <w:r w:rsidRPr="00F53F94">
        <w:rPr>
          <w:rFonts w:ascii="Arial" w:eastAsia="Times New Roman" w:hAnsi="Arial" w:cs="Arial"/>
          <w:color w:val="000000"/>
          <w:sz w:val="26"/>
          <w:szCs w:val="26"/>
          <w:lang w:val="en-US" w:eastAsia="ru-RU"/>
        </w:rPr>
        <w:br/>
        <w:t>b. Büyük şark Locası: (Fransız mason locası teşkilatları)</w:t>
      </w:r>
      <w:r w:rsidRPr="00F53F94">
        <w:rPr>
          <w:rFonts w:ascii="Arial" w:eastAsia="Times New Roman" w:hAnsi="Arial" w:cs="Arial"/>
          <w:color w:val="000000"/>
          <w:sz w:val="26"/>
          <w:szCs w:val="26"/>
          <w:lang w:val="en-US" w:eastAsia="ru-RU"/>
        </w:rPr>
        <w:br/>
        <w:t>c. Komünizm: (Rusya mason locası)</w:t>
      </w:r>
      <w:r w:rsidRPr="00F53F94">
        <w:rPr>
          <w:rFonts w:ascii="Arial" w:eastAsia="Times New Roman" w:hAnsi="Arial" w:cs="Arial"/>
          <w:color w:val="000000"/>
          <w:sz w:val="26"/>
          <w:szCs w:val="26"/>
          <w:lang w:val="en-US" w:eastAsia="ru-RU"/>
        </w:rPr>
        <w:br/>
        <w:t>d. İskoç Locası Teşkilatı: l - 33° (İngiliz mason locası)</w:t>
      </w:r>
      <w:r w:rsidRPr="00F53F94">
        <w:rPr>
          <w:rFonts w:ascii="Arial" w:eastAsia="Times New Roman" w:hAnsi="Arial" w:cs="Arial"/>
          <w:color w:val="000000"/>
          <w:sz w:val="26"/>
          <w:szCs w:val="26"/>
          <w:lang w:val="en-US" w:eastAsia="ru-RU"/>
        </w:rPr>
        <w:br/>
        <w:t>e. York Locası Teşkilatı: (Alman mason locası)</w:t>
      </w:r>
    </w:p>
    <w:p w:rsidR="00F53F94" w:rsidRPr="00F53F94" w:rsidRDefault="00F53F94" w:rsidP="00F53F94">
      <w:pPr>
        <w:shd w:val="clear" w:color="auto" w:fill="F0F8FF"/>
        <w:spacing w:before="100" w:beforeAutospacing="1" w:after="100" w:afterAutospacing="1" w:line="240" w:lineRule="auto"/>
        <w:rPr>
          <w:rFonts w:ascii="Arial" w:eastAsia="Times New Roman" w:hAnsi="Arial" w:cs="Arial"/>
          <w:color w:val="000000"/>
          <w:sz w:val="26"/>
          <w:szCs w:val="26"/>
          <w:lang w:val="en-US" w:eastAsia="ru-RU"/>
        </w:rPr>
      </w:pPr>
      <w:r w:rsidRPr="00F53F94">
        <w:rPr>
          <w:rFonts w:ascii="Arial" w:eastAsia="Times New Roman" w:hAnsi="Arial" w:cs="Arial"/>
          <w:color w:val="000000"/>
          <w:sz w:val="26"/>
          <w:szCs w:val="26"/>
          <w:lang w:val="en-US" w:eastAsia="ru-RU"/>
        </w:rPr>
        <w:t>3. Hiç görünmeyen gizli kademeler. Bunlar da 4 kademedir:</w:t>
      </w:r>
    </w:p>
    <w:p w:rsidR="00F53F94" w:rsidRPr="00F53F94" w:rsidRDefault="00F53F94" w:rsidP="00F53F94">
      <w:pPr>
        <w:shd w:val="clear" w:color="auto" w:fill="F0F8FF"/>
        <w:spacing w:beforeAutospacing="1" w:after="100" w:afterAutospacing="1" w:line="240" w:lineRule="auto"/>
        <w:rPr>
          <w:rFonts w:ascii="Arial" w:eastAsia="Times New Roman" w:hAnsi="Arial" w:cs="Arial"/>
          <w:color w:val="000000"/>
          <w:sz w:val="26"/>
          <w:szCs w:val="26"/>
          <w:lang w:val="en-US" w:eastAsia="ru-RU"/>
        </w:rPr>
      </w:pPr>
      <w:r w:rsidRPr="00F53F94">
        <w:rPr>
          <w:rFonts w:ascii="Arial" w:eastAsia="Times New Roman" w:hAnsi="Arial" w:cs="Arial"/>
          <w:color w:val="000000"/>
          <w:sz w:val="26"/>
          <w:szCs w:val="26"/>
          <w:lang w:val="en-US" w:eastAsia="ru-RU"/>
        </w:rPr>
        <w:t>a. RT: (En üst gizli kademe: 3 Kabalistten müteşekkil en üst komuta kademesi.)</w:t>
      </w:r>
      <w:r w:rsidRPr="00F53F94">
        <w:rPr>
          <w:rFonts w:ascii="Arial" w:eastAsia="Times New Roman" w:hAnsi="Arial" w:cs="Arial"/>
          <w:color w:val="000000"/>
          <w:sz w:val="26"/>
          <w:szCs w:val="26"/>
          <w:lang w:val="en-US" w:eastAsia="ru-RU"/>
        </w:rPr>
        <w:br/>
        <w:t>b. 13'ler Meclisi</w:t>
      </w:r>
      <w:r w:rsidRPr="00F53F94">
        <w:rPr>
          <w:rFonts w:ascii="Arial" w:eastAsia="Times New Roman" w:hAnsi="Arial" w:cs="Arial"/>
          <w:color w:val="000000"/>
          <w:sz w:val="26"/>
          <w:szCs w:val="26"/>
          <w:lang w:val="en-US" w:eastAsia="ru-RU"/>
        </w:rPr>
        <w:br/>
        <w:t>c. 33'ler Meclisi</w:t>
      </w:r>
      <w:r w:rsidRPr="00F53F94">
        <w:rPr>
          <w:rFonts w:ascii="Arial" w:eastAsia="Times New Roman" w:hAnsi="Arial" w:cs="Arial"/>
          <w:color w:val="000000"/>
          <w:sz w:val="26"/>
          <w:szCs w:val="26"/>
          <w:lang w:val="en-US" w:eastAsia="ru-RU"/>
        </w:rPr>
        <w:br/>
        <w:t>d. 300'ler Kulübü Sanhedrin: (En üst yönetim meclisi).</w:t>
      </w:r>
    </w:p>
    <w:p w:rsidR="00F53F94" w:rsidRPr="00F53F94" w:rsidRDefault="00F53F94" w:rsidP="00F53F94">
      <w:pPr>
        <w:shd w:val="clear" w:color="auto" w:fill="F0F8FF"/>
        <w:spacing w:before="100" w:beforeAutospacing="1" w:after="100" w:afterAutospacing="1" w:line="240" w:lineRule="auto"/>
        <w:rPr>
          <w:ins w:id="0" w:author="Unknown"/>
          <w:rFonts w:ascii="Arial" w:eastAsia="Times New Roman" w:hAnsi="Arial" w:cs="Arial"/>
          <w:color w:val="000000"/>
          <w:sz w:val="26"/>
          <w:szCs w:val="26"/>
          <w:lang w:val="en-US" w:eastAsia="ru-RU"/>
        </w:rPr>
      </w:pPr>
      <w:ins w:id="1" w:author="Unknown">
        <w:r w:rsidRPr="00F53F94">
          <w:rPr>
            <w:rFonts w:ascii="Arial" w:eastAsia="Times New Roman" w:hAnsi="Arial" w:cs="Arial"/>
            <w:color w:val="000000"/>
            <w:sz w:val="26"/>
            <w:szCs w:val="26"/>
            <w:lang w:val="en-US" w:eastAsia="ru-RU"/>
          </w:rPr>
          <w:t>En alttaki insanlık ile beraber bu kademeler 13 kademeyi oluşturmaktadır.</w:t>
        </w:r>
        <w:r w:rsidRPr="00F53F94">
          <w:rPr>
            <w:rFonts w:ascii="Arial" w:eastAsia="Times New Roman" w:hAnsi="Arial" w:cs="Arial"/>
            <w:color w:val="000000"/>
            <w:sz w:val="18"/>
            <w:szCs w:val="18"/>
            <w:vertAlign w:val="superscript"/>
            <w:lang w:val="en-US" w:eastAsia="ru-RU"/>
          </w:rPr>
          <w:t>[5]</w:t>
        </w:r>
        <w:r w:rsidRPr="00F53F94">
          <w:rPr>
            <w:rFonts w:ascii="Arial" w:eastAsia="Times New Roman" w:hAnsi="Arial" w:cs="Arial"/>
            <w:color w:val="000000"/>
            <w:sz w:val="26"/>
            <w:szCs w:val="26"/>
            <w:lang w:val="en-US" w:eastAsia="ru-RU"/>
          </w:rPr>
          <w:t>  Bugün Irak'ta, Afganistan'da, Filipinler'de, Thailand'da, Endonezya'da, Lübnan'da, Filistin'de, Özbekistan'da, Kırgizistan'da, Cezayir'de, Mısır'da ve Türkiye'de olup bitenler, TEK DÜNYA DÜZENİ'nin TEK RAKİBİ olan İSLÂM'ın hedefe konulduğunu çok net biçimde gösteriyor.</w:t>
        </w:r>
      </w:ins>
    </w:p>
    <w:p w:rsidR="00F53F94" w:rsidRPr="00F53F94" w:rsidRDefault="00F53F94" w:rsidP="00F53F94">
      <w:pPr>
        <w:shd w:val="clear" w:color="auto" w:fill="F0F8FF"/>
        <w:spacing w:before="100" w:beforeAutospacing="1" w:after="100" w:afterAutospacing="1" w:line="240" w:lineRule="auto"/>
        <w:rPr>
          <w:ins w:id="2" w:author="Unknown"/>
          <w:rFonts w:ascii="Arial" w:eastAsia="Times New Roman" w:hAnsi="Arial" w:cs="Arial"/>
          <w:color w:val="000000"/>
          <w:sz w:val="26"/>
          <w:szCs w:val="26"/>
          <w:lang w:val="en-US" w:eastAsia="ru-RU"/>
        </w:rPr>
      </w:pPr>
      <w:ins w:id="3" w:author="Unknown">
        <w:r w:rsidRPr="00F53F94">
          <w:rPr>
            <w:rFonts w:ascii="Arial" w:eastAsia="Times New Roman" w:hAnsi="Arial" w:cs="Arial"/>
            <w:color w:val="000000"/>
            <w:sz w:val="26"/>
            <w:szCs w:val="26"/>
            <w:lang w:val="en-US" w:eastAsia="ru-RU"/>
          </w:rPr>
          <w:t>Silahlar çok muhtelif: The Tavistock Institute of Human Relations (Tavistock Beşerî İlişkiler Enstitüsü-Londra). Kadınların (Annelerin) çocuk yapmalarının sakıncalarını anlatıp özellikle yabancı ailelerin beynini yıkayan bir örgüt. Bu örgütün beyni, Fritz Springmeier ve 13 aileden birine mensub. CIA'nın da projelerinden biri olan </w:t>
        </w:r>
        <w:r w:rsidRPr="00F53F94">
          <w:rPr>
            <w:rFonts w:ascii="Arial" w:eastAsia="Times New Roman" w:hAnsi="Arial" w:cs="Arial"/>
            <w:i/>
            <w:iCs/>
            <w:color w:val="000000"/>
            <w:sz w:val="26"/>
            <w:szCs w:val="26"/>
            <w:lang w:val="en-US" w:eastAsia="ru-RU"/>
          </w:rPr>
          <w:t>"Slides"</w:t>
        </w:r>
        <w:r w:rsidRPr="00F53F94">
          <w:rPr>
            <w:rFonts w:ascii="Arial" w:eastAsia="Times New Roman" w:hAnsi="Arial" w:cs="Arial"/>
            <w:color w:val="000000"/>
            <w:sz w:val="26"/>
            <w:szCs w:val="26"/>
            <w:lang w:val="en-US" w:eastAsia="ru-RU"/>
          </w:rPr>
          <w:t> (projeksiyonlar) kavramını Springmeier de kullanıyor ve bunun amacının </w:t>
        </w:r>
        <w:r w:rsidRPr="00F53F94">
          <w:rPr>
            <w:rFonts w:ascii="Arial" w:eastAsia="Times New Roman" w:hAnsi="Arial" w:cs="Arial"/>
            <w:i/>
            <w:iCs/>
            <w:color w:val="000000"/>
            <w:sz w:val="26"/>
            <w:szCs w:val="26"/>
            <w:lang w:val="en-US" w:eastAsia="ru-RU"/>
          </w:rPr>
          <w:t>"şartlanmış tip"</w:t>
        </w:r>
        <w:r w:rsidRPr="00F53F94">
          <w:rPr>
            <w:rFonts w:ascii="Arial" w:eastAsia="Times New Roman" w:hAnsi="Arial" w:cs="Arial"/>
            <w:color w:val="000000"/>
            <w:sz w:val="26"/>
            <w:szCs w:val="26"/>
            <w:lang w:val="en-US" w:eastAsia="ru-RU"/>
          </w:rPr>
          <w:t>i (conditioned type) dünyada oluşturmak olarak açıyor. Zihni yok edilen et parçası insan! Yani, beyni yıkanmış, dumura uğramış, ahmaklaşmış tip. Bunun önemli bir versiyonu Mind Control (MC - Zihin Kontrolü). Tafsilâtı almak ve vehâmeti kavramak için İBDA Mimarı'nın </w:t>
        </w:r>
        <w:r w:rsidRPr="00F53F94">
          <w:rPr>
            <w:rFonts w:ascii="Arial" w:eastAsia="Times New Roman" w:hAnsi="Arial" w:cs="Arial"/>
            <w:i/>
            <w:iCs/>
            <w:color w:val="000000"/>
            <w:sz w:val="26"/>
            <w:szCs w:val="26"/>
            <w:lang w:val="en-US" w:eastAsia="ru-RU"/>
          </w:rPr>
          <w:t>"Telegram"</w:t>
        </w:r>
        <w:r w:rsidRPr="00F53F94">
          <w:rPr>
            <w:rFonts w:ascii="Arial" w:eastAsia="Times New Roman" w:hAnsi="Arial" w:cs="Arial"/>
            <w:color w:val="000000"/>
            <w:sz w:val="26"/>
            <w:szCs w:val="26"/>
            <w:lang w:val="en-US" w:eastAsia="ru-RU"/>
          </w:rPr>
          <w:t> isimli kitabına bakılmalıdır. İlluminati'nin eski zihin kontrolü direktörü Cisco Wheeler'a göre, MC programlarından olan ve Monarch (Monark) ve MK Ultra olarak isimlendirilen 10 milyon insan var.</w:t>
        </w:r>
      </w:ins>
    </w:p>
    <w:p w:rsidR="00F53F94" w:rsidRPr="00F53F94" w:rsidRDefault="00F53F94" w:rsidP="00F53F94">
      <w:pPr>
        <w:shd w:val="clear" w:color="auto" w:fill="F0F8FF"/>
        <w:spacing w:before="100" w:beforeAutospacing="1" w:after="100" w:afterAutospacing="1" w:line="240" w:lineRule="auto"/>
        <w:rPr>
          <w:ins w:id="4" w:author="Unknown"/>
          <w:rFonts w:ascii="Arial" w:eastAsia="Times New Roman" w:hAnsi="Arial" w:cs="Arial"/>
          <w:color w:val="000000"/>
          <w:sz w:val="26"/>
          <w:szCs w:val="26"/>
          <w:lang w:eastAsia="ru-RU"/>
        </w:rPr>
      </w:pPr>
      <w:ins w:id="5" w:author="Unknown">
        <w:r w:rsidRPr="00F53F94">
          <w:rPr>
            <w:rFonts w:ascii="Arial" w:eastAsia="Times New Roman" w:hAnsi="Arial" w:cs="Arial"/>
            <w:color w:val="000000"/>
            <w:sz w:val="26"/>
            <w:szCs w:val="26"/>
            <w:lang w:val="en-US" w:eastAsia="ru-RU"/>
          </w:rPr>
          <w:t xml:space="preserve">Bu programlar, zihnî travmalar oluşturulmak suretiyle mankafalaştırma ve bilâhare köleleştirme esâsına dayanıyor. Bu projenin genel ismi ise Montauk projesi. Bu projede çok mühim bir rol üstlenen Al Bielek (yahudîdir) bu projede 10 milyon kadar gönüllü kurban kullanıldığını ve zihinlerinin denetim altına alındığını belirtiyor. </w:t>
        </w:r>
        <w:r w:rsidRPr="00F53F94">
          <w:rPr>
            <w:rFonts w:ascii="Arial" w:eastAsia="Times New Roman" w:hAnsi="Arial" w:cs="Arial"/>
            <w:color w:val="000000"/>
            <w:sz w:val="26"/>
            <w:szCs w:val="26"/>
            <w:lang w:eastAsia="ru-RU"/>
          </w:rPr>
          <w:t>Bunların büyük çoğunluğu (9 milyondan fazla) ABD'de yaşıyor. Al Bielek, ABD'nin her büyük şehrinde örtülü Montauk Programming 'Centers'larinin (Montauk Programlama Merkezleri) olduğunu ekliyor.</w:t>
        </w:r>
        <w:r w:rsidRPr="00F53F94">
          <w:rPr>
            <w:rFonts w:ascii="Arial" w:eastAsia="Times New Roman" w:hAnsi="Arial" w:cs="Arial"/>
            <w:color w:val="000000"/>
            <w:sz w:val="26"/>
            <w:szCs w:val="26"/>
            <w:lang w:eastAsia="ru-RU"/>
          </w:rPr>
          <w:br/>
        </w:r>
        <w:r w:rsidRPr="00F53F94">
          <w:rPr>
            <w:rFonts w:ascii="Arial" w:eastAsia="Times New Roman" w:hAnsi="Arial" w:cs="Arial"/>
            <w:color w:val="000000"/>
            <w:sz w:val="26"/>
            <w:szCs w:val="26"/>
            <w:lang w:eastAsia="ru-RU"/>
          </w:rPr>
          <w:br/>
          <w:t>Bu projeyi 200'ün üzerinde </w:t>
        </w:r>
        <w:r w:rsidRPr="00F53F94">
          <w:rPr>
            <w:rFonts w:ascii="Arial" w:eastAsia="Times New Roman" w:hAnsi="Arial" w:cs="Arial"/>
            <w:i/>
            <w:iCs/>
            <w:color w:val="000000"/>
            <w:sz w:val="26"/>
            <w:szCs w:val="26"/>
            <w:lang w:eastAsia="ru-RU"/>
          </w:rPr>
          <w:t>"think tanks"</w:t>
        </w:r>
        <w:r w:rsidRPr="00F53F94">
          <w:rPr>
            <w:rFonts w:ascii="Arial" w:eastAsia="Times New Roman" w:hAnsi="Arial" w:cs="Arial"/>
            <w:color w:val="000000"/>
            <w:sz w:val="26"/>
            <w:szCs w:val="26"/>
            <w:lang w:eastAsia="ru-RU"/>
          </w:rPr>
          <w:t> (kafa yorma kuruluşu) da finansal olarak destekliyor. Bu kuruluşların arasında Rand Corporation ve Brookings de var ve bunların hepsinin merkez üssü Stanford Research Institute (SRI, Stanford Araştırma Enstitüsü) - Menlo Park, California olarak belirleniyor.</w:t>
        </w:r>
        <w:r w:rsidRPr="00F53F94">
          <w:rPr>
            <w:rFonts w:ascii="Arial" w:eastAsia="Times New Roman" w:hAnsi="Arial" w:cs="Arial"/>
            <w:color w:val="000000"/>
            <w:sz w:val="26"/>
            <w:szCs w:val="26"/>
            <w:lang w:eastAsia="ru-RU"/>
          </w:rPr>
          <w:br/>
        </w:r>
        <w:r w:rsidRPr="00F53F94">
          <w:rPr>
            <w:rFonts w:ascii="Arial" w:eastAsia="Times New Roman" w:hAnsi="Arial" w:cs="Arial"/>
            <w:color w:val="000000"/>
            <w:sz w:val="26"/>
            <w:szCs w:val="26"/>
            <w:lang w:eastAsia="ru-RU"/>
          </w:rPr>
          <w:br/>
          <w:t>Bu kurumların projeleri arasında, insanda çeşitli heyecânların manipülasyonu (manipulation of human emotions) oldukça öne çıkıyor. David Icke, </w:t>
        </w:r>
        <w:r w:rsidRPr="00F53F94">
          <w:rPr>
            <w:rFonts w:ascii="Arial" w:eastAsia="Times New Roman" w:hAnsi="Arial" w:cs="Arial"/>
            <w:i/>
            <w:iCs/>
            <w:color w:val="000000"/>
            <w:sz w:val="26"/>
            <w:szCs w:val="26"/>
            <w:lang w:eastAsia="ru-RU"/>
          </w:rPr>
          <w:t>"The Biggest Secret – En Büyük Sır"</w:t>
        </w:r>
        <w:r w:rsidRPr="00F53F94">
          <w:rPr>
            <w:rFonts w:ascii="Arial" w:eastAsia="Times New Roman" w:hAnsi="Arial" w:cs="Arial"/>
            <w:color w:val="000000"/>
            <w:sz w:val="26"/>
            <w:szCs w:val="26"/>
            <w:lang w:eastAsia="ru-RU"/>
          </w:rPr>
          <w:t> isimli kitabında, bu projede </w:t>
        </w:r>
        <w:r w:rsidRPr="00F53F94">
          <w:rPr>
            <w:rFonts w:ascii="Arial" w:eastAsia="Times New Roman" w:hAnsi="Arial" w:cs="Arial"/>
            <w:i/>
            <w:iCs/>
            <w:color w:val="000000"/>
            <w:sz w:val="26"/>
            <w:szCs w:val="26"/>
            <w:lang w:eastAsia="ru-RU"/>
          </w:rPr>
          <w:t>"korku"</w:t>
        </w:r>
        <w:r w:rsidRPr="00F53F94">
          <w:rPr>
            <w:rFonts w:ascii="Arial" w:eastAsia="Times New Roman" w:hAnsi="Arial" w:cs="Arial"/>
            <w:color w:val="000000"/>
            <w:sz w:val="26"/>
            <w:szCs w:val="26"/>
            <w:lang w:eastAsia="ru-RU"/>
          </w:rPr>
          <w:t xml:space="preserve"> mevzusunun </w:t>
        </w:r>
        <w:r w:rsidRPr="00F53F94">
          <w:rPr>
            <w:rFonts w:ascii="Arial" w:eastAsia="Times New Roman" w:hAnsi="Arial" w:cs="Arial"/>
            <w:color w:val="000000"/>
            <w:sz w:val="26"/>
            <w:szCs w:val="26"/>
            <w:lang w:eastAsia="ru-RU"/>
          </w:rPr>
          <w:lastRenderedPageBreak/>
          <w:t>ziyâdesiyle işlendiğini ve insanların farklı tepkilerinin incelenerek nasıl çözüme ulaşıldığını anlatıyor. ABD'nin (kendi dışında) pilot bölge olarak Kosova'yı seçtiği ve buradan çok sayıda Arnavut'u ABD'deki merkezlere transfer ederek orada beyinlerini yıkadığı da Icke tarafından tesbit edilmiş durumda.</w:t>
        </w:r>
        <w:r w:rsidRPr="00F53F94">
          <w:rPr>
            <w:rFonts w:ascii="Arial" w:eastAsia="Times New Roman" w:hAnsi="Arial" w:cs="Arial"/>
            <w:color w:val="000000"/>
            <w:sz w:val="26"/>
            <w:szCs w:val="26"/>
            <w:lang w:eastAsia="ru-RU"/>
          </w:rPr>
          <w:br/>
        </w:r>
        <w:r w:rsidRPr="00F53F94">
          <w:rPr>
            <w:rFonts w:ascii="Arial" w:eastAsia="Times New Roman" w:hAnsi="Arial" w:cs="Arial"/>
            <w:color w:val="000000"/>
            <w:sz w:val="26"/>
            <w:szCs w:val="26"/>
            <w:lang w:eastAsia="ru-RU"/>
          </w:rPr>
          <w:br/>
          <w:t>Seçilen kurbanlarda, belli bir iç çelişki düzeyi yakalandıktan sonra, onlara bu dünya üzerindeki demonik güçlerin (muhalif ve kötü güçler. Şeytânî güç) insanlığa zarar verdiği ve bunların tasfiyesinin şart olduğunun vurgulandığını ve insanların buna iknâ edildiğini Icke'den tâkip edebiliyoruz. Bu demonik güçler arasında kullanılan figürler şunlar: Adolf Hitler, Saddam Hüseyin, Miloshevich, Muammar Kaddafî, Usama Bin Ladin, Hugo Chavez vs. isimler var.</w:t>
        </w:r>
        <w:r w:rsidRPr="00F53F94">
          <w:rPr>
            <w:rFonts w:ascii="Arial" w:eastAsia="Times New Roman" w:hAnsi="Arial" w:cs="Arial"/>
            <w:color w:val="000000"/>
            <w:sz w:val="26"/>
            <w:szCs w:val="26"/>
            <w:lang w:eastAsia="ru-RU"/>
          </w:rPr>
          <w:br/>
        </w:r>
        <w:r w:rsidRPr="00F53F94">
          <w:rPr>
            <w:rFonts w:ascii="Arial" w:eastAsia="Times New Roman" w:hAnsi="Arial" w:cs="Arial"/>
            <w:color w:val="000000"/>
            <w:sz w:val="26"/>
            <w:szCs w:val="26"/>
            <w:lang w:eastAsia="ru-RU"/>
          </w:rPr>
          <w:br/>
          <w:t>En son aşamada, kurbanlar bu ve benzeri isimlere karşı </w:t>
        </w:r>
        <w:r w:rsidRPr="00F53F94">
          <w:rPr>
            <w:rFonts w:ascii="Arial" w:eastAsia="Times New Roman" w:hAnsi="Arial" w:cs="Arial"/>
            <w:i/>
            <w:iCs/>
            <w:color w:val="000000"/>
            <w:sz w:val="26"/>
            <w:szCs w:val="26"/>
            <w:lang w:eastAsia="ru-RU"/>
          </w:rPr>
          <w:t>"freedom fighters"</w:t>
        </w:r>
        <w:r w:rsidRPr="00F53F94">
          <w:rPr>
            <w:rFonts w:ascii="Arial" w:eastAsia="Times New Roman" w:hAnsi="Arial" w:cs="Arial"/>
            <w:color w:val="000000"/>
            <w:sz w:val="26"/>
            <w:szCs w:val="26"/>
            <w:lang w:eastAsia="ru-RU"/>
          </w:rPr>
          <w:t> (özgürlük savaşçıları) olarak örgütlendiriliyor. Bunlar için, uyuşturucu şebekeleri, yerel ve genel kriminal çevreler serbest kılınıyor. NWO stratejistlerinin en çok basvurduğu yöntem bu Machiavellian yöntem. Silahlandırma, provokasyon yaratma, finanse etme vs. hepsi mevcud. En büyük propaganda kuvveti ise Medya.</w:t>
        </w:r>
        <w:r w:rsidRPr="00F53F94">
          <w:rPr>
            <w:rFonts w:ascii="Arial" w:eastAsia="Times New Roman" w:hAnsi="Arial" w:cs="Arial"/>
            <w:color w:val="000000"/>
            <w:sz w:val="26"/>
            <w:szCs w:val="26"/>
            <w:lang w:eastAsia="ru-RU"/>
          </w:rPr>
          <w:br/>
        </w:r>
        <w:r w:rsidRPr="00F53F94">
          <w:rPr>
            <w:rFonts w:ascii="Arial" w:eastAsia="Times New Roman" w:hAnsi="Arial" w:cs="Arial"/>
            <w:color w:val="000000"/>
            <w:sz w:val="26"/>
            <w:szCs w:val="26"/>
            <w:lang w:eastAsia="ru-RU"/>
          </w:rPr>
          <w:br/>
          <w:t>13 Eylül 1999 tarihli Los Angeles Time gazetesinde, bir İlluminati alt örgütü olan Human Rights Watch (İnsan Hakları Zamanı. Saati) isimli yapı adına Yahudî Mike Jendrzejczyk şunları söylüyor:</w:t>
        </w:r>
        <w:r w:rsidRPr="00F53F94">
          <w:rPr>
            <w:rFonts w:ascii="Arial" w:eastAsia="Times New Roman" w:hAnsi="Arial" w:cs="Arial"/>
            <w:color w:val="000000"/>
            <w:sz w:val="26"/>
            <w:szCs w:val="26"/>
            <w:lang w:eastAsia="ru-RU"/>
          </w:rPr>
          <w:br/>
        </w:r>
        <w:r w:rsidRPr="00F53F94">
          <w:rPr>
            <w:rFonts w:ascii="Arial" w:eastAsia="Times New Roman" w:hAnsi="Arial" w:cs="Arial"/>
            <w:color w:val="000000"/>
            <w:sz w:val="26"/>
            <w:szCs w:val="26"/>
            <w:lang w:eastAsia="ru-RU"/>
          </w:rPr>
          <w:br/>
        </w:r>
        <w:r w:rsidRPr="00F53F94">
          <w:rPr>
            <w:rFonts w:ascii="Arial" w:eastAsia="Times New Roman" w:hAnsi="Arial" w:cs="Arial"/>
            <w:i/>
            <w:iCs/>
            <w:color w:val="000000"/>
            <w:sz w:val="26"/>
            <w:szCs w:val="26"/>
            <w:lang w:eastAsia="ru-RU"/>
          </w:rPr>
          <w:t>«Barış muhafızlarının (güçlerinin) milisleri silahsızlandırma yetkisinin olması çok mühimdir ve her Endonezyalı asker, onlarla (Barış güçleri!) birlikte hareket etmektedir.»</w:t>
        </w:r>
        <w:r w:rsidRPr="00F53F94">
          <w:rPr>
            <w:rFonts w:ascii="Arial" w:eastAsia="Times New Roman" w:hAnsi="Arial" w:cs="Arial"/>
            <w:color w:val="000000"/>
            <w:sz w:val="26"/>
            <w:szCs w:val="26"/>
            <w:lang w:eastAsia="ru-RU"/>
          </w:rPr>
          <w:br/>
        </w:r>
        <w:r w:rsidRPr="00F53F94">
          <w:rPr>
            <w:rFonts w:ascii="Arial" w:eastAsia="Times New Roman" w:hAnsi="Arial" w:cs="Arial"/>
            <w:color w:val="000000"/>
            <w:sz w:val="26"/>
            <w:szCs w:val="26"/>
            <w:lang w:eastAsia="ru-RU"/>
          </w:rPr>
          <w:br/>
          <w:t>Jendrzejczyk, </w:t>
        </w:r>
        <w:r w:rsidRPr="00F53F94">
          <w:rPr>
            <w:rFonts w:ascii="Arial" w:eastAsia="Times New Roman" w:hAnsi="Arial" w:cs="Arial"/>
            <w:i/>
            <w:iCs/>
            <w:color w:val="000000"/>
            <w:sz w:val="26"/>
            <w:szCs w:val="26"/>
            <w:lang w:eastAsia="ru-RU"/>
          </w:rPr>
          <w:t>"işbirlikçiliğin"</w:t>
        </w:r>
        <w:r w:rsidRPr="00F53F94">
          <w:rPr>
            <w:rFonts w:ascii="Arial" w:eastAsia="Times New Roman" w:hAnsi="Arial" w:cs="Arial"/>
            <w:color w:val="000000"/>
            <w:sz w:val="26"/>
            <w:szCs w:val="26"/>
            <w:lang w:eastAsia="ru-RU"/>
          </w:rPr>
          <w:t> önemine vurgu yapmaktadır. Barış muhafızları'yla işbirliği yapan Endonezya askerlerinin saldırdığı ve katlettiği insanlar ise Müslüman direniş güçleridir.</w:t>
        </w:r>
        <w:r w:rsidRPr="00F53F94">
          <w:rPr>
            <w:rFonts w:ascii="Arial" w:eastAsia="Times New Roman" w:hAnsi="Arial" w:cs="Arial"/>
            <w:color w:val="000000"/>
            <w:sz w:val="26"/>
            <w:szCs w:val="26"/>
            <w:lang w:eastAsia="ru-RU"/>
          </w:rPr>
          <w:br/>
        </w:r>
        <w:r w:rsidRPr="00F53F94">
          <w:rPr>
            <w:rFonts w:ascii="Arial" w:eastAsia="Times New Roman" w:hAnsi="Arial" w:cs="Arial"/>
            <w:color w:val="000000"/>
            <w:sz w:val="26"/>
            <w:szCs w:val="26"/>
            <w:lang w:eastAsia="ru-RU"/>
          </w:rPr>
          <w:br/>
          <w:t>Bu </w:t>
        </w:r>
        <w:r w:rsidRPr="00F53F94">
          <w:rPr>
            <w:rFonts w:ascii="Arial" w:eastAsia="Times New Roman" w:hAnsi="Arial" w:cs="Arial"/>
            <w:i/>
            <w:iCs/>
            <w:color w:val="000000"/>
            <w:sz w:val="26"/>
            <w:szCs w:val="26"/>
            <w:lang w:eastAsia="ru-RU"/>
          </w:rPr>
          <w:t>"peacekeeping missions"</w:t>
        </w:r>
        <w:r w:rsidRPr="00F53F94">
          <w:rPr>
            <w:rFonts w:ascii="Arial" w:eastAsia="Times New Roman" w:hAnsi="Arial" w:cs="Arial"/>
            <w:color w:val="000000"/>
            <w:sz w:val="26"/>
            <w:szCs w:val="26"/>
            <w:lang w:eastAsia="ru-RU"/>
          </w:rPr>
          <w:t> (barış muhafaza misyonları) meselâ Yugoslavya'da hükümrân orduyu alaşağı etmişlerdir! Bu (misyonlar) UN Partnership For Peace (PFP. BM Barış İçin Partnerlik/İşbirliği) kurumundan başka bir şey değildir. Gönüllü ABD peşkirciliği yapan bu kurum(lar) dünya düzenine güzel güzel su taşımaktadırlar. Ama, kimse, ABD'nin Yugoslavya'ya Anthrax ve Chlamydia yaydığından bahsetmiyor. </w:t>
        </w:r>
        <w:r w:rsidRPr="00F53F94">
          <w:rPr>
            <w:rFonts w:ascii="Arial" w:eastAsia="Times New Roman" w:hAnsi="Arial" w:cs="Arial"/>
            <w:i/>
            <w:iCs/>
            <w:color w:val="000000"/>
            <w:sz w:val="26"/>
            <w:szCs w:val="26"/>
            <w:lang w:eastAsia="ru-RU"/>
          </w:rPr>
          <w:t>"Barış muhafızları"</w:t>
        </w:r>
        <w:r w:rsidRPr="00F53F94">
          <w:rPr>
            <w:rFonts w:ascii="Arial" w:eastAsia="Times New Roman" w:hAnsi="Arial" w:cs="Arial"/>
            <w:color w:val="000000"/>
            <w:sz w:val="26"/>
            <w:szCs w:val="26"/>
            <w:lang w:eastAsia="ru-RU"/>
          </w:rPr>
          <w:t> ise bu bakterileri veya mikroorganizmaları koruduklarını </w:t>
        </w:r>
        <w:r w:rsidRPr="00F53F94">
          <w:rPr>
            <w:rFonts w:ascii="Arial" w:eastAsia="Times New Roman" w:hAnsi="Arial" w:cs="Arial"/>
            <w:i/>
            <w:iCs/>
            <w:color w:val="000000"/>
            <w:sz w:val="26"/>
            <w:szCs w:val="26"/>
            <w:lang w:eastAsia="ru-RU"/>
          </w:rPr>
          <w:t>"bilmiyorlar"</w:t>
        </w:r>
        <w:r w:rsidRPr="00F53F94">
          <w:rPr>
            <w:rFonts w:ascii="Arial" w:eastAsia="Times New Roman" w:hAnsi="Arial" w:cs="Arial"/>
            <w:color w:val="000000"/>
            <w:sz w:val="26"/>
            <w:szCs w:val="26"/>
            <w:lang w:eastAsia="ru-RU"/>
          </w:rPr>
          <w:t>! Çünkü, oradaki her asker Anthrax'a karşı aşılanmış durumda.</w:t>
        </w:r>
      </w:ins>
    </w:p>
    <w:p w:rsidR="00F53F94" w:rsidRPr="00F53F94" w:rsidRDefault="00F53F94" w:rsidP="00F53F94">
      <w:pPr>
        <w:shd w:val="clear" w:color="auto" w:fill="F0F8FF"/>
        <w:spacing w:before="100" w:beforeAutospacing="1" w:after="100" w:afterAutospacing="1" w:line="240" w:lineRule="auto"/>
        <w:rPr>
          <w:ins w:id="6" w:author="Unknown"/>
          <w:rFonts w:ascii="Arial" w:eastAsia="Times New Roman" w:hAnsi="Arial" w:cs="Arial"/>
          <w:color w:val="000000"/>
          <w:sz w:val="26"/>
          <w:szCs w:val="26"/>
          <w:lang w:val="en-US" w:eastAsia="ru-RU"/>
        </w:rPr>
      </w:pPr>
      <w:ins w:id="7" w:author="Unknown">
        <w:r w:rsidRPr="00F53F94">
          <w:rPr>
            <w:rFonts w:ascii="Arial" w:eastAsia="Times New Roman" w:hAnsi="Arial" w:cs="Arial"/>
            <w:color w:val="000000"/>
            <w:sz w:val="26"/>
            <w:szCs w:val="26"/>
            <w:lang w:eastAsia="ru-RU"/>
          </w:rPr>
          <w:t>Aynı şey, Körfez Savaşı'nda da oldu ve bir sürü mâsum hayatını kaybetti. Şimdi bakın, Irak'daki 'barış muhafızları' arasında kimler var: Japonlar, Güney Koreliler, Polonyalılar, Macarlar, Bulgarlar, İtalyanlar, Fransızlar, Nijeryalılar, Danimarkalılar, Kenyalılar, Nepalliler, Yeni Zelandalılar, Zimbabweliler, Rumenler, Moldowalılar, Gürcistanlılar vs. var. Bunlarin hepsi barış manyağı olmuş ve ABD-Britanya askerî düzeninin hizmetkârı olarak oradalar. Yeni Dünya Düzeni, işte bu.</w:t>
        </w:r>
        <w:r w:rsidRPr="00F53F94">
          <w:rPr>
            <w:rFonts w:ascii="Arial" w:eastAsia="Times New Roman" w:hAnsi="Arial" w:cs="Arial"/>
            <w:color w:val="000000"/>
            <w:sz w:val="26"/>
            <w:szCs w:val="26"/>
            <w:lang w:eastAsia="ru-RU"/>
          </w:rPr>
          <w:br/>
        </w:r>
        <w:r w:rsidRPr="00F53F94">
          <w:rPr>
            <w:rFonts w:ascii="Arial" w:eastAsia="Times New Roman" w:hAnsi="Arial" w:cs="Arial"/>
            <w:color w:val="000000"/>
            <w:sz w:val="26"/>
            <w:szCs w:val="26"/>
            <w:lang w:eastAsia="ru-RU"/>
          </w:rPr>
          <w:br/>
        </w:r>
        <w:r w:rsidRPr="00F53F94">
          <w:rPr>
            <w:rFonts w:ascii="Arial" w:eastAsia="Times New Roman" w:hAnsi="Arial" w:cs="Arial"/>
            <w:color w:val="000000"/>
            <w:sz w:val="26"/>
            <w:szCs w:val="26"/>
            <w:lang w:eastAsia="ru-RU"/>
          </w:rPr>
          <w:lastRenderedPageBreak/>
          <w:t xml:space="preserve">Yeni Dünya Düzeni'nin uluslararası bankerler tarafından (Darvari ailesi, Rothschild hânedânı, Goldsmith hânedânı, Soros, Kaşıkçı ailesi, Dumba ilesi, Hagi Meitani ailesi, Mocioni ailesi, Raoul Wallenberg sülâlesi, Medici ailesi vs.) ve büyük ilâç kartelleri tarafından ciddî bir biçimde desteklendiğini belirtmek gerekir. </w:t>
        </w:r>
        <w:r w:rsidRPr="00F53F94">
          <w:rPr>
            <w:rFonts w:ascii="Arial" w:eastAsia="Times New Roman" w:hAnsi="Arial" w:cs="Arial"/>
            <w:color w:val="000000"/>
            <w:sz w:val="26"/>
            <w:szCs w:val="26"/>
            <w:lang w:val="en-US" w:eastAsia="ru-RU"/>
          </w:rPr>
          <w:t>Bunların arasında, Pfizer, Hoechst, GlaxoSmithKline, Bristol -Myers-Squibb, Johnson &amp; Johnson, Wyeth gibi oligopoller sayılabilir. İngiltere Kraliyet Ailesi (The Royal Family of England), ve Windsor Mâlikhânesi (the House of Windsor) – ki, bu aile ve hâne Avrupa Kraliyeti'nin Germen Kolu'ndan gelir ve Saxe-Coburg-Gotha ailesi olarak da anılır. 1914 yılında isimlerini Windsor'a çevirmişlerdir- oligarşi içinde çok yüksek bir rol üstlenmişlerdir. Bu, İlluminati'nin en yüksek katlarından (upper strata of the İlluminati) biridir. İlluminati'nin sinir sisteminin merkezi (beyni) Londra'da olup Basel (İsviçre) ve Brüksel çevresel sinir sisteminin merkezleri (omurilik) olmaktadır.</w:t>
        </w:r>
        <w:r w:rsidRPr="00F53F94">
          <w:rPr>
            <w:rFonts w:ascii="Arial" w:eastAsia="Times New Roman" w:hAnsi="Arial" w:cs="Arial"/>
            <w:color w:val="000000"/>
            <w:sz w:val="26"/>
            <w:szCs w:val="26"/>
            <w:lang w:val="en-US" w:eastAsia="ru-RU"/>
          </w:rPr>
          <w:br/>
        </w:r>
        <w:r w:rsidRPr="00F53F94">
          <w:rPr>
            <w:rFonts w:ascii="Arial" w:eastAsia="Times New Roman" w:hAnsi="Arial" w:cs="Arial"/>
            <w:color w:val="000000"/>
            <w:sz w:val="26"/>
            <w:szCs w:val="26"/>
            <w:lang w:val="en-US" w:eastAsia="ru-RU"/>
          </w:rPr>
          <w:br/>
          <w:t>Bu çarkın parçası olmayanlar tasfiye edildi: Kennedy, Ziya-ül Hak, Aldo Moro, Zulfikâr Ali Bhutto, Amiral Borda, William Colby vs.</w:t>
        </w:r>
        <w:r w:rsidRPr="00F53F94">
          <w:rPr>
            <w:rFonts w:ascii="Arial" w:eastAsia="Times New Roman" w:hAnsi="Arial" w:cs="Arial"/>
            <w:color w:val="000000"/>
            <w:sz w:val="18"/>
            <w:szCs w:val="18"/>
            <w:vertAlign w:val="superscript"/>
            <w:lang w:val="en-US" w:eastAsia="ru-RU"/>
          </w:rPr>
          <w:t>[2]</w:t>
        </w:r>
      </w:ins>
    </w:p>
    <w:p w:rsidR="00F53F94" w:rsidRPr="00F53F94" w:rsidRDefault="00F53F94" w:rsidP="00F53F94">
      <w:pPr>
        <w:pBdr>
          <w:top w:val="single" w:sz="2" w:space="2" w:color="3B5998"/>
          <w:left w:val="single" w:sz="2" w:space="6" w:color="3B5998"/>
          <w:bottom w:val="single" w:sz="2" w:space="2" w:color="3B5998"/>
          <w:right w:val="single" w:sz="2" w:space="4" w:color="3B5998"/>
        </w:pBdr>
        <w:shd w:val="clear" w:color="auto" w:fill="DFF0FF"/>
        <w:spacing w:before="100" w:beforeAutospacing="1" w:after="100" w:afterAutospacing="1" w:line="240" w:lineRule="auto"/>
        <w:ind w:left="75"/>
        <w:jc w:val="center"/>
        <w:outlineLvl w:val="2"/>
        <w:rPr>
          <w:ins w:id="8" w:author="Unknown"/>
          <w:rFonts w:ascii="Arial" w:eastAsia="Times New Roman" w:hAnsi="Arial" w:cs="Arial"/>
          <w:b/>
          <w:bCs/>
          <w:color w:val="3B5998"/>
          <w:sz w:val="30"/>
          <w:szCs w:val="30"/>
          <w:lang w:val="en-US" w:eastAsia="ru-RU"/>
        </w:rPr>
      </w:pPr>
      <w:ins w:id="9" w:author="Unknown">
        <w:r w:rsidRPr="00F53F94">
          <w:rPr>
            <w:rFonts w:ascii="Arial" w:eastAsia="Times New Roman" w:hAnsi="Arial" w:cs="Arial"/>
            <w:b/>
            <w:bCs/>
            <w:color w:val="3B5998"/>
            <w:sz w:val="30"/>
            <w:szCs w:val="30"/>
            <w:lang w:val="en-US" w:eastAsia="ru-RU"/>
          </w:rPr>
          <w:t>Kaynaklar</w:t>
        </w:r>
      </w:ins>
    </w:p>
    <w:p w:rsidR="00F53F94" w:rsidRPr="00F53F94" w:rsidRDefault="00F53F94" w:rsidP="00F53F94">
      <w:pPr>
        <w:shd w:val="clear" w:color="auto" w:fill="F0F8FF"/>
        <w:spacing w:before="100" w:beforeAutospacing="1" w:after="100" w:afterAutospacing="1" w:line="240" w:lineRule="auto"/>
        <w:rPr>
          <w:ins w:id="10" w:author="Unknown"/>
          <w:rFonts w:ascii="Arial" w:eastAsia="Times New Roman" w:hAnsi="Arial" w:cs="Arial"/>
          <w:color w:val="000000"/>
          <w:sz w:val="26"/>
          <w:szCs w:val="26"/>
          <w:lang w:eastAsia="ru-RU"/>
        </w:rPr>
      </w:pPr>
      <w:ins w:id="11" w:author="Unknown">
        <w:r w:rsidRPr="00F53F94">
          <w:rPr>
            <w:rFonts w:ascii="Arial" w:eastAsia="Times New Roman" w:hAnsi="Arial" w:cs="Arial"/>
            <w:color w:val="000000"/>
            <w:sz w:val="26"/>
            <w:szCs w:val="26"/>
            <w:lang w:val="en-US" w:eastAsia="ru-RU"/>
          </w:rPr>
          <w:t>[1] www.delininbiriyimiste.tr.gg/H-Ue-K-Ue-M-ALLAH’INDIR-EY-LANETLENMİŞLER-ar-.htm</w:t>
        </w:r>
        <w:r w:rsidRPr="00F53F94">
          <w:rPr>
            <w:rFonts w:ascii="Arial" w:eastAsia="Times New Roman" w:hAnsi="Arial" w:cs="Arial"/>
            <w:color w:val="000000"/>
            <w:sz w:val="26"/>
            <w:szCs w:val="26"/>
            <w:lang w:val="en-US" w:eastAsia="ru-RU"/>
          </w:rPr>
          <w:br/>
          <w:t>[2] Dr. Hakkı Açıkalın, </w:t>
        </w:r>
        <w:r w:rsidRPr="00F53F94">
          <w:rPr>
            <w:rFonts w:ascii="Arial" w:eastAsia="Times New Roman" w:hAnsi="Arial" w:cs="Arial"/>
            <w:i/>
            <w:iCs/>
            <w:color w:val="000000"/>
            <w:sz w:val="26"/>
            <w:szCs w:val="26"/>
            <w:lang w:val="en-US" w:eastAsia="ru-RU"/>
          </w:rPr>
          <w:t>"Yeni Dünya Düzeni - The New World Order (NWO)"</w:t>
        </w:r>
        <w:r w:rsidRPr="00F53F94">
          <w:rPr>
            <w:rFonts w:ascii="Arial" w:eastAsia="Times New Roman" w:hAnsi="Arial" w:cs="Arial"/>
            <w:color w:val="000000"/>
            <w:sz w:val="26"/>
            <w:szCs w:val="26"/>
            <w:lang w:val="en-US" w:eastAsia="ru-RU"/>
          </w:rPr>
          <w:t>, duralidurmaz.blogcu.com/yeni-dunya-duzeni-the-new-world-order-nwo/5003109</w:t>
        </w:r>
        <w:r w:rsidRPr="00F53F94">
          <w:rPr>
            <w:rFonts w:ascii="Arial" w:eastAsia="Times New Roman" w:hAnsi="Arial" w:cs="Arial"/>
            <w:color w:val="000000"/>
            <w:sz w:val="26"/>
            <w:szCs w:val="26"/>
            <w:lang w:val="en-US" w:eastAsia="ru-RU"/>
          </w:rPr>
          <w:br/>
          <w:t>[3] John Coleman, </w:t>
        </w:r>
        <w:r w:rsidRPr="00F53F94">
          <w:rPr>
            <w:rFonts w:ascii="Arial" w:eastAsia="Times New Roman" w:hAnsi="Arial" w:cs="Arial"/>
            <w:i/>
            <w:iCs/>
            <w:color w:val="000000"/>
            <w:sz w:val="26"/>
            <w:szCs w:val="26"/>
            <w:lang w:val="en-US" w:eastAsia="ru-RU"/>
          </w:rPr>
          <w:t>"Conspirator's Hierarchy – Suikastçinin Hiyerarşisi"</w:t>
        </w:r>
        <w:r w:rsidRPr="00F53F94">
          <w:rPr>
            <w:rFonts w:ascii="Arial" w:eastAsia="Times New Roman" w:hAnsi="Arial" w:cs="Arial"/>
            <w:color w:val="000000"/>
            <w:sz w:val="26"/>
            <w:szCs w:val="26"/>
            <w:lang w:val="en-US" w:eastAsia="ru-RU"/>
          </w:rPr>
          <w:t>, 1992</w:t>
        </w:r>
        <w:r w:rsidRPr="00F53F94">
          <w:rPr>
            <w:rFonts w:ascii="Arial" w:eastAsia="Times New Roman" w:hAnsi="Arial" w:cs="Arial"/>
            <w:color w:val="000000"/>
            <w:sz w:val="26"/>
            <w:szCs w:val="26"/>
            <w:lang w:val="en-US" w:eastAsia="ru-RU"/>
          </w:rPr>
          <w:br/>
          <w:t>[4] Mustafa Yahya Coşkun, </w:t>
        </w:r>
        <w:r w:rsidRPr="00F53F94">
          <w:rPr>
            <w:rFonts w:ascii="Arial" w:eastAsia="Times New Roman" w:hAnsi="Arial" w:cs="Arial"/>
            <w:i/>
            <w:iCs/>
            <w:color w:val="000000"/>
            <w:sz w:val="26"/>
            <w:szCs w:val="26"/>
            <w:lang w:val="en-US" w:eastAsia="ru-RU"/>
          </w:rPr>
          <w:t>"BM ve Siyonizm"</w:t>
        </w:r>
        <w:r w:rsidRPr="00F53F94">
          <w:rPr>
            <w:rFonts w:ascii="Arial" w:eastAsia="Times New Roman" w:hAnsi="Arial" w:cs="Arial"/>
            <w:color w:val="000000"/>
            <w:sz w:val="26"/>
            <w:szCs w:val="26"/>
            <w:lang w:val="en-US" w:eastAsia="ru-RU"/>
          </w:rPr>
          <w:t>, Milli Gazete.</w:t>
        </w:r>
        <w:r w:rsidRPr="00F53F94">
          <w:rPr>
            <w:rFonts w:ascii="Arial" w:eastAsia="Times New Roman" w:hAnsi="Arial" w:cs="Arial"/>
            <w:color w:val="000000"/>
            <w:sz w:val="26"/>
            <w:szCs w:val="26"/>
            <w:lang w:val="en-US" w:eastAsia="ru-RU"/>
          </w:rPr>
          <w:br/>
        </w:r>
        <w:r w:rsidRPr="00F53F94">
          <w:rPr>
            <w:rFonts w:ascii="Arial" w:eastAsia="Times New Roman" w:hAnsi="Arial" w:cs="Arial"/>
            <w:color w:val="000000"/>
            <w:sz w:val="26"/>
            <w:szCs w:val="26"/>
            <w:lang w:eastAsia="ru-RU"/>
          </w:rPr>
          <w:t>[5] www.siyaseten.com/2009/02/27/gizli-dunya-devleti-gdd/</w:t>
        </w:r>
      </w:ins>
    </w:p>
    <w:p w:rsidR="00EA64A6" w:rsidRPr="00F53F94" w:rsidRDefault="00EA64A6" w:rsidP="00F53F94">
      <w:bookmarkStart w:id="12" w:name="_GoBack"/>
      <w:bookmarkEnd w:id="12"/>
    </w:p>
    <w:sectPr w:rsidR="00EA64A6" w:rsidRPr="00F53F9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3A2"/>
    <w:rsid w:val="004263A2"/>
    <w:rsid w:val="00EA64A6"/>
    <w:rsid w:val="00F53F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F53F9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53F94"/>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F53F9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F53F9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F53F9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53F94"/>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F53F9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F53F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802824">
      <w:bodyDiv w:val="1"/>
      <w:marLeft w:val="0"/>
      <w:marRight w:val="0"/>
      <w:marTop w:val="0"/>
      <w:marBottom w:val="0"/>
      <w:divBdr>
        <w:top w:val="none" w:sz="0" w:space="0" w:color="auto"/>
        <w:left w:val="none" w:sz="0" w:space="0" w:color="auto"/>
        <w:bottom w:val="none" w:sz="0" w:space="0" w:color="auto"/>
        <w:right w:val="none" w:sz="0" w:space="0" w:color="auto"/>
      </w:divBdr>
      <w:divsChild>
        <w:div w:id="74815940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49021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00356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1992</Words>
  <Characters>11357</Characters>
  <Application>Microsoft Office Word</Application>
  <DocSecurity>0</DocSecurity>
  <Lines>94</Lines>
  <Paragraphs>26</Paragraphs>
  <ScaleCrop>false</ScaleCrop>
  <Company>SPecialiST RePack</Company>
  <LinksUpToDate>false</LinksUpToDate>
  <CharactersWithSpaces>13323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dc:creator>
  <cp:keywords/>
  <dc:description/>
  <cp:lastModifiedBy>Ismet</cp:lastModifiedBy>
  <cp:revision>3</cp:revision>
  <dcterms:created xsi:type="dcterms:W3CDTF">2015-08-03T08:25:00Z</dcterms:created>
  <dcterms:modified xsi:type="dcterms:W3CDTF">2015-08-03T08:25:00Z</dcterms:modified>
</cp:coreProperties>
</file>