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656" w:rsidRPr="00390656" w:rsidRDefault="00390656" w:rsidP="00390656">
      <w:pPr>
        <w:shd w:val="clear" w:color="auto" w:fill="3B5998"/>
        <w:spacing w:before="100" w:beforeAutospacing="1" w:after="100" w:afterAutospacing="1" w:line="240" w:lineRule="auto"/>
        <w:ind w:left="75"/>
        <w:jc w:val="center"/>
        <w:outlineLvl w:val="0"/>
        <w:rPr>
          <w:rFonts w:ascii="Arial" w:eastAsia="Times New Roman" w:hAnsi="Arial" w:cs="Arial"/>
          <w:b/>
          <w:bCs/>
          <w:color w:val="F0F8FF"/>
          <w:kern w:val="36"/>
          <w:sz w:val="38"/>
          <w:szCs w:val="38"/>
          <w:lang w:eastAsia="ru-RU"/>
        </w:rPr>
      </w:pPr>
      <w:r w:rsidRPr="00390656">
        <w:rPr>
          <w:rFonts w:ascii="Arial" w:eastAsia="Times New Roman" w:hAnsi="Arial" w:cs="Arial"/>
          <w:b/>
          <w:bCs/>
          <w:color w:val="F0F8FF"/>
          <w:kern w:val="36"/>
          <w:sz w:val="38"/>
          <w:szCs w:val="38"/>
          <w:lang w:eastAsia="ru-RU"/>
        </w:rPr>
        <w:t>Kurtlar Vadisi ve Dünyayı Yönetenler</w:t>
      </w:r>
    </w:p>
    <w:p w:rsidR="00390656" w:rsidRPr="00390656" w:rsidRDefault="00390656" w:rsidP="00390656">
      <w:pPr>
        <w:spacing w:after="0" w:line="240" w:lineRule="auto"/>
        <w:rPr>
          <w:rFonts w:ascii="Times New Roman" w:eastAsia="Times New Roman" w:hAnsi="Times New Roman" w:cs="Times New Roman"/>
          <w:sz w:val="24"/>
          <w:szCs w:val="24"/>
          <w:lang w:eastAsia="ru-RU"/>
        </w:rPr>
      </w:pPr>
      <w:r w:rsidRPr="00390656">
        <w:rPr>
          <w:rFonts w:ascii="Arial" w:eastAsia="Times New Roman" w:hAnsi="Arial" w:cs="Arial"/>
          <w:color w:val="000000"/>
          <w:sz w:val="26"/>
          <w:szCs w:val="26"/>
          <w:shd w:val="clear" w:color="auto" w:fill="F0F8FF"/>
          <w:lang w:eastAsia="ru-RU"/>
        </w:rPr>
        <w:t>Başlamadan önce belirtmek istediklerim var.</w:t>
      </w:r>
    </w:p>
    <w:p w:rsidR="00390656" w:rsidRPr="00390656" w:rsidRDefault="00390656" w:rsidP="00390656">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390656">
        <w:rPr>
          <w:rFonts w:ascii="Arial" w:eastAsia="Times New Roman" w:hAnsi="Arial" w:cs="Arial"/>
          <w:color w:val="000000"/>
          <w:sz w:val="26"/>
          <w:szCs w:val="26"/>
          <w:lang w:eastAsia="ru-RU"/>
        </w:rPr>
        <w:t>Yazı esnasında verecek olduğum resimlerin üzerinde bir kurtlar vadisi fan sitesinin adresi vardır.O siteye üyeyim ve yakından takip ederim ancak kesinlikle reklam yapmak gibi bir niyetim yok.Görsellik kalitesini düşürmemek amacıyla resimlerdeki adres olan yerleri editlemedim.</w:t>
      </w:r>
    </w:p>
    <w:p w:rsidR="00390656" w:rsidRPr="00390656" w:rsidRDefault="00390656" w:rsidP="00390656">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390656">
        <w:rPr>
          <w:rFonts w:ascii="Arial" w:eastAsia="Times New Roman" w:hAnsi="Arial" w:cs="Arial"/>
          <w:color w:val="000000"/>
          <w:sz w:val="26"/>
          <w:szCs w:val="26"/>
          <w:lang w:eastAsia="ru-RU"/>
        </w:rPr>
        <w:t>Yazıyı sonuna kadar okumanızı şiddetle tavsiye ederim.</w:t>
      </w:r>
    </w:p>
    <w:p w:rsidR="00390656" w:rsidRPr="00390656" w:rsidRDefault="00390656" w:rsidP="00390656">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390656">
        <w:rPr>
          <w:rFonts w:ascii="Arial" w:eastAsia="Times New Roman" w:hAnsi="Arial" w:cs="Arial"/>
          <w:color w:val="000000"/>
          <w:sz w:val="26"/>
          <w:szCs w:val="26"/>
          <w:lang w:eastAsia="ru-RU"/>
        </w:rPr>
        <w:t>Yorum yaparken: </w:t>
      </w:r>
      <w:r w:rsidRPr="00390656">
        <w:rPr>
          <w:rFonts w:ascii="Arial" w:eastAsia="Times New Roman" w:hAnsi="Arial" w:cs="Arial"/>
          <w:i/>
          <w:iCs/>
          <w:color w:val="000000"/>
          <w:sz w:val="26"/>
          <w:szCs w:val="26"/>
          <w:lang w:eastAsia="ru-RU"/>
        </w:rPr>
        <w:t>"saçma, ilginç"</w:t>
      </w:r>
      <w:r w:rsidRPr="00390656">
        <w:rPr>
          <w:rFonts w:ascii="Arial" w:eastAsia="Times New Roman" w:hAnsi="Arial" w:cs="Arial"/>
          <w:color w:val="000000"/>
          <w:sz w:val="26"/>
          <w:szCs w:val="26"/>
          <w:lang w:eastAsia="ru-RU"/>
        </w:rPr>
        <w:t> gibisinden yorumlardan kaçınalım lütfen.Mesaj yazmış olmak için yazmayalım.Yorumlarınızı herkesin anlayabileceği bir şekilde yazmaya dikkat edin lütfen.</w:t>
      </w:r>
    </w:p>
    <w:p w:rsidR="00390656" w:rsidRPr="00390656" w:rsidRDefault="00390656" w:rsidP="00390656">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390656">
        <w:rPr>
          <w:rFonts w:ascii="Arial" w:eastAsia="Times New Roman" w:hAnsi="Arial" w:cs="Arial"/>
          <w:color w:val="000000"/>
          <w:sz w:val="26"/>
          <w:szCs w:val="26"/>
          <w:lang w:eastAsia="ru-RU"/>
        </w:rPr>
        <w:t>Yazıyı aynen aktarıyorum.....</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NOT:Yazının başlarında diziden kesitlerle başlıyor.Sıkılmadan okumanız konusunu tekrar belirtmek istedim</w:t>
      </w:r>
    </w:p>
    <w:p w:rsidR="00390656" w:rsidRPr="00390656" w:rsidRDefault="00390656" w:rsidP="00390656">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Pr>
          <w:rFonts w:ascii="Arial" w:eastAsia="Times New Roman" w:hAnsi="Arial" w:cs="Arial"/>
          <w:noProof/>
          <w:color w:val="000000"/>
          <w:sz w:val="26"/>
          <w:szCs w:val="26"/>
          <w:lang w:eastAsia="ru-RU"/>
        </w:rPr>
        <w:drawing>
          <wp:inline distT="0" distB="0" distL="0" distR="0">
            <wp:extent cx="3771900" cy="2809875"/>
            <wp:effectExtent l="0" t="0" r="0" b="9525"/>
            <wp:docPr id="1" name="Рисунок 1" descr="http://img213.imageshack.us/img213/4935/logozk6d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13.imageshack.us/img213/4935/logozk6dm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2809875"/>
                    </a:xfrm>
                    <a:prstGeom prst="rect">
                      <a:avLst/>
                    </a:prstGeom>
                    <a:noFill/>
                    <a:ln>
                      <a:noFill/>
                    </a:ln>
                  </pic:spPr>
                </pic:pic>
              </a:graphicData>
            </a:graphic>
          </wp:inline>
        </w:drawing>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Seçilmiş Evlatlar &amp; Yüce Seçilmişler, Nam-ı Diğer MABED </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Dizinin seyrini değiştiren, en dehşet bölüm 74.bölüm.</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Karahanlı'nın infazı, Polat-Doğu Bey diyaloğu, Mabedin ortaya çıkışı, Polat'ın Gerçekleri öğrendiği (Karahanlı'nın oğlu olduğunu) ve aynı zamanda gerçeklerden koptuğu bölüm.. (Elif'le konuşurken gördüğü hayaller)... Kısacası izleyip de "ANLAYAN" için bölümlerin kralı.... KV gerçek FİNAL'ini bu bölümle yapmıştır... Bu bölümle birlikte çok şey değişmiştir.. Ve Bu bölüm ilk yayınlandığında Türkiye'de fırtınalar koparmıştır.. Sanki bir dizi bölümü değil de bir sinema filmi gibi.. Kamera efektleri, kostümler, senaryo..her şeyiyle dehşetti.. KV izleyici sayısını bu bölümle 2 katına çıkarmıştır...</w:t>
      </w:r>
    </w:p>
    <w:p w:rsidR="00390656" w:rsidRPr="00390656" w:rsidRDefault="00390656" w:rsidP="00390656">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390656">
        <w:rPr>
          <w:rFonts w:ascii="Arial" w:eastAsia="Times New Roman" w:hAnsi="Arial" w:cs="Arial"/>
          <w:b/>
          <w:bCs/>
          <w:color w:val="3B5998"/>
          <w:sz w:val="30"/>
          <w:szCs w:val="30"/>
          <w:lang w:eastAsia="ru-RU"/>
        </w:rPr>
        <w:t>Resmi Sitedeki 74.Bölüm Tanıtımı...</w:t>
      </w:r>
    </w:p>
    <w:p w:rsidR="00390656" w:rsidRPr="00390656" w:rsidRDefault="00390656" w:rsidP="00390656">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390656">
        <w:rPr>
          <w:rFonts w:ascii="Arial" w:eastAsia="Times New Roman" w:hAnsi="Arial" w:cs="Arial"/>
          <w:color w:val="000000"/>
          <w:sz w:val="26"/>
          <w:szCs w:val="26"/>
          <w:lang w:eastAsia="ru-RU"/>
        </w:rPr>
        <w:lastRenderedPageBreak/>
        <w:t>Polat, deşifre edildiğini düşünerek Doğu Bey'i öldürmek ister. Vereceği karar kendisi ve görevi için yol ayrımı demektir. Polat Alemdar, Mehmet Karahanlı'yı gerçek babası olarak kabullenemez. Elif ile yüzleşme isteği bile sancılıdır.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Baron mabette hesap verirken, Polat ise Ali Candan'ın Efe Karahanlı olmadığını ispata çalışır. Kılıç, tüm gelişmelerden habersiz, Baron'un toplantısının bitmesini bekler. Nergiz, rüyasında gördüklerinden ötürü fenalaşır. Safiye, annesinin eski haline geri dönmesinden korkar. Mabed'in ev sahipleri, Türkiye Baronu'nun beceriksizliklerine tahammül edemez.</w:t>
      </w:r>
    </w:p>
    <w:p w:rsidR="00390656" w:rsidRPr="00390656" w:rsidRDefault="00390656" w:rsidP="00390656">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390656">
        <w:rPr>
          <w:rFonts w:ascii="Arial" w:eastAsia="Times New Roman" w:hAnsi="Arial" w:cs="Arial"/>
          <w:b/>
          <w:bCs/>
          <w:color w:val="3B5998"/>
          <w:sz w:val="30"/>
          <w:szCs w:val="30"/>
          <w:lang w:eastAsia="ru-RU"/>
        </w:rPr>
        <w:t>DİKKAT!!! BUNLAR MASON DEĞİL!!!</w:t>
      </w:r>
    </w:p>
    <w:p w:rsidR="00390656" w:rsidRPr="00390656" w:rsidRDefault="00390656" w:rsidP="00390656">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390656">
        <w:rPr>
          <w:rFonts w:ascii="Arial" w:eastAsia="Times New Roman" w:hAnsi="Arial" w:cs="Arial"/>
          <w:color w:val="000000"/>
          <w:sz w:val="26"/>
          <w:szCs w:val="26"/>
          <w:lang w:eastAsia="ru-RU"/>
        </w:rPr>
        <w:t>Arkadaşlar, Dizinin bu bölümüyle birlikte ilk akla gelen soru maskeli adamların kim olduğuydu. Çoğu kişi “MASON” diyerek balıklama daldı tabi..ve yanıldılar. çünkü bunlar mason değil.. Çünkü Masonlar ayak takımı.. Bunlar çok üst düzey…</w:t>
      </w:r>
    </w:p>
    <w:p w:rsidR="00390656" w:rsidRPr="00390656" w:rsidRDefault="00390656" w:rsidP="00390656">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390656">
        <w:rPr>
          <w:rFonts w:ascii="Arial" w:eastAsia="Times New Roman" w:hAnsi="Arial" w:cs="Arial"/>
          <w:b/>
          <w:bCs/>
          <w:color w:val="3B5998"/>
          <w:sz w:val="30"/>
          <w:szCs w:val="30"/>
          <w:lang w:eastAsia="ru-RU"/>
        </w:rPr>
        <w:t>Neden Mason değiller? birkaç kanıt…</w:t>
      </w:r>
    </w:p>
    <w:p w:rsidR="00390656" w:rsidRPr="00390656" w:rsidRDefault="00390656" w:rsidP="00390656">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390656">
        <w:rPr>
          <w:rFonts w:ascii="Arial" w:eastAsia="Times New Roman" w:hAnsi="Arial" w:cs="Arial"/>
          <w:color w:val="000000"/>
          <w:sz w:val="26"/>
          <w:szCs w:val="26"/>
          <w:lang w:eastAsia="ru-RU"/>
        </w:rPr>
        <w:t>Karahanlı'nın infazından sonra, Elif kaçırıldı.. Ve kaçıranlar bizim mabed'di.. Polat'a bir yazı gönderdiler.. </w:t>
      </w:r>
      <w:r w:rsidRPr="00390656">
        <w:rPr>
          <w:rFonts w:ascii="Arial" w:eastAsia="Times New Roman" w:hAnsi="Arial" w:cs="Arial"/>
          <w:i/>
          <w:iCs/>
          <w:color w:val="000000"/>
          <w:sz w:val="26"/>
          <w:szCs w:val="26"/>
          <w:lang w:eastAsia="ru-RU"/>
        </w:rPr>
        <w:t>“Sen bizi bulamazsın, biz seni buluruz”</w:t>
      </w:r>
      <w:r w:rsidRPr="00390656">
        <w:rPr>
          <w:rFonts w:ascii="Arial" w:eastAsia="Times New Roman" w:hAnsi="Arial" w:cs="Arial"/>
          <w:color w:val="000000"/>
          <w:sz w:val="26"/>
          <w:szCs w:val="26"/>
          <w:lang w:eastAsia="ru-RU"/>
        </w:rPr>
        <w:t> diye.. Bunun üzerine Polat Doğu Bey'e danıştı… Ve diyalog aynen şöyle gerçekleşti:</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Polat: Bunlar Mason mu?</w:t>
      </w:r>
      <w:r w:rsidRPr="00390656">
        <w:rPr>
          <w:rFonts w:ascii="Arial" w:eastAsia="Times New Roman" w:hAnsi="Arial" w:cs="Arial"/>
          <w:color w:val="000000"/>
          <w:sz w:val="26"/>
          <w:szCs w:val="26"/>
          <w:lang w:eastAsia="ru-RU"/>
        </w:rPr>
        <w:br/>
        <w:t>Doğu: Hayır Onlar Değil…</w:t>
      </w:r>
      <w:r w:rsidRPr="00390656">
        <w:rPr>
          <w:rFonts w:ascii="Arial" w:eastAsia="Times New Roman" w:hAnsi="Arial" w:cs="Arial"/>
          <w:color w:val="000000"/>
          <w:sz w:val="26"/>
          <w:szCs w:val="26"/>
          <w:lang w:eastAsia="ru-RU"/>
        </w:rPr>
        <w:br/>
        <w:t>Polat: Tapınakçılar mı? İlluminati mi?</w:t>
      </w:r>
      <w:r w:rsidRPr="00390656">
        <w:rPr>
          <w:rFonts w:ascii="Arial" w:eastAsia="Times New Roman" w:hAnsi="Arial" w:cs="Arial"/>
          <w:color w:val="000000"/>
          <w:sz w:val="26"/>
          <w:szCs w:val="26"/>
          <w:lang w:eastAsia="ru-RU"/>
        </w:rPr>
        <w:br/>
        <w:t>Doğu: Bilmiyorum…</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Gördüğünüz gibi.. Başka bir kanıt…</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73.Bölümde Doğu Bey'le Karahanlı görüşmüştü… Bu görüşmenin bazı kısımları o bölümde gösterilmedi.. daha sonraki bölümlerde görüşmenin ayrıntıları verildi ve Doğu Bey Karahanlı'ya dedi ki: Bunların kim olduğunu söyle sana oğlunu vereyim.. Karahanlı da kabul etmemişti.. Şimdi bunlar Mason olsa koskoca devlet adamı Doğu Bey bilmez miydi??? Ve asıl kanıt: Bölümden sonra bir gazeteci, Bahadır Özdener'le Röportaj yaptı.. Ve Bahadır'a soruyor:</w:t>
      </w:r>
    </w:p>
    <w:p w:rsidR="00390656" w:rsidRPr="00390656" w:rsidRDefault="00390656" w:rsidP="00390656">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390656">
        <w:rPr>
          <w:rFonts w:ascii="Arial" w:eastAsia="Times New Roman" w:hAnsi="Arial" w:cs="Arial"/>
          <w:color w:val="000000"/>
          <w:sz w:val="26"/>
          <w:szCs w:val="26"/>
          <w:lang w:eastAsia="ru-RU"/>
        </w:rPr>
        <w:t>Gazeteci: Bu bölümdeki maskeli adamlar Masonlar mıydı?</w:t>
      </w:r>
      <w:r w:rsidRPr="00390656">
        <w:rPr>
          <w:rFonts w:ascii="Arial" w:eastAsia="Times New Roman" w:hAnsi="Arial" w:cs="Arial"/>
          <w:color w:val="000000"/>
          <w:sz w:val="26"/>
          <w:szCs w:val="26"/>
          <w:lang w:eastAsia="ru-RU"/>
        </w:rPr>
        <w:br/>
        <w:t>Bahadır: “Hayır masonlarla bir alakası yok…”Gazeteci: Peki kimler?</w:t>
      </w:r>
      <w:r w:rsidRPr="00390656">
        <w:rPr>
          <w:rFonts w:ascii="Arial" w:eastAsia="Times New Roman" w:hAnsi="Arial" w:cs="Arial"/>
          <w:color w:val="000000"/>
          <w:sz w:val="26"/>
          <w:szCs w:val="26"/>
          <w:lang w:eastAsia="ru-RU"/>
        </w:rPr>
        <w:br/>
        <w:t>Bahadır: “Bunlar Orta Doğu'ya yön verme iddiasındaki güçlerdir.. Biraz tapınakçılardan, biraz Evagelistlerden izler vardır”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Bu kadar söylüyor.. yani Mason olmadıklarını görüyorsunuz… Dediğim gibi Masonlar ayak takımı…</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İLLUMİNATİ'ye gelince…</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KV deki maskeli adamların İlluminati olduğunu sanmıyorum.. Neden?</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lastRenderedPageBreak/>
        <w:br/>
        <w:t>Bölümde Safiye'nin okuduğu kitap İlluminati'yi anlatan melekeler ve şeytanlar idi.. Hatta safiye okurken İlluminati yazan yerin altını çizdi.. Bence bu senaristlerin yaptığı bir fake (sahtelik) idi… Çünkü Safiye'nin okuduğu kitapta anlatılan İlluminati ile KV deki mabed arasında uçurumlar var.. şöyle ki:</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Dizideki Mabed'e bakarsak.. Mabedde bir din var.. Zaten yerin adı </w:t>
      </w:r>
      <w:r w:rsidRPr="00390656">
        <w:rPr>
          <w:rFonts w:ascii="Arial" w:eastAsia="Times New Roman" w:hAnsi="Arial" w:cs="Arial"/>
          <w:i/>
          <w:iCs/>
          <w:color w:val="000000"/>
          <w:sz w:val="26"/>
          <w:szCs w:val="26"/>
          <w:lang w:eastAsia="ru-RU"/>
        </w:rPr>
        <w:t>“MABED”</w:t>
      </w:r>
      <w:r w:rsidRPr="00390656">
        <w:rPr>
          <w:rFonts w:ascii="Arial" w:eastAsia="Times New Roman" w:hAnsi="Arial" w:cs="Arial"/>
          <w:color w:val="000000"/>
          <w:sz w:val="26"/>
          <w:szCs w:val="26"/>
          <w:lang w:eastAsia="ru-RU"/>
        </w:rPr>
        <w:t>… Pagan dini.. Bütün gelenekler Paganizm.. Bir Tanrı'dan bahsediliyor mabedde… Baphomet deniliyor.. Tanrı'yla ilgili yeminler ediliyor.. Günahtan bahsediliyor… Seçilmişlikten, tanrı'nın seçtiği kişiler olunmaktan bahsediyor… Tamamen bir din yani… Hatta son bölümdeki Polat-Amon konuşmalarını hatırlayın, Tanrı ile ilgili… Ve Amon'un diğer konuştuğu adama İncil'i öptürdüğünü hatırlayın..</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Oysa Safiye'nin okuduğu Melekler ve Şeytanlar kitabında anlatılan İlluminati, tamamen dinsiz ve tüm dinlere düşman olan bir örgüt.. Bilim adamları tarafından kurulmuş sadece bilim'e inanan bir örgüt… Pagan veya İlahi tüm dinlere karşı, Kilise ile savaşan, Tanrı kelimesinden nefret eden bir örgüt… İlluminati kuruluşu gereği böyledir.. Buradan anlıyoruz ki İlluminati ile bizim mabed arasında dağlar kadar fark var.. İlluminati de Popüler kültürün bir fake'si (sahtesi yani) .. Zaten illuminati'yi gerçekten araştırırsanız şu an tarihten silindiklerini anlarsınız.. Ki Safiye'nin okuduğu </w:t>
      </w:r>
      <w:r w:rsidRPr="00390656">
        <w:rPr>
          <w:rFonts w:ascii="Arial" w:eastAsia="Times New Roman" w:hAnsi="Arial" w:cs="Arial"/>
          <w:i/>
          <w:iCs/>
          <w:color w:val="000000"/>
          <w:sz w:val="26"/>
          <w:szCs w:val="26"/>
          <w:lang w:eastAsia="ru-RU"/>
        </w:rPr>
        <w:t>"Melekler ve Şeytanlar"</w:t>
      </w:r>
      <w:r w:rsidRPr="00390656">
        <w:rPr>
          <w:rFonts w:ascii="Arial" w:eastAsia="Times New Roman" w:hAnsi="Arial" w:cs="Arial"/>
          <w:color w:val="000000"/>
          <w:sz w:val="26"/>
          <w:szCs w:val="26"/>
          <w:lang w:eastAsia="ru-RU"/>
        </w:rPr>
        <w:t> kitabında bu açıkça vurgulanıyor…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Yani Safiye'nin melekler ve şeytanları okuması bir mana ifade etmiyor.. senaristlerin güzel bie fake'si olmuş :)</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Mabed'deki Maskeli adamların Masonlar ve İlluminatlar olmadığını anladıktan sonra geriye kalan en güçlü alternatifler Bahadır Özdener'in dediği gibi: Tapınak Şövalyeleri ve Evangelistler…</w:t>
      </w:r>
    </w:p>
    <w:p w:rsidR="00390656" w:rsidRPr="00390656" w:rsidRDefault="00390656" w:rsidP="00390656">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390656">
        <w:rPr>
          <w:rFonts w:ascii="Arial" w:eastAsia="Times New Roman" w:hAnsi="Arial" w:cs="Arial"/>
          <w:b/>
          <w:bCs/>
          <w:color w:val="3B5998"/>
          <w:sz w:val="30"/>
          <w:szCs w:val="30"/>
          <w:lang w:eastAsia="ru-RU"/>
        </w:rPr>
        <w:t>Neden Tapınak Şövalyeleri?</w:t>
      </w:r>
    </w:p>
    <w:p w:rsidR="00390656" w:rsidRPr="00390656" w:rsidRDefault="00390656" w:rsidP="00390656">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390656">
        <w:rPr>
          <w:rFonts w:ascii="Arial" w:eastAsia="Times New Roman" w:hAnsi="Arial" w:cs="Arial"/>
          <w:color w:val="000000"/>
          <w:sz w:val="26"/>
          <w:szCs w:val="26"/>
          <w:lang w:eastAsia="ru-RU"/>
        </w:rPr>
        <w:t>1. Mabed = Tapınak J gördüğünüz gibi…</w:t>
      </w:r>
      <w:r w:rsidRPr="00390656">
        <w:rPr>
          <w:rFonts w:ascii="Arial" w:eastAsia="Times New Roman" w:hAnsi="Arial" w:cs="Arial"/>
          <w:color w:val="000000"/>
          <w:sz w:val="26"/>
          <w:szCs w:val="26"/>
          <w:lang w:eastAsia="ru-RU"/>
        </w:rPr>
        <w:br/>
        <w:t>2. </w:t>
      </w:r>
      <w:r w:rsidRPr="00390656">
        <w:rPr>
          <w:rFonts w:ascii="Arial" w:eastAsia="Times New Roman" w:hAnsi="Arial" w:cs="Arial"/>
          <w:i/>
          <w:iCs/>
          <w:color w:val="000000"/>
          <w:sz w:val="26"/>
          <w:szCs w:val="26"/>
          <w:lang w:eastAsia="ru-RU"/>
        </w:rPr>
        <w:t>“Kurtlar Vadisi Unutulmaz Sözler ve Diyaloglar</w:t>
      </w:r>
      <w:r w:rsidRPr="00390656">
        <w:rPr>
          <w:rFonts w:ascii="Arial" w:eastAsia="Times New Roman" w:hAnsi="Arial" w:cs="Arial"/>
          <w:color w:val="000000"/>
          <w:sz w:val="26"/>
          <w:szCs w:val="26"/>
          <w:lang w:eastAsia="ru-RU"/>
        </w:rPr>
        <w:t>” kitabının son sayfalarında bizim mabeddeki maskeli adamların söylediği sözler var.. ve bölümün başlığı şöyle:</w:t>
      </w:r>
    </w:p>
    <w:p w:rsidR="00390656" w:rsidRPr="00390656" w:rsidRDefault="00390656" w:rsidP="00390656">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390656">
        <w:rPr>
          <w:rFonts w:ascii="Arial" w:eastAsia="Times New Roman" w:hAnsi="Arial" w:cs="Arial"/>
          <w:b/>
          <w:bCs/>
          <w:color w:val="3B5998"/>
          <w:sz w:val="30"/>
          <w:szCs w:val="30"/>
          <w:lang w:eastAsia="ru-RU"/>
        </w:rPr>
        <w:t>“Kutsal Şövalyelerin Yeminleri…”</w:t>
      </w:r>
    </w:p>
    <w:p w:rsidR="00390656" w:rsidRPr="00390656" w:rsidRDefault="00390656" w:rsidP="00390656">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390656">
        <w:rPr>
          <w:rFonts w:ascii="Arial" w:eastAsia="Times New Roman" w:hAnsi="Arial" w:cs="Arial"/>
          <w:color w:val="000000"/>
          <w:sz w:val="26"/>
          <w:szCs w:val="26"/>
          <w:lang w:eastAsia="ru-RU"/>
        </w:rPr>
        <w:t>Gördüğünüz gibi Mabed, Tapınak, Kutsal şövalyeler… vs.. bir Tapınak Şövalyeleri demedikleri kaldı yani…</w:t>
      </w:r>
    </w:p>
    <w:p w:rsidR="00390656" w:rsidRPr="00390656" w:rsidRDefault="00390656" w:rsidP="00390656">
      <w:pPr>
        <w:spacing w:after="0" w:line="240" w:lineRule="auto"/>
        <w:rPr>
          <w:ins w:id="0" w:author="Unknown"/>
          <w:rFonts w:ascii="Times New Roman" w:eastAsia="Times New Roman" w:hAnsi="Times New Roman" w:cs="Times New Roman"/>
          <w:sz w:val="24"/>
          <w:szCs w:val="24"/>
          <w:lang w:eastAsia="ru-RU"/>
        </w:rPr>
      </w:pPr>
      <w:ins w:id="1" w:author="Unknown">
        <w:r w:rsidRPr="00390656">
          <w:rPr>
            <w:rFonts w:ascii="Arial" w:eastAsia="Times New Roman" w:hAnsi="Arial" w:cs="Arial"/>
            <w:color w:val="000000"/>
            <w:sz w:val="26"/>
            <w:szCs w:val="26"/>
            <w:shd w:val="clear" w:color="auto" w:fill="F0F8FF"/>
            <w:lang w:eastAsia="ru-RU"/>
          </w:rPr>
          <w:t>Bir Kanıt daha: son bölümlerde Halo'ya teslim edilen Cryptex'i Safiye alıp kaçırıyor.. Sonra Kanada'daki hocası ile msn den kamera ile görüşüyor.. Ve hocasına soruyo + cryptex'i.. Kameradan gösteriyor.. ve Hocası da diyor ki bu şekil bir Cryptex'i </w:t>
        </w:r>
        <w:r w:rsidRPr="00390656">
          <w:rPr>
            <w:rFonts w:ascii="Arial" w:eastAsia="Times New Roman" w:hAnsi="Arial" w:cs="Arial"/>
            <w:i/>
            <w:iCs/>
            <w:color w:val="000000"/>
            <w:sz w:val="26"/>
            <w:szCs w:val="26"/>
            <w:shd w:val="clear" w:color="auto" w:fill="F0F8FF"/>
            <w:lang w:eastAsia="ru-RU"/>
          </w:rPr>
          <w:t>“Tapınak Şövalyeleri”</w:t>
        </w:r>
        <w:r w:rsidRPr="00390656">
          <w:rPr>
            <w:rFonts w:ascii="Arial" w:eastAsia="Times New Roman" w:hAnsi="Arial" w:cs="Arial"/>
            <w:color w:val="000000"/>
            <w:sz w:val="26"/>
            <w:szCs w:val="26"/>
            <w:shd w:val="clear" w:color="auto" w:fill="F0F8FF"/>
            <w:lang w:eastAsia="ru-RU"/>
          </w:rPr>
          <w:t> yapar…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shd w:val="clear" w:color="auto" w:fill="F0F8FF"/>
            <w:lang w:eastAsia="ru-RU"/>
          </w:rPr>
          <w:t xml:space="preserve">Benim görüşüme göre Mabed = Tapınakçılar + Evangelistler + Gül Haç ve bizim hiç bilmediğimiz isimleri olan örgütlerin karışımı ve kimsenin adını bilmediği çok </w:t>
        </w:r>
        <w:r w:rsidRPr="00390656">
          <w:rPr>
            <w:rFonts w:ascii="Arial" w:eastAsia="Times New Roman" w:hAnsi="Arial" w:cs="Arial"/>
            <w:color w:val="000000"/>
            <w:sz w:val="26"/>
            <w:szCs w:val="26"/>
            <w:shd w:val="clear" w:color="auto" w:fill="F0F8FF"/>
            <w:lang w:eastAsia="ru-RU"/>
          </w:rPr>
          <w:lastRenderedPageBreak/>
          <w:t>üst düzey bir örgüt…</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shd w:val="clear" w:color="auto" w:fill="F0F8FF"/>
            <w:lang w:eastAsia="ru-RU"/>
          </w:rPr>
          <w:t>İzninizle Bölümle İlgili Ayrıntılara Geçmek İstiyorum…Öncelikle 7 rakamı üzerinde durmak istiyorum...( 7 rakamı bazı kabalist, Paganist ve siyonist geleneklerde kutsal rakamdır..)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shd w:val="clear" w:color="auto" w:fill="F0F8FF"/>
            <w:lang w:eastAsia="ru-RU"/>
          </w:rPr>
          <w:t>Toplantının yapıldığı yer 7 kule zindanları… Bir önceki bölümde Karahanlı mabede girerken kapıyı 7 kere vuruyor.. Mabedin her yerinde 7 başlı yılan sembolleri var... Karahanlı'nın etrafına dizilen kırmızı pelerinli adamlar 7 kişi... Bir üstteki sarı pelerinliler 7'nin iki katı on dört kişi. Kişilerin etrafında 7 adet ateş yanıyor.. Bölümün bir sahnesinde bir mabed üyesi şöyle diyo: </w:t>
        </w:r>
        <w:r w:rsidRPr="00390656">
          <w:rPr>
            <w:rFonts w:ascii="Arial" w:eastAsia="Times New Roman" w:hAnsi="Arial" w:cs="Arial"/>
            <w:i/>
            <w:iCs/>
            <w:color w:val="000000"/>
            <w:sz w:val="26"/>
            <w:szCs w:val="26"/>
            <w:shd w:val="clear" w:color="auto" w:fill="F0F8FF"/>
            <w:lang w:eastAsia="ru-RU"/>
          </w:rPr>
          <w:t>"İddiaya göre kardeşimiz 7 kutsal kuralımızdan birini ihlal etmiştir..." </w:t>
        </w:r>
        <w:r w:rsidRPr="00390656">
          <w:rPr>
            <w:rFonts w:ascii="Arial" w:eastAsia="Times New Roman" w:hAnsi="Arial" w:cs="Arial"/>
            <w:color w:val="000000"/>
            <w:sz w:val="26"/>
            <w:szCs w:val="26"/>
            <w:shd w:val="clear" w:color="auto" w:fill="F0F8FF"/>
            <w:lang w:eastAsia="ru-RU"/>
          </w:rPr>
          <w:t>Karahanlı öldükten sonra mabedin başı bastonunu 7 kere yere vuruyor... Ceset saat 7 sularında dikili taşta bulunuyo.. Ben 7 ile ilgili bu kadar ayrıntı buldum.. Eminim başka bir yerlerde de 7'ler gizlidir…</w:t>
        </w:r>
      </w:ins>
    </w:p>
    <w:p w:rsidR="00390656" w:rsidRPr="00390656" w:rsidRDefault="00390656" w:rsidP="00390656">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2" w:author="Unknown"/>
          <w:rFonts w:ascii="Arial" w:eastAsia="Times New Roman" w:hAnsi="Arial" w:cs="Arial"/>
          <w:b/>
          <w:bCs/>
          <w:color w:val="3B5998"/>
          <w:sz w:val="30"/>
          <w:szCs w:val="30"/>
          <w:lang w:eastAsia="ru-RU"/>
        </w:rPr>
      </w:pPr>
      <w:ins w:id="3" w:author="Unknown">
        <w:r w:rsidRPr="00390656">
          <w:rPr>
            <w:rFonts w:ascii="Arial" w:eastAsia="Times New Roman" w:hAnsi="Arial" w:cs="Arial"/>
            <w:b/>
            <w:bCs/>
            <w:color w:val="3B5998"/>
            <w:sz w:val="30"/>
            <w:szCs w:val="30"/>
            <w:lang w:eastAsia="ru-RU"/>
          </w:rPr>
          <w:t>Mabeddeki Şahıslar</w:t>
        </w:r>
      </w:ins>
    </w:p>
    <w:p w:rsidR="00390656" w:rsidRPr="00390656" w:rsidRDefault="00390656" w:rsidP="00390656">
      <w:pPr>
        <w:shd w:val="clear" w:color="auto" w:fill="F0F8FF"/>
        <w:spacing w:before="100" w:beforeAutospacing="1" w:after="100" w:afterAutospacing="1" w:line="240" w:lineRule="auto"/>
        <w:rPr>
          <w:ins w:id="4" w:author="Unknown"/>
          <w:rFonts w:ascii="Arial" w:eastAsia="Times New Roman" w:hAnsi="Arial" w:cs="Arial"/>
          <w:color w:val="000000"/>
          <w:sz w:val="26"/>
          <w:szCs w:val="26"/>
          <w:lang w:eastAsia="ru-RU"/>
        </w:rPr>
      </w:pPr>
      <w:ins w:id="5" w:author="Unknown">
        <w:r w:rsidRPr="00390656">
          <w:rPr>
            <w:rFonts w:ascii="Arial" w:eastAsia="Times New Roman" w:hAnsi="Arial" w:cs="Arial"/>
            <w:color w:val="000000"/>
            <w:sz w:val="26"/>
            <w:szCs w:val="26"/>
            <w:lang w:eastAsia="ru-RU"/>
          </w:rPr>
          <w:t>En üstte toplantıyı yöneten Mavi pelerinli şahıs… Bir alta dizilen Sarı pelerinli on dört kişi… Karahanlı'nın etrafına dizilen kırmızı pelerinli yedi kişi… Ve Karahanlı'yı öldüren Siyah pelerinli şahıs(lar) ( bunlar 88.bölümde de Polat'ı tabutta taşımışlardı.. herhalde Mabedin getir götür işçileri)</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Mabede dizilen 7 kişi nerelerden geliyor? Ve hangi görevlerde? Afganistan'dan yüksek rütbeli bir Amerika askeri... Irak'tan üst düzey bir bürokrat veya diplomat (muhtemelen Amerikalı) Amerika'dan Harvard üniversitesi'nden Sanırım dekan... veya prof...(golf oynuyor) Roma Vatikan Kilisesi'nden yüksek rütbeli bir şahıs.. Büyük ihtimal Kardinal… Ve Türkiye'den üç kişi...</w:t>
        </w:r>
      </w:ins>
    </w:p>
    <w:p w:rsidR="00390656" w:rsidRPr="00390656" w:rsidRDefault="00390656" w:rsidP="00390656">
      <w:pPr>
        <w:shd w:val="clear" w:color="auto" w:fill="F0F8FF"/>
        <w:spacing w:before="100" w:beforeAutospacing="1" w:after="100" w:afterAutospacing="1" w:line="240" w:lineRule="auto"/>
        <w:rPr>
          <w:ins w:id="6" w:author="Unknown"/>
          <w:rFonts w:ascii="Arial" w:eastAsia="Times New Roman" w:hAnsi="Arial" w:cs="Arial"/>
          <w:color w:val="000000"/>
          <w:sz w:val="26"/>
          <w:szCs w:val="26"/>
          <w:lang w:eastAsia="ru-RU"/>
        </w:rPr>
      </w:pPr>
      <w:ins w:id="7" w:author="Unknown">
        <w:r w:rsidRPr="00390656">
          <w:rPr>
            <w:rFonts w:ascii="Arial" w:eastAsia="Times New Roman" w:hAnsi="Arial" w:cs="Arial"/>
            <w:color w:val="000000"/>
            <w:sz w:val="26"/>
            <w:szCs w:val="26"/>
            <w:lang w:eastAsia="ru-RU"/>
          </w:rPr>
          <w:t>Birincisi, Ankara'dan.. Buraya dikkat: Bindiği araba Mercedes ve 0'lı (sıfırlı) kırmızı plakaya sahip.. Evet bir </w:t>
        </w:r>
        <w:r w:rsidRPr="00390656">
          <w:rPr>
            <w:rFonts w:ascii="Arial" w:eastAsia="Times New Roman" w:hAnsi="Arial" w:cs="Arial"/>
            <w:i/>
            <w:iCs/>
            <w:color w:val="000000"/>
            <w:sz w:val="26"/>
            <w:szCs w:val="26"/>
            <w:lang w:eastAsia="ru-RU"/>
          </w:rPr>
          <w:t>"bakan"</w:t>
        </w:r>
        <w:r w:rsidRPr="00390656">
          <w:rPr>
            <w:rFonts w:ascii="Arial" w:eastAsia="Times New Roman" w:hAnsi="Arial" w:cs="Arial"/>
            <w:color w:val="000000"/>
            <w:sz w:val="26"/>
            <w:szCs w:val="26"/>
            <w:lang w:eastAsia="ru-RU"/>
          </w:rPr>
          <w:t>ın makam aracı..</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İkincisi, son bölümlerle de ortaya çıkan, Nizamettin'in Türkiye'deki siyaseti o yönetiyor dediği İstanbul Büyük Ada'da oturan meçhul şahıs..</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Üçüncüsü Yine İstanbul'dan büyük bir Hukukçu.. Büyük ihtimal Prof. ve Türkiye'deki hukuka yön veren kişilerden olduğu belli.</w:t>
        </w:r>
      </w:ins>
    </w:p>
    <w:p w:rsidR="00390656" w:rsidRPr="00390656" w:rsidRDefault="00390656" w:rsidP="00390656">
      <w:pPr>
        <w:shd w:val="clear" w:color="auto" w:fill="F0F8FF"/>
        <w:spacing w:before="100" w:beforeAutospacing="1" w:after="100" w:afterAutospacing="1" w:line="240" w:lineRule="auto"/>
        <w:rPr>
          <w:ins w:id="8" w:author="Unknown"/>
          <w:rFonts w:ascii="Arial" w:eastAsia="Times New Roman" w:hAnsi="Arial" w:cs="Arial"/>
          <w:color w:val="000000"/>
          <w:sz w:val="26"/>
          <w:szCs w:val="26"/>
          <w:lang w:eastAsia="ru-RU"/>
        </w:rPr>
      </w:pPr>
      <w:ins w:id="9" w:author="Unknown">
        <w:r w:rsidRPr="00390656">
          <w:rPr>
            <w:rFonts w:ascii="Arial" w:eastAsia="Times New Roman" w:hAnsi="Arial" w:cs="Arial"/>
            <w:color w:val="000000"/>
            <w:sz w:val="26"/>
            <w:szCs w:val="26"/>
            <w:lang w:eastAsia="ru-RU"/>
          </w:rPr>
          <w:t>(Bazıları bu kişinin Nizam olduğunu söylüyor.. Ben, katılmıyorum çünkü: bu adamın ofisi, Nizam'ın ofisinden çok farklıydı.. Bir de Nizam, hatırlarsanız Lostra'da Büyük Ada'dan gelen şahıstan direktif alıyordu.. Yani nizam biraz alt rütbelerde. Nizam da mabet hesabına çalışıyor ama nizam Karahanlı'nın infazının gerçekleştiği toplantıya katılacak kadar üst rütbede değil!...)</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Dipnotlar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r>
        <w:r w:rsidRPr="00390656">
          <w:rPr>
            <w:rFonts w:ascii="Arial" w:eastAsia="Times New Roman" w:hAnsi="Arial" w:cs="Arial"/>
            <w:b/>
            <w:bCs/>
            <w:color w:val="000000"/>
            <w:sz w:val="26"/>
            <w:szCs w:val="26"/>
            <w:lang w:eastAsia="ru-RU"/>
          </w:rPr>
          <w:t>DİKİLİTAŞ</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lastRenderedPageBreak/>
          <w:br/>
          <w:t>Mustafa Armağan, İstanbul'un kaderinde mayıs aylarının önemine işaret ediyor. İstanbul'un ilk kuruluşu MÖ 658 yılına, bir Yunan kolonisi olan Megara'nın kralı Bizans'a dayanıyor.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Şehre Bizans denilmesinde de kralın isminin etkili olduğu söyleniyor. Ancak İstanbul'un Konstantinapolis olarak asıl kuruluşu ise MS 325 yılının 11 Mayıs'ına rastlıyor. Bugüne kadar İstanbul üzerine fazla dile getirilmeyen ilginç tespitlerden biri de, şehirdeki en eski tarihî kalıntı ile ilgili. Armağan'a göre, İstanbul'daki en eski tarihî eser; Sultanahmet'teki ‘Dikilitaş'... Dikilitaş'ın yaşı 3735, yani 2700 yıllık İstanbul'dan bile daha eski bir yapı. MÖ 1736 yılında Mısır firavunlarından Tutmois tarafından yapılan Dikilitaş'ı, Mısır'ı fetheden Roma imparatoru Büyük Teodosyus, gemilere yükleyerek İstanbul'a, bugünkü yerine getirmiş. Aslında firavunu öven bir anıt olan Dikilitaş, bu hesaba göre Hz. İbrahim'in Mısır'a gidişinden 437 yıl önce inşa edilmiş.</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Mabed: İstanbul Yedi Kule Zindanları</w:t>
        </w:r>
      </w:ins>
    </w:p>
    <w:p w:rsidR="00390656" w:rsidRPr="00390656" w:rsidRDefault="00390656" w:rsidP="00390656">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10" w:author="Unknown"/>
          <w:rFonts w:ascii="Arial" w:eastAsia="Times New Roman" w:hAnsi="Arial" w:cs="Arial"/>
          <w:b/>
          <w:bCs/>
          <w:color w:val="3B5998"/>
          <w:sz w:val="30"/>
          <w:szCs w:val="30"/>
          <w:lang w:eastAsia="ru-RU"/>
        </w:rPr>
      </w:pPr>
      <w:ins w:id="11" w:author="Unknown">
        <w:r w:rsidRPr="00390656">
          <w:rPr>
            <w:rFonts w:ascii="Arial" w:eastAsia="Times New Roman" w:hAnsi="Arial" w:cs="Arial"/>
            <w:b/>
            <w:bCs/>
            <w:color w:val="3B5998"/>
            <w:sz w:val="30"/>
            <w:szCs w:val="30"/>
            <w:lang w:eastAsia="ru-RU"/>
          </w:rPr>
          <w:t>Mabettekiler Kim? Mabedin Ev Sahipleri</w:t>
        </w:r>
      </w:ins>
    </w:p>
    <w:p w:rsidR="00390656" w:rsidRPr="00390656" w:rsidRDefault="00390656" w:rsidP="00390656">
      <w:pPr>
        <w:shd w:val="clear" w:color="auto" w:fill="F0F8FF"/>
        <w:spacing w:before="100" w:beforeAutospacing="1" w:after="100" w:afterAutospacing="1" w:line="240" w:lineRule="auto"/>
        <w:rPr>
          <w:ins w:id="12" w:author="Unknown"/>
          <w:rFonts w:ascii="Arial" w:eastAsia="Times New Roman" w:hAnsi="Arial" w:cs="Arial"/>
          <w:color w:val="000000"/>
          <w:sz w:val="26"/>
          <w:szCs w:val="26"/>
          <w:lang w:eastAsia="ru-RU"/>
        </w:rPr>
      </w:pPr>
      <w:ins w:id="13" w:author="Unknown">
        <w:r w:rsidRPr="00390656">
          <w:rPr>
            <w:rFonts w:ascii="Arial" w:eastAsia="Times New Roman" w:hAnsi="Arial" w:cs="Arial"/>
            <w:color w:val="000000"/>
            <w:sz w:val="26"/>
            <w:szCs w:val="26"/>
            <w:lang w:eastAsia="ru-RU"/>
          </w:rPr>
          <w:t>Baron'u öldüren topluluk, izleyicinin aklına önce Masonlar'ı getirdi. Senaryo ekibinden Bahadır Özdener, Baron'u öldüren "mabedin ev sahipleri"nin Masonlar'la ilgisinin olmadığını söylüyor. Onların biraz Evanjelistler, biraz Tapınak Şövalyeleri biraz da İlluminati adlı gizli örgütten izler taşıdığını belirtiyor.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Baron'un öldürülüş şeklindeki hareket noktalarını ise şöyle tarif ediyor: "Karahanlı gibi baronlar, büyük sistemler tarafından yok edilir. Çünkü buradaki Konsey'in üzerinde uluslararası çapta bir örgüt vardır ve nihai kararları o verir. B.M., Vatikan, Roma, Bağdat, ABD vs. bunlar düzenlerin sinir merkezleridir. Bu tür cinayetlerin altında mininum yedi el vardır."</w:t>
        </w:r>
        <w:r w:rsidRPr="00390656">
          <w:rPr>
            <w:rFonts w:ascii="Arial" w:eastAsia="Times New Roman" w:hAnsi="Arial" w:cs="Arial"/>
            <w:color w:val="000000"/>
            <w:sz w:val="26"/>
            <w:szCs w:val="26"/>
            <w:lang w:eastAsia="ru-RU"/>
          </w:rPr>
          <w:br/>
          <w:t>kaynak: milliyet gazetesi</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Dizi başladığından beri Türkiye'nin gündemini işgal eden bir soruydu: Baron ölecek mi? Onu mafyanın ya da derin devletin öldürmesini bekliyordu herkes. Ama bu işi kimsenin tahmin etmeyeceği biçimde gizemli maskeli adamlar yaptı. Peki kim bu maskeli adamlar? Doç. Dr. Ümit Sayın, 3000 yıllık gizli bir örgüt olduklarını ve bugün dünyayı aslında onların yönettiklerini söylüyor: Yayınlandığı ilk bölümden beri gerçek olayları işlediği iddia edilen Kurtlar Vadisi'nin en önemli karakterlerinden Baron öldü. Katiliyse üyesi olduğu gizemli bir cemiyet! Suçu, Büyük Ortadoğu Projesi'ne yeterince destek vermemesiydi. Böylece Bop'un ardında aslında gizli cemiyetler olduğu öne sürüldü ve dizi ilginç bir yöne kanalize oldu. Gizemli cemiyetler üzerine araştırmalarıyla tanınan İ. Ü. Adli Tıp Enstitüsü'nden Doç. Dr. Ümit Sayın'a dizideki maskeli adamların esin kaynağını sorduk. Cevabın, antik Mısır'daki Osiris Rahipleri'nden beri devam eden bir gelenekte ve günümüzde Bush'un üyesi olduğu Illuminati'yle bağlantılı bir dizi gizli örgütte yattığını söyledi: "Amaçlarına ulaşmaları için son adım İstanbul'u almaları."</w:t>
        </w:r>
      </w:ins>
    </w:p>
    <w:p w:rsidR="00390656" w:rsidRPr="00390656" w:rsidRDefault="00390656" w:rsidP="00390656">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14" w:author="Unknown"/>
          <w:rFonts w:ascii="Arial" w:eastAsia="Times New Roman" w:hAnsi="Arial" w:cs="Arial"/>
          <w:b/>
          <w:bCs/>
          <w:color w:val="3B5998"/>
          <w:sz w:val="30"/>
          <w:szCs w:val="30"/>
          <w:lang w:eastAsia="ru-RU"/>
        </w:rPr>
      </w:pPr>
      <w:ins w:id="15" w:author="Unknown">
        <w:r w:rsidRPr="00390656">
          <w:rPr>
            <w:rFonts w:ascii="Arial" w:eastAsia="Times New Roman" w:hAnsi="Arial" w:cs="Arial"/>
            <w:b/>
            <w:bCs/>
            <w:color w:val="3B5998"/>
            <w:sz w:val="30"/>
            <w:szCs w:val="30"/>
            <w:lang w:eastAsia="ru-RU"/>
          </w:rPr>
          <w:lastRenderedPageBreak/>
          <w:t>Kim Bu Maskeli Adamlar?</w:t>
        </w:r>
      </w:ins>
    </w:p>
    <w:p w:rsidR="00390656" w:rsidRPr="00390656" w:rsidRDefault="00390656" w:rsidP="00390656">
      <w:pPr>
        <w:shd w:val="clear" w:color="auto" w:fill="F0F8FF"/>
        <w:spacing w:before="100" w:beforeAutospacing="1" w:after="100" w:afterAutospacing="1" w:line="240" w:lineRule="auto"/>
        <w:rPr>
          <w:ins w:id="16" w:author="Unknown"/>
          <w:rFonts w:ascii="Arial" w:eastAsia="Times New Roman" w:hAnsi="Arial" w:cs="Arial"/>
          <w:color w:val="000000"/>
          <w:sz w:val="26"/>
          <w:szCs w:val="26"/>
          <w:lang w:eastAsia="ru-RU"/>
        </w:rPr>
      </w:pPr>
      <w:ins w:id="17" w:author="Unknown">
        <w:r w:rsidRPr="00390656">
          <w:rPr>
            <w:rFonts w:ascii="Arial" w:eastAsia="Times New Roman" w:hAnsi="Arial" w:cs="Arial"/>
            <w:color w:val="000000"/>
            <w:sz w:val="26"/>
            <w:szCs w:val="26"/>
            <w:lang w:eastAsia="ru-RU"/>
          </w:rPr>
          <w:t>Dizideki bu maskeli adamlar, uluslararası gizli bir örgütün elemanlarıdırlar. Diziden anladığımıza göre, 3 Mart'taki bir toplantıya gitmek için New York, Vatikan, Bağdat, Afganistan ve diğer ülkelerden farklı geçmişe sahip kişiler (işadamı, subay, kardinal vb.) İstanbul'da buluşmuşlardır. Dünya politikasını bu tip gizli örgütlerin şekillendirdiğine dair hikayeler mevcuttur. Bu bahsedilenler, örgütlerin kendilerini güçlü göstermek için uydurdukları bir psikolojik savaş taktiği midir, yoksa gerçek midir bilinemez. .Fakat bu tip gizli örgütlerin Fransız İhtilali'nden, ABD'nin kuruluşuna veya bazı savaşların çıkmasına kadar pek çok politik olayda etkin oldukları artık tarihe geçmiştir. Dizideki rahiplerin törensel cübbeler giymeleri, gizli örgütlerdeki geleneksel bir yöntemdir. Dizideki bölümde bir kurban töreni canlandırılmaktadır.</w:t>
        </w:r>
      </w:ins>
    </w:p>
    <w:p w:rsidR="00390656" w:rsidRPr="00390656" w:rsidRDefault="00390656" w:rsidP="00390656">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18" w:author="Unknown"/>
          <w:rFonts w:ascii="Arial" w:eastAsia="Times New Roman" w:hAnsi="Arial" w:cs="Arial"/>
          <w:b/>
          <w:bCs/>
          <w:color w:val="3B5998"/>
          <w:sz w:val="30"/>
          <w:szCs w:val="30"/>
          <w:lang w:eastAsia="ru-RU"/>
        </w:rPr>
      </w:pPr>
      <w:ins w:id="19" w:author="Unknown">
        <w:r w:rsidRPr="00390656">
          <w:rPr>
            <w:rFonts w:ascii="Arial" w:eastAsia="Times New Roman" w:hAnsi="Arial" w:cs="Arial"/>
            <w:b/>
            <w:bCs/>
            <w:color w:val="3B5998"/>
            <w:sz w:val="30"/>
            <w:szCs w:val="30"/>
            <w:lang w:eastAsia="ru-RU"/>
          </w:rPr>
          <w:t>Gizli Örgütler Nedir?</w:t>
        </w:r>
      </w:ins>
    </w:p>
    <w:p w:rsidR="00390656" w:rsidRPr="00390656" w:rsidRDefault="00390656" w:rsidP="00390656">
      <w:pPr>
        <w:shd w:val="clear" w:color="auto" w:fill="F0F8FF"/>
        <w:spacing w:before="100" w:beforeAutospacing="1" w:after="100" w:afterAutospacing="1" w:line="240" w:lineRule="auto"/>
        <w:rPr>
          <w:ins w:id="20" w:author="Unknown"/>
          <w:rFonts w:ascii="Arial" w:eastAsia="Times New Roman" w:hAnsi="Arial" w:cs="Arial"/>
          <w:color w:val="000000"/>
          <w:sz w:val="26"/>
          <w:szCs w:val="26"/>
          <w:lang w:eastAsia="ru-RU"/>
        </w:rPr>
      </w:pPr>
      <w:ins w:id="21" w:author="Unknown">
        <w:r w:rsidRPr="00390656">
          <w:rPr>
            <w:rFonts w:ascii="Arial" w:eastAsia="Times New Roman" w:hAnsi="Arial" w:cs="Arial"/>
            <w:color w:val="000000"/>
            <w:sz w:val="26"/>
            <w:szCs w:val="26"/>
            <w:lang w:eastAsia="ru-RU"/>
          </w:rPr>
          <w:t>Eski Mısır'dan ve Mezopotamya'dan beri pek çok dini grup veya insan topluluğu gizli örgütler kurmuşlardır. Gizli örgütler genellikle insanların diğer insanları kontrol etme ve yönetme yöntemlerinden birisi olmuştur. Bilinen en eski örgütlerden biri, Mısır'daki metafizik güçlere sahip olduğuna inanılan Osiris Rahipleri'dir. Osiris Rahipleri'nin uzaylı olduğuna, piramitleri de uzaylılarla haberleşme amacıyla yaptırdıklarına dair efsaneler vardır. Mısır'daki Osiris Rahipleri'nden beri gizli örgütler çok farklı formlarda insanlığın karşısına çıkmışlardır. Temelde Osiris Rahipleri'nden, Haşhaşinler'e, Tapınak Şövalyeleri'nden Masonlar'a, Illuminati'den, Skulls and Bones Society'e kadar hepsinde görülen temel özellikler şunlardır: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Hepsi üyelerini gizli tutar, gizli tutanakları vardır. İdeolojileri ve üyelerine uyguladıkları farklı yetenekler kazandırma teknikleri de gizlidir.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Hepsi elitist ve sömürgecidir. Hepsinde kesin itaat ve emir komuta zinciri mevcuttur.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Dinsel yaklaşımlarında hep dinlerin kardeşliğinden bahsedilse de daha ziyade Paganik öğeler hakimdir.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Hepsinde uzun bir araştırma, inceleme ve tatbikattan sonra locaya girilir. Locaya girme teklifle gelir.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Hepsinde törensel üyeliğe kabul (tekris, inisiasyon töreni) vardır. Üyeliğe girenlerin yeniden doğduğuna inanılır.Bu örgütlere girenler kendilerini seçilmiş olarak görürler.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Hepsi gizli bir istihbat yapılanmasına sahiptir. Pek çok ülkede istihbarat teşkilatlarının temellerini bu tip örgütler oluşturur. Hepsinde kökenleri eski Mısır'a ve Ortadoğu'ya dayanan gizli tutulan alegorik, benzeşimler (analojik) bir anlatım tarzı, jargon ve beyin yıkama/zihin konkrolü yöntemi vardır.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lastRenderedPageBreak/>
          <w:t>Hepsinde destekleme ve yükseltme vardır. Yani, üyelerini destekleyip toplumda çok etkin pozisyonlara getirirler. Baron'u uluslararası destekle ve mafya bağlantılarıyla getirdikleri nokta çok üst bir düzeydir. Bu bize İtalya'da pek çok kirli işe girmiş P2 (Propoganda Due) locasında Lucio Gelli'nin getirildiği noktayı hatırlatmaktadır.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Mahrem detayların paylaşılması ve illegaliteye atılan ortak imzalar üyeler arasındaki gizli bağları güçlendirir.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Hepsinde cezalandırma sistemi vardır. Genellikle bu ölüm veya her türlü imkanın elinden alınması şeklindedir. Örgütün uluslar arası seviyesi veya etkinliği arttıkça, örgütteki cezalandırma sistemi de güçlenir ve ağırlaşır.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Bu örgütlerdeki hemen herkes toplumun kalbur üstü ve etkin, kilit konumundaki kişilerden oluşur.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Üyelerin birbirine özel tanıma yöntemleri vardır. Farklı derecelerde bu parola, sembol ve yöntemler değişiktir.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Hepsinde yüzyıllar boyu okütizm, gizemcilik ve büyü, simya büyük rol oynamıştır. Bazılarında Baphomet isimli keçi yaratık, satanizmdeki gibi kutsal bir semboldür. Baphomet masonlukta kullanılan bir sembol olduğu kadar, tapınak şövalyeleri'nin de Tanrısıydı. Baron ‘'…. Ve barış tapınağımızın babası, Büyük Baphomet'in istediğini yapmak için geldim.'' Demektedir. Buradan dizideki örgütün gerek Illuminati, gerekse bahsedilen diğer örgütlerle bağlantılı bir yapılanma olduğunu tespit ediyoruz</w:t>
        </w:r>
      </w:ins>
    </w:p>
    <w:p w:rsidR="00390656" w:rsidRPr="00390656" w:rsidRDefault="00390656" w:rsidP="00390656">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22" w:author="Unknown"/>
          <w:rFonts w:ascii="Arial" w:eastAsia="Times New Roman" w:hAnsi="Arial" w:cs="Arial"/>
          <w:b/>
          <w:bCs/>
          <w:color w:val="3B5998"/>
          <w:sz w:val="30"/>
          <w:szCs w:val="30"/>
          <w:lang w:eastAsia="ru-RU"/>
        </w:rPr>
      </w:pPr>
      <w:ins w:id="23" w:author="Unknown">
        <w:r w:rsidRPr="00390656">
          <w:rPr>
            <w:rFonts w:ascii="Arial" w:eastAsia="Times New Roman" w:hAnsi="Arial" w:cs="Arial"/>
            <w:b/>
            <w:bCs/>
            <w:color w:val="3B5998"/>
            <w:sz w:val="30"/>
            <w:szCs w:val="30"/>
            <w:lang w:eastAsia="ru-RU"/>
          </w:rPr>
          <w:t>Dizideki Örgüt Illuminati Olabilir Mi?</w:t>
        </w:r>
      </w:ins>
    </w:p>
    <w:p w:rsidR="00390656" w:rsidRPr="00390656" w:rsidRDefault="00390656" w:rsidP="00390656">
      <w:pPr>
        <w:shd w:val="clear" w:color="auto" w:fill="F0F8FF"/>
        <w:spacing w:before="100" w:beforeAutospacing="1" w:after="100" w:afterAutospacing="1" w:line="240" w:lineRule="auto"/>
        <w:rPr>
          <w:ins w:id="24" w:author="Unknown"/>
          <w:rFonts w:ascii="Arial" w:eastAsia="Times New Roman" w:hAnsi="Arial" w:cs="Arial"/>
          <w:color w:val="000000"/>
          <w:sz w:val="26"/>
          <w:szCs w:val="26"/>
          <w:lang w:eastAsia="ru-RU"/>
        </w:rPr>
      </w:pPr>
      <w:ins w:id="25" w:author="Unknown">
        <w:r w:rsidRPr="00390656">
          <w:rPr>
            <w:rFonts w:ascii="Arial" w:eastAsia="Times New Roman" w:hAnsi="Arial" w:cs="Arial"/>
            <w:color w:val="000000"/>
            <w:sz w:val="26"/>
            <w:szCs w:val="26"/>
            <w:lang w:eastAsia="ru-RU"/>
          </w:rPr>
          <w:t>Dizideki örgüt Illuminati olabileceği gibi hiç adı duyulmamış bir örgüt de olabilir. Öncelikle Illuminati'nin ne olduğuna değinelim:</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Illuminati 1 Mayıs 1776 da adam Weishaupt tarafından Bavyera-Almanya'da kurulmuştur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Weishaupt Ingolstadt Üniversitesinde hukuk profesörü iken masonik eğilimlere (Kabbalah'ya) merak sarmış ve gizli bir örgüt kurmuştur. Bu dönemlerde Avrupa'da masonik gizli örgüt kurma eğilimi çok yaygındı ve 200 civarında gizli örgüt veya masonik rit kurulmuştur. Almanya'daki Illuminati daha sonra polis tarafından dağıtılmış ve yer altına inmiş, orada pek çok örgüte kol verip, eni örgütlerin tohumlarını atmıştır. Illuminati'nin bir yan kolu da Yılan Kardeşliği (Brotherhood of Serpents)dır. Daha sonra satanizme kol verecek olan Seth Rahipleri de yılan sembolünü kullanmışlardır. Bu kol çok eskilere, Mısır'a kadar uzanır. Dizide buna değinilmektedir.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 xml:space="preserve">Illuminatinin daha sonra çok güçlendiği ve 1832'de Yale Üniversitesi'nde General William Russel ve Alphonso Taft tarafından Skulls and Bones Society olarak kurulduğu rivayet edilmektedir. SBS, Illuminatinin ABD'deki devamıdır. Alphonso </w:t>
        </w:r>
        <w:r w:rsidRPr="00390656">
          <w:rPr>
            <w:rFonts w:ascii="Arial" w:eastAsia="Times New Roman" w:hAnsi="Arial" w:cs="Arial"/>
            <w:color w:val="000000"/>
            <w:sz w:val="26"/>
            <w:szCs w:val="26"/>
            <w:lang w:eastAsia="ru-RU"/>
          </w:rPr>
          <w:lastRenderedPageBreak/>
          <w:t>Taft daha sonra ABD başkanı ve SBS üyesi olan William Howard Taft'ın da babasıdır. Illuminati'nin Gül Haç gizli örgütü ile direkt ilişkisi olduğu bilinmektedir, Gül Haç örgütü geçmişi Yahudi ve Siyon teşkilatlarına dayanan gizli bir yapılanmadır, bugün California'da merkezi vardır ve uluslararası olarak çalışmaktadır.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Bu gizli örgütlerin terör örgütlerinden özde pek bir farkı yoktur; terör örgütleri bomba ve silahla terör ve anarşi yaratırlar. Illimunati, SBS, CFR (Council on Foreign Relations – Dış İlişkiler Konseyi) ve benzerleri ise anarşi ve kaosu yani Ordo ab Chao'yu (kaostan düzen) imza yetkisi, uluslararası strateji, paranın kontrolü, borsanın kontrolü ve mafyanın indirekt kontrolü ile yaratırlar. Bu örgütlerin hepsi aslında birer mafya kuruluşudur.</w:t>
        </w:r>
        <w:r w:rsidRPr="00390656">
          <w:rPr>
            <w:rFonts w:ascii="Arial" w:eastAsia="Times New Roman" w:hAnsi="Arial" w:cs="Arial"/>
            <w:color w:val="000000"/>
            <w:sz w:val="26"/>
            <w:szCs w:val="26"/>
            <w:lang w:eastAsia="ru-RU"/>
          </w:rPr>
          <w:br/>
        </w:r>
        <w:r w:rsidRPr="00390656">
          <w:rPr>
            <w:rFonts w:ascii="Arial" w:eastAsia="Times New Roman" w:hAnsi="Arial" w:cs="Arial"/>
            <w:color w:val="000000"/>
            <w:sz w:val="26"/>
            <w:szCs w:val="26"/>
            <w:lang w:eastAsia="ru-RU"/>
          </w:rPr>
          <w:br/>
          <w:t>Dizide Dan Brown'un ‘'Melekler ve Şeytanlar'' kitabı üzerinden ismi telaffuz edilen Illuminati adını ve üyelerini inanılmaz bir sır gibi saklayan ve ölümcül bir kuruluştur. Bugün hemen her ülkede mevcuttur. ABD başkanlarının pek çoğu İlluminati'den ya icazet alırlar yada üyesidirler. Bu gizli örgüte ihanet edenlerin veya dışarı sır sızdıranların cezası kayıtsız şartsız ölümdür. Illuminatinin NATO ile veya Gladyo gibi yeraltı örgütleri ile de ilişkisi olduğu sanılmaktadır. Bilindiği üzere İtalya'da Lucio Gelli'nin kurmuş olduğu P2 Mason Locası pek çok cinayet işlemiş, yolsuzluğa karışmış ve devlet içinde devlet haline gelmiştir; bu locada daha sonra görülmüştür ki pek çok yargıç, işadamı, general, politikacı ve bakan bulunmaktaydı. P2 Locası'nın arkasında Amerikan dahil farklı ulusların istihbarat örgütleri vardı.</w:t>
        </w:r>
      </w:ins>
    </w:p>
    <w:p w:rsidR="00390656" w:rsidRPr="00390656" w:rsidRDefault="00390656" w:rsidP="00390656">
      <w:pPr>
        <w:shd w:val="clear" w:color="auto" w:fill="F0F8FF"/>
        <w:spacing w:before="100" w:beforeAutospacing="1" w:after="100" w:afterAutospacing="1" w:line="240" w:lineRule="auto"/>
        <w:rPr>
          <w:ins w:id="26" w:author="Unknown"/>
          <w:rFonts w:ascii="Arial" w:eastAsia="Times New Roman" w:hAnsi="Arial" w:cs="Arial"/>
          <w:color w:val="000000"/>
          <w:sz w:val="26"/>
          <w:szCs w:val="26"/>
          <w:lang w:eastAsia="ru-RU"/>
        </w:rPr>
      </w:pPr>
      <w:ins w:id="27" w:author="Unknown">
        <w:r w:rsidRPr="00390656">
          <w:rPr>
            <w:rFonts w:ascii="Arial" w:eastAsia="Times New Roman" w:hAnsi="Arial" w:cs="Arial"/>
            <w:color w:val="000000"/>
            <w:sz w:val="18"/>
            <w:szCs w:val="18"/>
            <w:vertAlign w:val="superscript"/>
            <w:lang w:eastAsia="ru-RU"/>
          </w:rPr>
          <w:t>KAYNAK BELİRTİLMELİ</w:t>
        </w:r>
      </w:ins>
    </w:p>
    <w:p w:rsidR="00130B41" w:rsidRDefault="00130B41">
      <w:bookmarkStart w:id="28" w:name="_GoBack"/>
      <w:bookmarkEnd w:id="28"/>
    </w:p>
    <w:sectPr w:rsidR="00130B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966E6"/>
    <w:multiLevelType w:val="multilevel"/>
    <w:tmpl w:val="8D1C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48"/>
    <w:rsid w:val="00082F48"/>
    <w:rsid w:val="00130B41"/>
    <w:rsid w:val="003906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90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39065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0656"/>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390656"/>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390656"/>
  </w:style>
  <w:style w:type="paragraph" w:styleId="a3">
    <w:name w:val="Normal (Web)"/>
    <w:basedOn w:val="a"/>
    <w:uiPriority w:val="99"/>
    <w:semiHidden/>
    <w:unhideWhenUsed/>
    <w:rsid w:val="003906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90656"/>
    <w:rPr>
      <w:b/>
      <w:bCs/>
    </w:rPr>
  </w:style>
  <w:style w:type="paragraph" w:styleId="a5">
    <w:name w:val="Balloon Text"/>
    <w:basedOn w:val="a"/>
    <w:link w:val="a6"/>
    <w:uiPriority w:val="99"/>
    <w:semiHidden/>
    <w:unhideWhenUsed/>
    <w:rsid w:val="0039065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906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90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39065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0656"/>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390656"/>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390656"/>
  </w:style>
  <w:style w:type="paragraph" w:styleId="a3">
    <w:name w:val="Normal (Web)"/>
    <w:basedOn w:val="a"/>
    <w:uiPriority w:val="99"/>
    <w:semiHidden/>
    <w:unhideWhenUsed/>
    <w:rsid w:val="003906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90656"/>
    <w:rPr>
      <w:b/>
      <w:bCs/>
    </w:rPr>
  </w:style>
  <w:style w:type="paragraph" w:styleId="a5">
    <w:name w:val="Balloon Text"/>
    <w:basedOn w:val="a"/>
    <w:link w:val="a6"/>
    <w:uiPriority w:val="99"/>
    <w:semiHidden/>
    <w:unhideWhenUsed/>
    <w:rsid w:val="0039065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906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2693</Words>
  <Characters>15351</Characters>
  <Application>Microsoft Office Word</Application>
  <DocSecurity>0</DocSecurity>
  <Lines>127</Lines>
  <Paragraphs>36</Paragraphs>
  <ScaleCrop>false</ScaleCrop>
  <Company>SPecialiST RePack</Company>
  <LinksUpToDate>false</LinksUpToDate>
  <CharactersWithSpaces>18008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2015-08-03T08:58:00Z</dcterms:created>
  <dcterms:modified xsi:type="dcterms:W3CDTF">2015-08-03T08:58:00Z</dcterms:modified>
</cp:coreProperties>
</file>