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F66AA2" w:rsidRPr="00F66AA2" w:rsidTr="00F66AA2">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300"/>
              <w:gridCol w:w="8220"/>
            </w:tblGrid>
            <w:tr w:rsidR="00F66AA2" w:rsidRPr="00F66AA2">
              <w:trPr>
                <w:trHeight w:val="75"/>
                <w:tblCellSpacing w:w="0" w:type="dxa"/>
              </w:trPr>
              <w:tc>
                <w:tcPr>
                  <w:tcW w:w="300" w:type="dxa"/>
                  <w:vAlign w:val="center"/>
                  <w:hideMark/>
                </w:tcPr>
                <w:p w:rsidR="00F66AA2" w:rsidRPr="00F66AA2" w:rsidRDefault="00F66AA2" w:rsidP="00F66AA2">
                  <w:pPr>
                    <w:spacing w:after="0" w:line="240" w:lineRule="auto"/>
                    <w:rPr>
                      <w:rFonts w:ascii="Arial" w:eastAsia="Times New Roman" w:hAnsi="Arial" w:cs="Arial"/>
                      <w:color w:val="000000"/>
                      <w:sz w:val="23"/>
                      <w:szCs w:val="23"/>
                      <w:lang w:eastAsia="ru-RU"/>
                    </w:rPr>
                  </w:pPr>
                </w:p>
              </w:tc>
              <w:tc>
                <w:tcPr>
                  <w:tcW w:w="8220" w:type="dxa"/>
                  <w:vAlign w:val="center"/>
                  <w:hideMark/>
                </w:tcPr>
                <w:p w:rsidR="00F66AA2" w:rsidRPr="00F66AA2" w:rsidRDefault="00F66AA2" w:rsidP="00F66AA2">
                  <w:pPr>
                    <w:spacing w:after="0" w:line="240" w:lineRule="auto"/>
                    <w:rPr>
                      <w:rFonts w:ascii="Arial" w:eastAsia="Times New Roman" w:hAnsi="Arial" w:cs="Arial"/>
                      <w:color w:val="000000"/>
                      <w:sz w:val="8"/>
                      <w:szCs w:val="23"/>
                      <w:lang w:eastAsia="ru-RU"/>
                    </w:rPr>
                  </w:pPr>
                </w:p>
              </w:tc>
            </w:tr>
            <w:tr w:rsidR="00F66AA2" w:rsidRPr="00F66AA2">
              <w:trPr>
                <w:tblCellSpacing w:w="0" w:type="dxa"/>
              </w:trPr>
              <w:tc>
                <w:tcPr>
                  <w:tcW w:w="0" w:type="auto"/>
                  <w:vAlign w:val="center"/>
                  <w:hideMark/>
                </w:tcPr>
                <w:p w:rsidR="00F66AA2" w:rsidRPr="00F66AA2" w:rsidRDefault="00F66AA2" w:rsidP="00F66AA2">
                  <w:pPr>
                    <w:spacing w:after="0" w:line="240" w:lineRule="auto"/>
                    <w:rPr>
                      <w:rFonts w:ascii="Arial" w:eastAsia="Times New Roman" w:hAnsi="Arial" w:cs="Arial"/>
                      <w:color w:val="000000"/>
                      <w:sz w:val="23"/>
                      <w:szCs w:val="23"/>
                      <w:lang w:eastAsia="ru-RU"/>
                    </w:rPr>
                  </w:pPr>
                  <w:r w:rsidRPr="00F66AA2">
                    <w:rPr>
                      <w:rFonts w:ascii="Arial" w:eastAsia="Times New Roman" w:hAnsi="Arial" w:cs="Arial"/>
                      <w:color w:val="000000"/>
                      <w:sz w:val="23"/>
                      <w:szCs w:val="23"/>
                      <w:lang w:eastAsia="ru-RU"/>
                    </w:rPr>
                    <w:t> </w:t>
                  </w:r>
                </w:p>
              </w:tc>
              <w:tc>
                <w:tcPr>
                  <w:tcW w:w="0" w:type="auto"/>
                  <w:tcMar>
                    <w:top w:w="45" w:type="dxa"/>
                    <w:left w:w="45" w:type="dxa"/>
                    <w:bottom w:w="45" w:type="dxa"/>
                    <w:right w:w="45" w:type="dxa"/>
                  </w:tcMar>
                  <w:vAlign w:val="center"/>
                  <w:hideMark/>
                </w:tcPr>
                <w:p w:rsidR="00F66AA2" w:rsidRPr="00F66AA2" w:rsidRDefault="00F66AA2" w:rsidP="00F66AA2">
                  <w:pPr>
                    <w:spacing w:after="0" w:line="240" w:lineRule="auto"/>
                    <w:ind w:left="300"/>
                    <w:rPr>
                      <w:rFonts w:ascii="Tahoma" w:eastAsia="Times New Roman" w:hAnsi="Tahoma" w:cs="Tahoma"/>
                      <w:color w:val="000000"/>
                      <w:sz w:val="17"/>
                      <w:szCs w:val="17"/>
                      <w:lang w:eastAsia="ru-RU"/>
                    </w:rPr>
                  </w:pPr>
                  <w:r w:rsidRPr="00F66AA2">
                    <w:rPr>
                      <w:rFonts w:ascii="Tahoma" w:eastAsia="Times New Roman" w:hAnsi="Tahoma" w:cs="Tahoma"/>
                      <w:color w:val="000000"/>
                      <w:sz w:val="17"/>
                      <w:szCs w:val="17"/>
                      <w:lang w:eastAsia="ru-RU"/>
                    </w:rPr>
                    <w:t>CFR: Ahtapotun Ana Kolu</w:t>
                  </w:r>
                </w:p>
              </w:tc>
            </w:tr>
          </w:tbl>
          <w:p w:rsidR="00F66AA2" w:rsidRPr="00F66AA2" w:rsidRDefault="00F66AA2" w:rsidP="00F66AA2">
            <w:pPr>
              <w:spacing w:after="0" w:line="240" w:lineRule="auto"/>
              <w:rPr>
                <w:rFonts w:ascii="Arial" w:eastAsia="Times New Roman" w:hAnsi="Arial" w:cs="Arial"/>
                <w:color w:val="000000"/>
                <w:sz w:val="21"/>
                <w:szCs w:val="21"/>
                <w:lang w:eastAsia="ru-RU"/>
              </w:rPr>
            </w:pPr>
          </w:p>
        </w:tc>
      </w:tr>
      <w:tr w:rsidR="00F66AA2" w:rsidRPr="003D0663" w:rsidTr="00F66AA2">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66AA2" w:rsidRPr="003D0663">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F66AA2" w:rsidRPr="003D0663">
                    <w:trPr>
                      <w:tblCellSpacing w:w="0" w:type="dxa"/>
                    </w:trPr>
                    <w:tc>
                      <w:tcPr>
                        <w:tcW w:w="4700" w:type="pct"/>
                        <w:vAlign w:val="center"/>
                        <w:hideMark/>
                      </w:tcPr>
                      <w:p w:rsidR="00F66AA2" w:rsidRPr="00F66AA2" w:rsidRDefault="00F66AA2" w:rsidP="00F66AA2">
                        <w:pPr>
                          <w:spacing w:after="0"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14:anchorId="065F0A84" wp14:editId="0723211B">
                              <wp:extent cx="5715000" cy="5076825"/>
                              <wp:effectExtent l="0" t="0" r="0" b="9525"/>
                              <wp:docPr id="1" name="Рисунок 1" descr="CFR, ahtapot, oct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R, ahtapot, octop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076825"/>
                                      </a:xfrm>
                                      <a:prstGeom prst="rect">
                                        <a:avLst/>
                                      </a:prstGeom>
                                      <a:noFill/>
                                      <a:ln>
                                        <a:noFill/>
                                      </a:ln>
                                    </pic:spPr>
                                  </pic:pic>
                                </a:graphicData>
                              </a:graphic>
                            </wp:inline>
                          </w:drawing>
                        </w:r>
                      </w:p>
                      <w:p w:rsidR="00F66AA2" w:rsidRPr="00F66AA2" w:rsidRDefault="00F66AA2" w:rsidP="00F66AA2">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val="en-US" w:eastAsia="ru-RU"/>
                          </w:rPr>
                        </w:pPr>
                        <w:r w:rsidRPr="00F66AA2">
                          <w:rPr>
                            <w:rFonts w:ascii="Arial" w:eastAsia="Times New Roman" w:hAnsi="Arial" w:cs="Arial"/>
                            <w:b/>
                            <w:bCs/>
                            <w:color w:val="F0F8FF"/>
                            <w:kern w:val="36"/>
                            <w:sz w:val="38"/>
                            <w:szCs w:val="38"/>
                            <w:lang w:val="en-US" w:eastAsia="ru-RU"/>
                          </w:rPr>
                          <w:t>CFR: Ahtapotun Ana Kolu</w:t>
                        </w:r>
                      </w:p>
                      <w:p w:rsidR="00F66AA2" w:rsidRPr="00F66AA2" w:rsidRDefault="00F66AA2" w:rsidP="00F66AA2">
                        <w:pPr>
                          <w:shd w:val="clear" w:color="auto" w:fill="FFFFFF"/>
                          <w:spacing w:before="100" w:beforeAutospacing="1" w:after="100" w:afterAutospacing="1" w:line="240" w:lineRule="auto"/>
                          <w:rPr>
                            <w:rFonts w:ascii="Arial" w:eastAsia="Times New Roman" w:hAnsi="Arial" w:cs="Arial"/>
                            <w:color w:val="000000"/>
                            <w:sz w:val="26"/>
                            <w:szCs w:val="26"/>
                            <w:lang w:val="en-US" w:eastAsia="ru-RU"/>
                          </w:rPr>
                        </w:pPr>
                        <w:r w:rsidRPr="00F66AA2">
                          <w:rPr>
                            <w:rFonts w:ascii="Arial" w:eastAsia="Times New Roman" w:hAnsi="Arial" w:cs="Arial"/>
                            <w:color w:val="000000"/>
                            <w:sz w:val="26"/>
                            <w:szCs w:val="26"/>
                            <w:lang w:val="en-US" w:eastAsia="ru-RU"/>
                          </w:rPr>
                          <w:t>1921’de Jacob Schiff'in emirleriyle Eskenazi Yahudileri Bernard Baruch ve Albay Edward Mandell House tarafından</w:t>
                        </w:r>
                        <w:r w:rsidRPr="00F66AA2">
                          <w:rPr>
                            <w:rFonts w:ascii="Arial" w:eastAsia="Times New Roman" w:hAnsi="Arial" w:cs="Arial"/>
                            <w:i/>
                            <w:iCs/>
                            <w:color w:val="000000"/>
                            <w:sz w:val="26"/>
                            <w:szCs w:val="26"/>
                            <w:lang w:val="en-US" w:eastAsia="ru-RU"/>
                          </w:rPr>
                          <w:t>“Council on Foreign Relations”</w:t>
                        </w:r>
                        <w:r w:rsidRPr="00F66AA2">
                          <w:rPr>
                            <w:rFonts w:ascii="Arial" w:eastAsia="Times New Roman" w:hAnsi="Arial" w:cs="Arial"/>
                            <w:color w:val="000000"/>
                            <w:sz w:val="26"/>
                            <w:szCs w:val="26"/>
                            <w:lang w:val="en-US" w:eastAsia="ru-RU"/>
                          </w:rPr>
                          <w:t> – </w:t>
                        </w:r>
                        <w:r w:rsidRPr="00F66AA2">
                          <w:rPr>
                            <w:rFonts w:ascii="Arial" w:eastAsia="Times New Roman" w:hAnsi="Arial" w:cs="Arial"/>
                            <w:i/>
                            <w:iCs/>
                            <w:color w:val="000000"/>
                            <w:sz w:val="26"/>
                            <w:szCs w:val="26"/>
                            <w:lang w:val="en-US" w:eastAsia="ru-RU"/>
                          </w:rPr>
                          <w:t>“CFR”</w:t>
                        </w:r>
                        <w:r w:rsidRPr="00F66AA2">
                          <w:rPr>
                            <w:rFonts w:ascii="Arial" w:eastAsia="Times New Roman" w:hAnsi="Arial" w:cs="Arial"/>
                            <w:color w:val="000000"/>
                            <w:sz w:val="26"/>
                            <w:szCs w:val="26"/>
                            <w:lang w:val="en-US" w:eastAsia="ru-RU"/>
                          </w:rPr>
                          <w:t> (Dış İlişkiler Konseyi) kuruldu. Schiff, 1920’de ölmeden önce emirlerini verdi. Çünkü Rothscild komplosunu sürdürecek siyasetçileri seçmek için Amerika’da bir örgütün kurulmasının gerektiğini biliyordu ve CFR’nin kurulması konusunda fiiliyatta 30 Mayıs 1919’da Paris’teki Hotel Majestic’te anlaşıldı.</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1936 tarihli bir CFR el kitabı, kuruluşun nasıl olduğunu anlatıyor.</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30 Mayıs 1919’da Paris Barış Konferansı’na katılan delegasyonların birçok önder üyesi, Paris’teki Hotel Majestic’te kendi hükümetlerine uluslar arası konularda danışmanlık yapacak bir uluslar arası grubun kurulmasını konuşmak üzere buluşmak üzere buluştular. Bu toplantıda öngörülen örgütün </w:t>
                        </w:r>
                        <w:r w:rsidRPr="00F66AA2">
                          <w:rPr>
                            <w:rFonts w:ascii="Arial" w:eastAsia="Times New Roman" w:hAnsi="Arial" w:cs="Arial"/>
                            <w:i/>
                            <w:iCs/>
                            <w:color w:val="000000"/>
                            <w:sz w:val="26"/>
                            <w:szCs w:val="26"/>
                            <w:lang w:val="en-US" w:eastAsia="ru-RU"/>
                          </w:rPr>
                          <w:t>“Uluslar arası Olaylar Enstitüsü”</w:t>
                        </w:r>
                        <w:r w:rsidRPr="00F66AA2">
                          <w:rPr>
                            <w:rFonts w:ascii="Arial" w:eastAsia="Times New Roman" w:hAnsi="Arial" w:cs="Arial"/>
                            <w:color w:val="000000"/>
                            <w:sz w:val="26"/>
                            <w:szCs w:val="26"/>
                            <w:lang w:val="en-US" w:eastAsia="ru-RU"/>
                          </w:rPr>
                          <w:t> olarak adlandırılması kararlaştırıldı.</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5 Haziran 1919’daki bir toplantıda planlayıcılar, en iyinin birbirleriyle işbirliği yapan bağımsız örgütler olacağını kararlaştırdılar. Bunun sonucu olarak da merkezi New York’ta bulunan Dış İlişkiler Konseyi’ni örgütlediler. Ve İngiliz hükümetine danışmanlık yapmak üzere bir kardeş örgüt olan Londra’daki </w:t>
                        </w:r>
                        <w:r w:rsidRPr="00F66AA2">
                          <w:rPr>
                            <w:rFonts w:ascii="Arial" w:eastAsia="Times New Roman" w:hAnsi="Arial" w:cs="Arial"/>
                            <w:i/>
                            <w:iCs/>
                            <w:color w:val="000000"/>
                            <w:sz w:val="26"/>
                            <w:szCs w:val="26"/>
                            <w:lang w:val="en-US" w:eastAsia="ru-RU"/>
                          </w:rPr>
                          <w:t>“Royal Institute of International Affairs - RIIA”</w:t>
                        </w:r>
                        <w:r w:rsidRPr="00F66AA2">
                          <w:rPr>
                            <w:rFonts w:ascii="Arial" w:eastAsia="Times New Roman" w:hAnsi="Arial" w:cs="Arial"/>
                            <w:color w:val="000000"/>
                            <w:sz w:val="26"/>
                            <w:szCs w:val="26"/>
                            <w:lang w:val="en-US" w:eastAsia="ru-RU"/>
                          </w:rPr>
                          <w:t> (Uluslararasu Olaylar Kraliyet Enstitüsü)’yı örgütlediler, ki bu, aynı zamanda </w:t>
                        </w:r>
                        <w:r w:rsidRPr="00F66AA2">
                          <w:rPr>
                            <w:rFonts w:ascii="Arial" w:eastAsia="Times New Roman" w:hAnsi="Arial" w:cs="Arial"/>
                            <w:i/>
                            <w:iCs/>
                            <w:color w:val="000000"/>
                            <w:sz w:val="26"/>
                            <w:szCs w:val="26"/>
                            <w:lang w:val="en-US" w:eastAsia="ru-RU"/>
                          </w:rPr>
                          <w:t>“Chatham House Study Group”</w:t>
                        </w:r>
                        <w:r w:rsidRPr="00F66AA2">
                          <w:rPr>
                            <w:rFonts w:ascii="Arial" w:eastAsia="Times New Roman" w:hAnsi="Arial" w:cs="Arial"/>
                            <w:color w:val="000000"/>
                            <w:sz w:val="26"/>
                            <w:szCs w:val="26"/>
                            <w:lang w:val="en-US" w:eastAsia="ru-RU"/>
                          </w:rPr>
                          <w:t>olarak da biliniyordu.</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lastRenderedPageBreak/>
                          <w:t>Bir alt örgüt olan Pasifik İlişkileri Enstitüsü, sadece Uzak Doğu olaylarını ele almak üzere kurulmuştu (ve Pearl Harbor saldırısını kolaylaştırdı). Diğer örgütler, Paris ve Hamburg’ta kuruldu. Hamburg branşı, </w:t>
                        </w:r>
                        <w:r w:rsidRPr="00F66AA2">
                          <w:rPr>
                            <w:rFonts w:ascii="Arial" w:eastAsia="Times New Roman" w:hAnsi="Arial" w:cs="Arial"/>
                            <w:i/>
                            <w:iCs/>
                            <w:color w:val="000000"/>
                            <w:sz w:val="26"/>
                            <w:szCs w:val="26"/>
                            <w:lang w:val="en-US" w:eastAsia="ru-RU"/>
                          </w:rPr>
                          <w:t>“Institut für Auswaertige Politik”</w:t>
                        </w:r>
                        <w:r w:rsidRPr="00F66AA2">
                          <w:rPr>
                            <w:rFonts w:ascii="Arial" w:eastAsia="Times New Roman" w:hAnsi="Arial" w:cs="Arial"/>
                            <w:color w:val="000000"/>
                            <w:sz w:val="26"/>
                            <w:szCs w:val="26"/>
                            <w:lang w:val="en-US" w:eastAsia="ru-RU"/>
                          </w:rPr>
                          <w:t> (Dış Politika Enstitüsü), Paris kolu da </w:t>
                        </w:r>
                        <w:r w:rsidRPr="00F66AA2">
                          <w:rPr>
                            <w:rFonts w:ascii="Arial" w:eastAsia="Times New Roman" w:hAnsi="Arial" w:cs="Arial"/>
                            <w:i/>
                            <w:iCs/>
                            <w:color w:val="000000"/>
                            <w:sz w:val="26"/>
                            <w:szCs w:val="26"/>
                            <w:lang w:val="en-US" w:eastAsia="ru-RU"/>
                          </w:rPr>
                          <w:t>“Centre d’Etudes de Politique Etrangere”</w:t>
                        </w:r>
                        <w:r w:rsidRPr="00F66AA2">
                          <w:rPr>
                            <w:rFonts w:ascii="Arial" w:eastAsia="Times New Roman" w:hAnsi="Arial" w:cs="Arial"/>
                            <w:color w:val="000000"/>
                            <w:sz w:val="26"/>
                            <w:szCs w:val="26"/>
                            <w:lang w:val="en-US" w:eastAsia="ru-RU"/>
                          </w:rPr>
                          <w:t> olarak adlandırıldı.</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Almanya’daki </w:t>
                        </w:r>
                        <w:r w:rsidRPr="00F66AA2">
                          <w:rPr>
                            <w:rFonts w:ascii="Arial" w:eastAsia="Times New Roman" w:hAnsi="Arial" w:cs="Arial"/>
                            <w:i/>
                            <w:iCs/>
                            <w:color w:val="000000"/>
                            <w:sz w:val="26"/>
                            <w:szCs w:val="26"/>
                            <w:lang w:val="en-US" w:eastAsia="ru-RU"/>
                          </w:rPr>
                          <w:t>“Institut für Auswaertige Politik”</w:t>
                        </w:r>
                        <w:r w:rsidRPr="00F66AA2">
                          <w:rPr>
                            <w:rFonts w:ascii="Arial" w:eastAsia="Times New Roman" w:hAnsi="Arial" w:cs="Arial"/>
                            <w:color w:val="000000"/>
                            <w:sz w:val="26"/>
                            <w:szCs w:val="26"/>
                            <w:lang w:val="en-US" w:eastAsia="ru-RU"/>
                          </w:rPr>
                          <w:t> üzerine yapılan bir araştırma mevcut değildir. Bu grubun elitle ve 2. Dünya Savaşı’nın yaratılmasıyla nasıl ilişkide olduğunu görmek ilginç olabilirdi.</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Bir grup İlluminati bilgesi, Hotel Majestic toplantılarında ortaya konulan planları aldı ve CFR’yi oluşturdu. Kurucular arasında şunlar vardı: Aşbay Edward Mandell House (bir Rothscild ajanı), John Foster Dulles (Rothschild bağlantılı Kuhn, Loeb &amp; Co.’dan) ve Allen Dulles (yine Kuhn, Loeb &amp; Co.dan).</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Albay Edward Mandell House, Başkan Woodrow Wilson’un baş danışmanıydı. Gerçekte başkanın baş danışmanı olmasının ötesinde başkanı fiilen yöneten kişiydi. Kendisinden Başkan Wilson’un </w:t>
                        </w:r>
                        <w:r w:rsidRPr="00F66AA2">
                          <w:rPr>
                            <w:rFonts w:ascii="Arial" w:eastAsia="Times New Roman" w:hAnsi="Arial" w:cs="Arial"/>
                            <w:i/>
                            <w:iCs/>
                            <w:color w:val="000000"/>
                            <w:sz w:val="26"/>
                            <w:szCs w:val="26"/>
                            <w:lang w:val="en-US" w:eastAsia="ru-RU"/>
                          </w:rPr>
                          <w:t>“alter ego”</w:t>
                        </w:r>
                        <w:r w:rsidRPr="00F66AA2">
                          <w:rPr>
                            <w:rFonts w:ascii="Arial" w:eastAsia="Times New Roman" w:hAnsi="Arial" w:cs="Arial"/>
                            <w:color w:val="000000"/>
                            <w:sz w:val="26"/>
                            <w:szCs w:val="26"/>
                            <w:lang w:val="en-US" w:eastAsia="ru-RU"/>
                          </w:rPr>
                          <w:t>su, yani diğer kimliği diye söz edilirdi ve 1913’ten 1921’e dek ABD’deki en güçlü birey olarak görüldü. Kendisi bir Marksist olup amacı Birleşik Devletler’i sosyalist yapmaktı.</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1912 yılında House, </w:t>
                        </w:r>
                        <w:r w:rsidRPr="00F66AA2">
                          <w:rPr>
                            <w:rFonts w:ascii="Arial" w:eastAsia="Times New Roman" w:hAnsi="Arial" w:cs="Arial"/>
                            <w:i/>
                            <w:iCs/>
                            <w:color w:val="000000"/>
                            <w:sz w:val="26"/>
                            <w:szCs w:val="26"/>
                            <w:lang w:val="en-US" w:eastAsia="ru-RU"/>
                          </w:rPr>
                          <w:t>“Karl Marks tarafından hayâl edildiği şekliyle sosyalizm”</w:t>
                        </w:r>
                        <w:r w:rsidRPr="00F66AA2">
                          <w:rPr>
                            <w:rFonts w:ascii="Arial" w:eastAsia="Times New Roman" w:hAnsi="Arial" w:cs="Arial"/>
                            <w:color w:val="000000"/>
                            <w:sz w:val="26"/>
                            <w:szCs w:val="26"/>
                            <w:lang w:val="en-US" w:eastAsia="ru-RU"/>
                          </w:rPr>
                          <w:t> için çalıştığını belirttiği </w:t>
                        </w:r>
                        <w:r w:rsidRPr="00F66AA2">
                          <w:rPr>
                            <w:rFonts w:ascii="Arial" w:eastAsia="Times New Roman" w:hAnsi="Arial" w:cs="Arial"/>
                            <w:i/>
                            <w:iCs/>
                            <w:color w:val="000000"/>
                            <w:sz w:val="26"/>
                            <w:szCs w:val="26"/>
                            <w:lang w:val="en-US" w:eastAsia="ru-RU"/>
                          </w:rPr>
                          <w:t>“Philip Dru: Yönetici”</w:t>
                        </w:r>
                        <w:r w:rsidRPr="00F66AA2">
                          <w:rPr>
                            <w:rFonts w:ascii="Arial" w:eastAsia="Times New Roman" w:hAnsi="Arial" w:cs="Arial"/>
                            <w:color w:val="000000"/>
                            <w:sz w:val="26"/>
                            <w:szCs w:val="26"/>
                            <w:lang w:val="en-US" w:eastAsia="ru-RU"/>
                          </w:rPr>
                          <w:t> adlı kitabı yazdı. Bu kitapta House, Amerika’nın fethi için bir plan ortaya koyup nasıl Cumhuriyetçi ve Demokrat partilerin kontrol edileceklerini ve sosyalist hükümetin kuruluşunda araçlar olarak nasıl kullanılacaklarını söylemişti. Ayrıca bir devlet kontrolünde merkez bankası’nın kurulmasını istemişti ki bunların ikisi de </w:t>
                        </w:r>
                        <w:r w:rsidRPr="00F66AA2">
                          <w:rPr>
                            <w:rFonts w:ascii="Arial" w:eastAsia="Times New Roman" w:hAnsi="Arial" w:cs="Arial"/>
                            <w:i/>
                            <w:iCs/>
                            <w:color w:val="000000"/>
                            <w:sz w:val="26"/>
                            <w:szCs w:val="26"/>
                            <w:lang w:val="en-US" w:eastAsia="ru-RU"/>
                          </w:rPr>
                          <w:t>“Komünist Manifesto”</w:t>
                        </w:r>
                        <w:r w:rsidRPr="00F66AA2">
                          <w:rPr>
                            <w:rFonts w:ascii="Arial" w:eastAsia="Times New Roman" w:hAnsi="Arial" w:cs="Arial"/>
                            <w:color w:val="000000"/>
                            <w:sz w:val="26"/>
                            <w:szCs w:val="26"/>
                            <w:lang w:val="en-US" w:eastAsia="ru-RU"/>
                          </w:rPr>
                          <w:t> da teklif ediliyordu.</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1913’te, yani House’nin yönlendirdiği Wilson yönetiminin ilk yılında bu iki öneri de yasalaştı. Birleşik Devletler’in parasını yaratma gücünü Kongre’den alıp bir özel merkez bankasını iktidara getiren Reserve Yasası geçti. Ve birleşik Devletler Anayasası’nın 16. değişikliği, yani dereceli gelir vergisi, Karl Marks tarafından önerildiği üzere onaylandı.</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CFR, resmen 29 Temmuz 1921’de kuruldu. Kuruluş için gerekli para, diğerlerinin yanı sıra J. P. Morgan’dan, Bernard Baruch’tan, Otto Kahn’dan, Jacob Schiff’ten, Paul Warburg’tan John D. Rockefeller’den geldi. Londra’daki RIIA’nın kuruluşu için gerekli para da öncelikle Astor ailesinden geldi. Rothschild bağlantılı Paul Warburg, CFR’nin ilk direktörler kurulunun içindeydi.</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u w:val="single"/>
                            <w:lang w:val="en-US" w:eastAsia="ru-RU"/>
                          </w:rPr>
                          <w:t>Rothschild ağı, diş ilişkiler gruplarının oluşumunda önemli bir etki sahibiydi. Bu etki, günümüzde de devam etmektedir. Gizli </w:t>
                        </w:r>
                        <w:r w:rsidRPr="00F66AA2">
                          <w:rPr>
                            <w:rFonts w:ascii="Arial" w:eastAsia="Times New Roman" w:hAnsi="Arial" w:cs="Arial"/>
                            <w:i/>
                            <w:iCs/>
                            <w:color w:val="000000"/>
                            <w:sz w:val="26"/>
                            <w:szCs w:val="26"/>
                            <w:u w:val="single"/>
                            <w:lang w:val="en-US" w:eastAsia="ru-RU"/>
                          </w:rPr>
                          <w:t>“Seçilmişlerin Topluluğu”</w:t>
                        </w:r>
                        <w:r w:rsidRPr="00F66AA2">
                          <w:rPr>
                            <w:rFonts w:ascii="Arial" w:eastAsia="Times New Roman" w:hAnsi="Arial" w:cs="Arial"/>
                            <w:color w:val="000000"/>
                            <w:sz w:val="26"/>
                            <w:szCs w:val="26"/>
                            <w:u w:val="single"/>
                            <w:lang w:val="en-US" w:eastAsia="ru-RU"/>
                          </w:rPr>
                          <w:t> ve Yuvarlak Masa Grupları içindeki Rothschild’lerin gücü, yarı-açık CFR, RIIA vs.’ye uzanmıştır. Rothschild Sülalesi yandaşı elitlerle birlikte silahlanıp Yeni Dünya Düzeni’nin yaratılışını örgütlüyordu.</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CFR kurucularından Paul Warburg’un oğlu James Warburg, 17 Şubat 1950’de Senato Dış İlişkiler Komitesi’ndeki konuşmalarında şunları söylüyordu:</w:t>
                        </w:r>
                      </w:p>
                      <w:p w:rsidR="00F66AA2" w:rsidRPr="00F66AA2" w:rsidRDefault="00F66AA2" w:rsidP="00F66AA2">
                        <w:pPr>
                          <w:pBdr>
                            <w:top w:val="dashed" w:sz="6" w:space="4" w:color="0067CE"/>
                            <w:left w:val="dashed" w:sz="6" w:space="4" w:color="0067CE"/>
                            <w:bottom w:val="dashed" w:sz="6" w:space="4" w:color="0067CE"/>
                            <w:right w:val="dashed" w:sz="6" w:space="4" w:color="0067CE"/>
                          </w:pBdr>
                          <w:shd w:val="clear" w:color="auto" w:fill="99CCFF"/>
                          <w:spacing w:before="100" w:beforeAutospacing="1" w:after="100" w:afterAutospacing="1" w:line="240" w:lineRule="auto"/>
                          <w:rPr>
                            <w:rFonts w:ascii="Arial" w:eastAsia="Times New Roman" w:hAnsi="Arial" w:cs="Arial"/>
                            <w:color w:val="000000"/>
                            <w:sz w:val="26"/>
                            <w:szCs w:val="26"/>
                            <w:lang w:val="en-US" w:eastAsia="ru-RU"/>
                          </w:rPr>
                        </w:pPr>
                        <w:r w:rsidRPr="00F66AA2">
                          <w:rPr>
                            <w:rFonts w:ascii="Arial" w:eastAsia="Times New Roman" w:hAnsi="Arial" w:cs="Arial"/>
                            <w:i/>
                            <w:iCs/>
                            <w:color w:val="000000"/>
                            <w:sz w:val="26"/>
                            <w:szCs w:val="26"/>
                            <w:lang w:val="en-US" w:eastAsia="ru-RU"/>
                          </w:rPr>
                          <w:t>“</w:t>
                        </w:r>
                        <w:r w:rsidRPr="00F66AA2">
                          <w:rPr>
                            <w:rFonts w:ascii="Arial" w:eastAsia="Times New Roman" w:hAnsi="Arial" w:cs="Arial"/>
                            <w:i/>
                            <w:iCs/>
                            <w:color w:val="000000"/>
                            <w:sz w:val="26"/>
                            <w:szCs w:val="26"/>
                            <w:u w:val="single"/>
                            <w:lang w:val="en-US" w:eastAsia="ru-RU"/>
                          </w:rPr>
                          <w:t>Siz hoşlansanız da hoşlanmasanız da dünya hükümetine sahip olacağız. Ya fethederek ya da mutabakatla!</w:t>
                        </w:r>
                        <w:r w:rsidRPr="00F66AA2">
                          <w:rPr>
                            <w:rFonts w:ascii="Arial" w:eastAsia="Times New Roman" w:hAnsi="Arial" w:cs="Arial"/>
                            <w:i/>
                            <w:iCs/>
                            <w:color w:val="000000"/>
                            <w:sz w:val="26"/>
                            <w:szCs w:val="26"/>
                            <w:lang w:val="en-US" w:eastAsia="ru-RU"/>
                          </w:rPr>
                          <w:t>”</w:t>
                        </w:r>
                      </w:p>
                      <w:p w:rsidR="00F66AA2" w:rsidRPr="00F66AA2" w:rsidRDefault="00F66AA2" w:rsidP="00F66AA2">
                        <w:pPr>
                          <w:shd w:val="clear" w:color="auto" w:fill="FFFFFF"/>
                          <w:spacing w:before="100" w:beforeAutospacing="1" w:after="100" w:afterAutospacing="1" w:line="240" w:lineRule="auto"/>
                          <w:rPr>
                            <w:ins w:id="0" w:author="Unknown"/>
                            <w:rFonts w:ascii="Arial" w:eastAsia="Times New Roman" w:hAnsi="Arial" w:cs="Arial"/>
                            <w:color w:val="000000"/>
                            <w:sz w:val="26"/>
                            <w:szCs w:val="26"/>
                            <w:lang w:val="en-US" w:eastAsia="ru-RU"/>
                          </w:rPr>
                        </w:pPr>
                        <w:ins w:id="1" w:author="Unknown">
                          <w:r w:rsidRPr="00F66AA2">
                            <w:rPr>
                              <w:rFonts w:ascii="Arial" w:eastAsia="Times New Roman" w:hAnsi="Arial" w:cs="Arial"/>
                              <w:color w:val="000000"/>
                              <w:sz w:val="26"/>
                              <w:szCs w:val="26"/>
                              <w:u w:val="single"/>
                              <w:lang w:val="en-US" w:eastAsia="ru-RU"/>
                            </w:rPr>
                            <w:t>Gerçekte günümüz dünyasında bir grup, ulusal hükümetleri ve çok uluslu şirketleri kontrol etmektedir. Dünya hükümetini medya kontrolü aracılığıyla, vakıfların bağışlarıyla ve eğitimle desteklemektedir ve günlük konuları kontrol etmekte ve yönlendirmektedir. Sonra bunlar, mevcut seçeneklerin çoğunun kontrolünü ellerinde bulundurmaktadırlar.</w:t>
                          </w:r>
                          <w:r w:rsidRPr="00F66AA2">
                            <w:rPr>
                              <w:rFonts w:ascii="Arial" w:eastAsia="Times New Roman" w:hAnsi="Arial" w:cs="Arial"/>
                              <w:color w:val="000000"/>
                              <w:sz w:val="26"/>
                              <w:szCs w:val="26"/>
                              <w:lang w:val="en-US" w:eastAsia="ru-RU"/>
                            </w:rPr>
                            <w:t>Dış İlişkiler Konseyi (CFR) ve onun arkasındaki güçler, tüm bu işleri yapmışlardır ve 70 yıldan fazla bir süredir </w:t>
                          </w:r>
                          <w:r w:rsidRPr="00F66AA2">
                            <w:rPr>
                              <w:rFonts w:ascii="Arial" w:eastAsia="Times New Roman" w:hAnsi="Arial" w:cs="Arial"/>
                              <w:i/>
                              <w:iCs/>
                              <w:color w:val="000000"/>
                              <w:sz w:val="26"/>
                              <w:szCs w:val="26"/>
                              <w:lang w:val="en-US" w:eastAsia="ru-RU"/>
                            </w:rPr>
                            <w:t>“Yeni Dünya Düzeni”</w:t>
                          </w:r>
                          <w:r w:rsidRPr="00F66AA2">
                            <w:rPr>
                              <w:rFonts w:ascii="Arial" w:eastAsia="Times New Roman" w:hAnsi="Arial" w:cs="Arial"/>
                              <w:color w:val="000000"/>
                              <w:sz w:val="26"/>
                              <w:szCs w:val="26"/>
                              <w:lang w:val="en-US" w:eastAsia="ru-RU"/>
                            </w:rPr>
                            <w:t>nin propagandasını yapmaktadırlar.</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u w:val="single"/>
                              <w:lang w:val="en-US" w:eastAsia="ru-RU"/>
                            </w:rPr>
                            <w:t>CFR, ABD’deki yönetici elitin propaganda koludur.</w:t>
                          </w:r>
                          <w:r w:rsidRPr="00F66AA2">
                            <w:rPr>
                              <w:rFonts w:ascii="Arial" w:eastAsia="Times New Roman" w:hAnsi="Arial" w:cs="Arial"/>
                              <w:color w:val="000000"/>
                              <w:sz w:val="26"/>
                              <w:szCs w:val="26"/>
                              <w:lang w:val="en-US" w:eastAsia="ru-RU"/>
                            </w:rPr>
                            <w:t> Etkili propagandaların, akademisyenlerin ve medya mensuplarının çoğu, onun üyeleridir ve etkisini, Yeni Dünya Düzeni’ni Amerikan yaşamına sokmak için kullanmaktadır. </w:t>
                          </w:r>
                          <w:r w:rsidRPr="00F66AA2">
                            <w:rPr>
                              <w:rFonts w:ascii="Arial" w:eastAsia="Times New Roman" w:hAnsi="Arial" w:cs="Arial"/>
                              <w:i/>
                              <w:iCs/>
                              <w:color w:val="000000"/>
                              <w:sz w:val="26"/>
                              <w:szCs w:val="26"/>
                              <w:lang w:val="en-US" w:eastAsia="ru-RU"/>
                            </w:rPr>
                            <w:t>“Uzmanları”</w:t>
                          </w:r>
                          <w:r w:rsidRPr="00F66AA2">
                            <w:rPr>
                              <w:rFonts w:ascii="Arial" w:eastAsia="Times New Roman" w:hAnsi="Arial" w:cs="Arial"/>
                              <w:color w:val="000000"/>
                              <w:sz w:val="26"/>
                              <w:szCs w:val="26"/>
                              <w:lang w:val="en-US" w:eastAsia="ru-RU"/>
                            </w:rPr>
                            <w:t xml:space="preserve">, karar alımında kullanılacak akademik yazılar yazmaktadır. Akademisyenleri, bir birleşik dünya fikrini açıklamaktadırlar ve medya üyeleri de </w:t>
                          </w:r>
                          <w:r w:rsidRPr="00F66AA2">
                            <w:rPr>
                              <w:rFonts w:ascii="Arial" w:eastAsia="Times New Roman" w:hAnsi="Arial" w:cs="Arial"/>
                              <w:color w:val="000000"/>
                              <w:sz w:val="26"/>
                              <w:szCs w:val="26"/>
                              <w:lang w:val="en-US" w:eastAsia="ru-RU"/>
                            </w:rPr>
                            <w:lastRenderedPageBreak/>
                            <w:t>mesajı yaymaktadırlar.</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t>Amerika’daki en etkili kişilerin Anayasayı ve Amerikan bağımsızlığını devirmek için kasıtlı olarak çalışan bir örgütün nasıl üyeleri olduklarını anlamak için en azından 1900’lerin başına geri dönmemiz gerekir.</w:t>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lang w:val="en-US" w:eastAsia="ru-RU"/>
                            </w:rPr>
                            <w:br/>
                          </w:r>
                          <w:r w:rsidRPr="00F66AA2">
                            <w:rPr>
                              <w:rFonts w:ascii="Arial" w:eastAsia="Times New Roman" w:hAnsi="Arial" w:cs="Arial"/>
                              <w:color w:val="000000"/>
                              <w:sz w:val="26"/>
                              <w:szCs w:val="26"/>
                              <w:u w:val="single"/>
                              <w:lang w:val="en-US" w:eastAsia="ru-RU"/>
                            </w:rPr>
                            <w:t>Bir egemen iktidar elitinin ABD hükümetini gerçekte kontrol ettiği</w:t>
                          </w:r>
                          <w:r w:rsidRPr="00F66AA2">
                            <w:rPr>
                              <w:rFonts w:ascii="Arial" w:eastAsia="Times New Roman" w:hAnsi="Arial" w:cs="Arial"/>
                              <w:color w:val="000000"/>
                              <w:sz w:val="26"/>
                              <w:szCs w:val="26"/>
                              <w:lang w:val="en-US" w:eastAsia="ru-RU"/>
                            </w:rPr>
                            <w:t>, bunu bilecek pozisyonda olan birçok Amerikalı tarafından açıklanmıştır. Yüksek Mahkeme Yargıcı Felix Frankfurter, şöyle diyordu:</w:t>
                          </w:r>
                        </w:ins>
                      </w:p>
                      <w:p w:rsidR="00F66AA2" w:rsidRPr="00F66AA2" w:rsidRDefault="00F66AA2" w:rsidP="00F66AA2">
                        <w:pPr>
                          <w:pBdr>
                            <w:top w:val="dashed" w:sz="6" w:space="4" w:color="0067CE"/>
                            <w:left w:val="dashed" w:sz="6" w:space="4" w:color="0067CE"/>
                            <w:bottom w:val="dashed" w:sz="6" w:space="4" w:color="0067CE"/>
                            <w:right w:val="dashed" w:sz="6" w:space="4" w:color="0067CE"/>
                          </w:pBdr>
                          <w:shd w:val="clear" w:color="auto" w:fill="99CCFF"/>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F66AA2">
                            <w:rPr>
                              <w:rFonts w:ascii="Arial" w:eastAsia="Times New Roman" w:hAnsi="Arial" w:cs="Arial"/>
                              <w:i/>
                              <w:iCs/>
                              <w:color w:val="000000"/>
                              <w:sz w:val="26"/>
                              <w:szCs w:val="26"/>
                              <w:u w:val="single"/>
                              <w:lang w:val="en-US" w:eastAsia="ru-RU"/>
                            </w:rPr>
                            <w:t>“Washington’daki gerçek egemenler, görünmezdir ve iktidarı sahnenin gerisinden uygularlar.”</w:t>
                          </w:r>
                        </w:ins>
                      </w:p>
                      <w:p w:rsidR="00F66AA2" w:rsidRPr="00F66AA2" w:rsidRDefault="00F66AA2" w:rsidP="00F66AA2">
                        <w:pPr>
                          <w:shd w:val="clear" w:color="auto" w:fill="FFFFFF"/>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F66AA2">
                            <w:rPr>
                              <w:rFonts w:ascii="Arial" w:eastAsia="Times New Roman" w:hAnsi="Arial" w:cs="Arial"/>
                              <w:color w:val="000000"/>
                              <w:sz w:val="26"/>
                              <w:szCs w:val="26"/>
                              <w:lang w:val="en-US" w:eastAsia="ru-RU"/>
                            </w:rPr>
                            <w:t>21 Kasım 1933 tarihli bir mektupta da başkan Franklin Roosevelt, şöyle yazıyordu:</w:t>
                          </w:r>
                        </w:ins>
                      </w:p>
                      <w:p w:rsidR="00F66AA2" w:rsidRPr="00F66AA2" w:rsidRDefault="00F66AA2" w:rsidP="00F66AA2">
                        <w:pPr>
                          <w:pBdr>
                            <w:top w:val="dashed" w:sz="6" w:space="4" w:color="0067CE"/>
                            <w:left w:val="dashed" w:sz="6" w:space="4" w:color="0067CE"/>
                            <w:bottom w:val="dashed" w:sz="6" w:space="4" w:color="0067CE"/>
                            <w:right w:val="dashed" w:sz="6" w:space="4" w:color="0067CE"/>
                          </w:pBdr>
                          <w:shd w:val="clear" w:color="auto" w:fill="99CCFF"/>
                          <w:spacing w:before="100" w:beforeAutospacing="1" w:after="100" w:afterAutospacing="1" w:line="240" w:lineRule="auto"/>
                          <w:rPr>
                            <w:ins w:id="6" w:author="Unknown"/>
                            <w:rFonts w:ascii="Arial" w:eastAsia="Times New Roman" w:hAnsi="Arial" w:cs="Arial"/>
                            <w:color w:val="000000"/>
                            <w:sz w:val="26"/>
                            <w:szCs w:val="26"/>
                            <w:lang w:val="en-US" w:eastAsia="ru-RU"/>
                          </w:rPr>
                        </w:pPr>
                        <w:ins w:id="7" w:author="Unknown">
                          <w:r w:rsidRPr="00F66AA2">
                            <w:rPr>
                              <w:rFonts w:ascii="Arial" w:eastAsia="Times New Roman" w:hAnsi="Arial" w:cs="Arial"/>
                              <w:i/>
                              <w:iCs/>
                              <w:color w:val="000000"/>
                              <w:sz w:val="26"/>
                              <w:szCs w:val="26"/>
                              <w:lang w:val="en-US" w:eastAsia="ru-RU"/>
                            </w:rPr>
                            <w:t>“Gerçek ise, sizin ve benim bildiğimiz gibi, büyük merkezlerdeki bir mâlî faktörün hükümete tâ Andrew Jackson’un günlerinden bu yana sahip olmasıdır.”</w:t>
                          </w:r>
                        </w:ins>
                      </w:p>
                      <w:p w:rsidR="00F66AA2" w:rsidRPr="00F66AA2" w:rsidRDefault="00F66AA2" w:rsidP="00F66AA2">
                        <w:pPr>
                          <w:shd w:val="clear" w:color="auto" w:fill="FFFFFF"/>
                          <w:spacing w:before="100" w:beforeAutospacing="1" w:after="100" w:afterAutospacing="1" w:line="240" w:lineRule="auto"/>
                          <w:rPr>
                            <w:ins w:id="8" w:author="Unknown"/>
                            <w:rFonts w:ascii="Arial" w:eastAsia="Times New Roman" w:hAnsi="Arial" w:cs="Arial"/>
                            <w:color w:val="000000"/>
                            <w:sz w:val="26"/>
                            <w:szCs w:val="26"/>
                            <w:lang w:val="en-US" w:eastAsia="ru-RU"/>
                          </w:rPr>
                        </w:pPr>
                        <w:ins w:id="9" w:author="Unknown">
                          <w:r w:rsidRPr="00F66AA2">
                            <w:rPr>
                              <w:rFonts w:ascii="Arial" w:eastAsia="Times New Roman" w:hAnsi="Arial" w:cs="Arial"/>
                              <w:color w:val="000000"/>
                              <w:sz w:val="26"/>
                              <w:szCs w:val="26"/>
                              <w:lang w:val="en-US" w:eastAsia="ru-RU"/>
                            </w:rPr>
                            <w:t>23 Şubat 1954’te senatör William Jenner, bir konuşmasında uyarıyordu:</w:t>
                          </w:r>
                        </w:ins>
                      </w:p>
                      <w:p w:rsidR="00F66AA2" w:rsidRPr="00F66AA2" w:rsidRDefault="00F66AA2" w:rsidP="00F66AA2">
                        <w:pPr>
                          <w:pBdr>
                            <w:top w:val="dashed" w:sz="6" w:space="4" w:color="0067CE"/>
                            <w:left w:val="dashed" w:sz="6" w:space="4" w:color="0067CE"/>
                            <w:bottom w:val="dashed" w:sz="6" w:space="4" w:color="0067CE"/>
                            <w:right w:val="dashed" w:sz="6" w:space="4" w:color="0067CE"/>
                          </w:pBdr>
                          <w:shd w:val="clear" w:color="auto" w:fill="99CCFF"/>
                          <w:spacing w:before="100" w:beforeAutospacing="1" w:after="100" w:afterAutospacing="1" w:line="240" w:lineRule="auto"/>
                          <w:rPr>
                            <w:ins w:id="10" w:author="Unknown"/>
                            <w:rFonts w:ascii="Arial" w:eastAsia="Times New Roman" w:hAnsi="Arial" w:cs="Arial"/>
                            <w:color w:val="000000"/>
                            <w:sz w:val="26"/>
                            <w:szCs w:val="26"/>
                            <w:lang w:val="en-US" w:eastAsia="ru-RU"/>
                          </w:rPr>
                        </w:pPr>
                        <w:ins w:id="11" w:author="Unknown">
                          <w:r w:rsidRPr="00F66AA2">
                            <w:rPr>
                              <w:rFonts w:ascii="Arial" w:eastAsia="Times New Roman" w:hAnsi="Arial" w:cs="Arial"/>
                              <w:i/>
                              <w:iCs/>
                              <w:color w:val="000000"/>
                              <w:sz w:val="26"/>
                              <w:szCs w:val="26"/>
                              <w:u w:val="single"/>
                              <w:lang w:val="en-US" w:eastAsia="ru-RU"/>
                            </w:rPr>
                            <w:t>“Dış görünüşte bir anayasa hükümete sahibiz. Hükümetiniz ve siyâsâl sistemimiz içinde faaliyet söz konusudur. Bu, başka bir hükümet biçimini temsil eden başka bir kuruma, anayasamızın modasının geçtiğine inanan bir bürokratik elite sahibiz.”</w:t>
                          </w:r>
                        </w:ins>
                      </w:p>
                      <w:p w:rsidR="00F66AA2" w:rsidRPr="00F66AA2" w:rsidRDefault="00F66AA2" w:rsidP="00F66AA2">
                        <w:pPr>
                          <w:shd w:val="clear" w:color="auto" w:fill="FFFFFF"/>
                          <w:spacing w:before="100" w:beforeAutospacing="1" w:after="100" w:afterAutospacing="1" w:line="240" w:lineRule="auto"/>
                          <w:rPr>
                            <w:ins w:id="12" w:author="Unknown"/>
                            <w:rFonts w:ascii="Arial" w:eastAsia="Times New Roman" w:hAnsi="Arial" w:cs="Arial"/>
                            <w:color w:val="000000"/>
                            <w:sz w:val="26"/>
                            <w:szCs w:val="26"/>
                            <w:lang w:val="en-US" w:eastAsia="ru-RU"/>
                          </w:rPr>
                        </w:pPr>
                        <w:ins w:id="13" w:author="Unknown">
                          <w:r w:rsidRPr="00F66AA2">
                            <w:rPr>
                              <w:rFonts w:ascii="Arial" w:eastAsia="Times New Roman" w:hAnsi="Arial" w:cs="Arial"/>
                              <w:color w:val="000000"/>
                              <w:sz w:val="26"/>
                              <w:szCs w:val="26"/>
                              <w:lang w:val="en-US" w:eastAsia="ru-RU"/>
                            </w:rPr>
                            <w:t>Bill Clinton’un akıl hocası ve CFR üyesi olan Carroll Quigley, </w:t>
                          </w:r>
                          <w:r w:rsidRPr="00F66AA2">
                            <w:rPr>
                              <w:rFonts w:ascii="Arial" w:eastAsia="Times New Roman" w:hAnsi="Arial" w:cs="Arial"/>
                              <w:i/>
                              <w:iCs/>
                              <w:color w:val="000000"/>
                              <w:sz w:val="26"/>
                              <w:szCs w:val="26"/>
                              <w:lang w:val="en-US" w:eastAsia="ru-RU"/>
                            </w:rPr>
                            <w:t>“Trajedi ve Ümit”</w:t>
                          </w:r>
                          <w:r w:rsidRPr="00F66AA2">
                            <w:rPr>
                              <w:rFonts w:ascii="Arial" w:eastAsia="Times New Roman" w:hAnsi="Arial" w:cs="Arial"/>
                              <w:color w:val="000000"/>
                              <w:sz w:val="26"/>
                              <w:szCs w:val="26"/>
                              <w:lang w:val="en-US" w:eastAsia="ru-RU"/>
                            </w:rPr>
                            <w:t> adlı kitabında şöyle diyordu:</w:t>
                          </w:r>
                        </w:ins>
                      </w:p>
                      <w:p w:rsidR="00F66AA2" w:rsidRPr="00F66AA2" w:rsidRDefault="00F66AA2" w:rsidP="00F66AA2">
                        <w:pPr>
                          <w:pBdr>
                            <w:top w:val="dashed" w:sz="6" w:space="4" w:color="0067CE"/>
                            <w:left w:val="dashed" w:sz="6" w:space="4" w:color="0067CE"/>
                            <w:bottom w:val="dashed" w:sz="6" w:space="4" w:color="0067CE"/>
                            <w:right w:val="dashed" w:sz="6" w:space="4" w:color="0067CE"/>
                          </w:pBdr>
                          <w:shd w:val="clear" w:color="auto" w:fill="99CCFF"/>
                          <w:spacing w:before="100" w:beforeAutospacing="1" w:after="100" w:afterAutospacing="1" w:line="240" w:lineRule="auto"/>
                          <w:rPr>
                            <w:ins w:id="14" w:author="Unknown"/>
                            <w:rFonts w:ascii="Arial" w:eastAsia="Times New Roman" w:hAnsi="Arial" w:cs="Arial"/>
                            <w:color w:val="000000"/>
                            <w:sz w:val="26"/>
                            <w:szCs w:val="26"/>
                            <w:lang w:val="en-US" w:eastAsia="ru-RU"/>
                          </w:rPr>
                        </w:pPr>
                        <w:ins w:id="15" w:author="Unknown">
                          <w:r w:rsidRPr="00F66AA2">
                            <w:rPr>
                              <w:rFonts w:ascii="Arial" w:eastAsia="Times New Roman" w:hAnsi="Arial" w:cs="Arial"/>
                              <w:i/>
                              <w:iCs/>
                              <w:color w:val="000000"/>
                              <w:sz w:val="26"/>
                              <w:szCs w:val="26"/>
                              <w:u w:val="single"/>
                              <w:lang w:val="en-US" w:eastAsia="ru-RU"/>
                            </w:rPr>
                            <w:t>“CFR, İngiltere kökenli ve ulusal sınırların kaldırılması gerektiğine ve tek bir dünya egemenliğinin kurulmasına inanan bir cemiyetin Amerika koludur.”</w:t>
                          </w:r>
                        </w:ins>
                      </w:p>
                      <w:p w:rsidR="00F66AA2" w:rsidRPr="00F66AA2" w:rsidRDefault="00F66AA2" w:rsidP="00F66AA2">
                        <w:pPr>
                          <w:shd w:val="clear" w:color="auto" w:fill="FFFFFF"/>
                          <w:spacing w:before="100" w:beforeAutospacing="1" w:after="100" w:afterAutospacing="1" w:line="240" w:lineRule="auto"/>
                          <w:rPr>
                            <w:ins w:id="16" w:author="Unknown"/>
                            <w:rFonts w:ascii="Arial" w:eastAsia="Times New Roman" w:hAnsi="Arial" w:cs="Arial"/>
                            <w:color w:val="000000"/>
                            <w:sz w:val="26"/>
                            <w:szCs w:val="26"/>
                            <w:lang w:val="en-US" w:eastAsia="ru-RU"/>
                          </w:rPr>
                        </w:pPr>
                        <w:ins w:id="17" w:author="Unknown">
                          <w:r w:rsidRPr="00F66AA2">
                            <w:rPr>
                              <w:rFonts w:ascii="Arial" w:eastAsia="Times New Roman" w:hAnsi="Arial" w:cs="Arial"/>
                              <w:color w:val="000000"/>
                              <w:sz w:val="26"/>
                              <w:szCs w:val="26"/>
                              <w:lang w:val="en-US" w:eastAsia="ru-RU"/>
                            </w:rPr>
                            <w:t>16 yıl CFR üyeliğini yapmış olan Tuğamiral Chester Ward, Amerikan halkını örgütün niyetleri hakkında uyarmıştı:</w:t>
                          </w:r>
                        </w:ins>
                      </w:p>
                      <w:p w:rsidR="00F66AA2" w:rsidRPr="00F66AA2" w:rsidRDefault="00F66AA2" w:rsidP="00F66AA2">
                        <w:pPr>
                          <w:pBdr>
                            <w:top w:val="dashed" w:sz="6" w:space="4" w:color="0067CE"/>
                            <w:left w:val="dashed" w:sz="6" w:space="4" w:color="0067CE"/>
                            <w:bottom w:val="dashed" w:sz="6" w:space="4" w:color="0067CE"/>
                            <w:right w:val="dashed" w:sz="6" w:space="4" w:color="0067CE"/>
                          </w:pBdr>
                          <w:shd w:val="clear" w:color="auto" w:fill="99CCFF"/>
                          <w:spacing w:before="100" w:beforeAutospacing="1" w:after="100" w:afterAutospacing="1" w:line="240" w:lineRule="auto"/>
                          <w:rPr>
                            <w:ins w:id="18" w:author="Unknown"/>
                            <w:rFonts w:ascii="Arial" w:eastAsia="Times New Roman" w:hAnsi="Arial" w:cs="Arial"/>
                            <w:color w:val="000000"/>
                            <w:sz w:val="26"/>
                            <w:szCs w:val="26"/>
                            <w:lang w:val="en-US" w:eastAsia="ru-RU"/>
                          </w:rPr>
                        </w:pPr>
                        <w:ins w:id="19" w:author="Unknown">
                          <w:r w:rsidRPr="00F66AA2">
                            <w:rPr>
                              <w:rFonts w:ascii="Arial" w:eastAsia="Times New Roman" w:hAnsi="Arial" w:cs="Arial"/>
                              <w:i/>
                              <w:iCs/>
                              <w:color w:val="000000"/>
                              <w:sz w:val="26"/>
                              <w:szCs w:val="26"/>
                              <w:u w:val="single"/>
                              <w:lang w:val="en-US" w:eastAsia="ru-RU"/>
                            </w:rPr>
                            <w:t>“Bu seçkinci gruplar içindeki en güçlü kliğin tek ortak hedefi vardır. Bunlar, Birleşik Devletler’in ulusal bağımsızlığının ve egemenliğini teslimiyetini sağlamak istiyorlar. CFR içindeki uluslar arası üyelerin ikinci bir grubu da Wall Street uluslar arası bankerlerini ve onların anahtar ajanlarını içermektedir. Bunlar, öncelikle hangi güçten olursa olsun, dünya banka tekelinin küresel hükümetin eline verilmesini istiyorlar.”</w:t>
                          </w:r>
                        </w:ins>
                      </w:p>
                      <w:p w:rsidR="00F66AA2" w:rsidRPr="00F66AA2" w:rsidRDefault="00F66AA2" w:rsidP="00F66AA2">
                        <w:pPr>
                          <w:shd w:val="clear" w:color="auto" w:fill="FFFFFF"/>
                          <w:spacing w:before="100" w:beforeAutospacing="1" w:after="100" w:afterAutospacing="1" w:line="240" w:lineRule="auto"/>
                          <w:rPr>
                            <w:ins w:id="20" w:author="Unknown"/>
                            <w:rFonts w:ascii="Arial" w:eastAsia="Times New Roman" w:hAnsi="Arial" w:cs="Arial"/>
                            <w:color w:val="000000"/>
                            <w:sz w:val="26"/>
                            <w:szCs w:val="26"/>
                            <w:lang w:val="en-US" w:eastAsia="ru-RU"/>
                          </w:rPr>
                        </w:pPr>
                        <w:ins w:id="21" w:author="Unknown">
                          <w:r w:rsidRPr="00F66AA2">
                            <w:rPr>
                              <w:rFonts w:ascii="Arial" w:eastAsia="Times New Roman" w:hAnsi="Arial" w:cs="Arial"/>
                              <w:color w:val="000000"/>
                              <w:sz w:val="26"/>
                              <w:szCs w:val="26"/>
                              <w:lang w:val="en-US" w:eastAsia="ru-RU"/>
                            </w:rPr>
                            <w:t>Ve Washington D.C.’deki FBI merkezinin eski bir üyesi olan Dan Smoot, örgütün amacını şöyle özetlemektedir:</w:t>
                          </w:r>
                        </w:ins>
                      </w:p>
                      <w:p w:rsidR="00F66AA2" w:rsidRPr="00F66AA2" w:rsidRDefault="00F66AA2" w:rsidP="00F66AA2">
                        <w:pPr>
                          <w:pBdr>
                            <w:top w:val="dashed" w:sz="6" w:space="4" w:color="0067CE"/>
                            <w:left w:val="dashed" w:sz="6" w:space="4" w:color="0067CE"/>
                            <w:bottom w:val="dashed" w:sz="6" w:space="4" w:color="0067CE"/>
                            <w:right w:val="dashed" w:sz="6" w:space="4" w:color="0067CE"/>
                          </w:pBdr>
                          <w:shd w:val="clear" w:color="auto" w:fill="99CCFF"/>
                          <w:spacing w:before="100" w:beforeAutospacing="1" w:after="100" w:afterAutospacing="1" w:line="240" w:lineRule="auto"/>
                          <w:rPr>
                            <w:ins w:id="22" w:author="Unknown"/>
                            <w:rFonts w:ascii="Arial" w:eastAsia="Times New Roman" w:hAnsi="Arial" w:cs="Arial"/>
                            <w:color w:val="000000"/>
                            <w:sz w:val="26"/>
                            <w:szCs w:val="26"/>
                            <w:lang w:val="en-US" w:eastAsia="ru-RU"/>
                          </w:rPr>
                        </w:pPr>
                        <w:ins w:id="23" w:author="Unknown">
                          <w:r w:rsidRPr="00F66AA2">
                            <w:rPr>
                              <w:rFonts w:ascii="Arial" w:eastAsia="Times New Roman" w:hAnsi="Arial" w:cs="Arial"/>
                              <w:i/>
                              <w:iCs/>
                              <w:color w:val="000000"/>
                              <w:sz w:val="26"/>
                              <w:szCs w:val="26"/>
                              <w:lang w:val="en-US" w:eastAsia="ru-RU"/>
                            </w:rPr>
                            <w:t>“CFR’nin nihai hedefi, tek bir dünya sosyalist sistemi yaratmak ve ABD’yi onun resmî bir parçası haline getirmektir.”</w:t>
                          </w:r>
                        </w:ins>
                      </w:p>
                      <w:p w:rsidR="00F66AA2" w:rsidRPr="00F66AA2" w:rsidRDefault="00F66AA2" w:rsidP="00F66AA2">
                        <w:pPr>
                          <w:shd w:val="clear" w:color="auto" w:fill="FFFFFF"/>
                          <w:spacing w:before="100" w:beforeAutospacing="1" w:after="100" w:afterAutospacing="1" w:line="240" w:lineRule="auto"/>
                          <w:rPr>
                            <w:ins w:id="24" w:author="Unknown"/>
                            <w:rFonts w:ascii="Arial" w:eastAsia="Times New Roman" w:hAnsi="Arial" w:cs="Arial"/>
                            <w:color w:val="000000"/>
                            <w:sz w:val="26"/>
                            <w:szCs w:val="26"/>
                            <w:lang w:val="en-US" w:eastAsia="ru-RU"/>
                          </w:rPr>
                        </w:pPr>
                        <w:ins w:id="25" w:author="Unknown">
                          <w:r w:rsidRPr="00F66AA2">
                            <w:rPr>
                              <w:rFonts w:ascii="Arial" w:eastAsia="Times New Roman" w:hAnsi="Arial" w:cs="Arial"/>
                              <w:color w:val="000000"/>
                              <w:sz w:val="26"/>
                              <w:szCs w:val="26"/>
                              <w:u w:val="single"/>
                              <w:lang w:val="en-US" w:eastAsia="ru-RU"/>
                            </w:rPr>
                            <w:t>Diğer bir deyişle CFR’nin faaliyetleri, ABD Anayasası’na ihanet niteliğindedir.</w:t>
                          </w:r>
                          <w:r w:rsidRPr="00F66AA2">
                            <w:rPr>
                              <w:rFonts w:ascii="Arial" w:eastAsia="Times New Roman" w:hAnsi="Arial" w:cs="Arial"/>
                              <w:color w:val="000000"/>
                              <w:sz w:val="26"/>
                              <w:szCs w:val="26"/>
                              <w:lang w:val="en-US" w:eastAsia="ru-RU"/>
                            </w:rPr>
                            <w:t> Amaçları, ABD’yi sona erdirmek ve ülkeyi kendi küresel hükümet planlarının bir parçası yapmaktır.</w:t>
                          </w:r>
                          <w:r w:rsidRPr="00F66AA2">
                            <w:rPr>
                              <w:rFonts w:ascii="Arial" w:eastAsia="Times New Roman" w:hAnsi="Arial" w:cs="Arial"/>
                              <w:color w:val="000000"/>
                              <w:sz w:val="18"/>
                              <w:szCs w:val="18"/>
                              <w:vertAlign w:val="superscript"/>
                              <w:lang w:val="en-US" w:eastAsia="ru-RU"/>
                            </w:rPr>
                            <w:t>[1]</w:t>
                          </w:r>
                        </w:ins>
                      </w:p>
                      <w:p w:rsidR="00F66AA2" w:rsidRPr="00F66AA2" w:rsidRDefault="00F66AA2" w:rsidP="00F66AA2">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26" w:author="Unknown"/>
                            <w:rFonts w:ascii="Arial" w:eastAsia="Times New Roman" w:hAnsi="Arial" w:cs="Arial"/>
                            <w:b/>
                            <w:bCs/>
                            <w:color w:val="3B5998"/>
                            <w:sz w:val="30"/>
                            <w:szCs w:val="30"/>
                            <w:lang w:val="en-US" w:eastAsia="ru-RU"/>
                          </w:rPr>
                        </w:pPr>
                        <w:ins w:id="27" w:author="Unknown">
                          <w:r w:rsidRPr="00F66AA2">
                            <w:rPr>
                              <w:rFonts w:ascii="Arial" w:eastAsia="Times New Roman" w:hAnsi="Arial" w:cs="Arial"/>
                              <w:b/>
                              <w:bCs/>
                              <w:color w:val="3B5998"/>
                              <w:sz w:val="30"/>
                              <w:szCs w:val="30"/>
                              <w:lang w:val="en-US" w:eastAsia="ru-RU"/>
                            </w:rPr>
                            <w:t>Kaynaklar</w:t>
                          </w:r>
                        </w:ins>
                      </w:p>
                      <w:p w:rsidR="00F66AA2" w:rsidRPr="00F66AA2" w:rsidRDefault="00F66AA2" w:rsidP="00F66AA2">
                        <w:pPr>
                          <w:shd w:val="clear" w:color="auto" w:fill="FFFFCC"/>
                          <w:spacing w:before="100" w:beforeAutospacing="1" w:after="100" w:afterAutospacing="1" w:line="240" w:lineRule="auto"/>
                          <w:rPr>
                            <w:rFonts w:ascii="Arial" w:eastAsia="Times New Roman" w:hAnsi="Arial" w:cs="Arial"/>
                            <w:color w:val="000000"/>
                            <w:sz w:val="26"/>
                            <w:szCs w:val="26"/>
                            <w:lang w:val="en-US" w:eastAsia="ru-RU"/>
                          </w:rPr>
                        </w:pPr>
                        <w:ins w:id="28" w:author="Unknown">
                          <w:r w:rsidRPr="00F66AA2">
                            <w:rPr>
                              <w:rFonts w:ascii="Arial" w:eastAsia="Times New Roman" w:hAnsi="Arial" w:cs="Arial"/>
                              <w:color w:val="000000"/>
                              <w:sz w:val="26"/>
                              <w:szCs w:val="26"/>
                              <w:lang w:val="en-US" w:eastAsia="ru-RU"/>
                            </w:rPr>
                            <w:t>[1] Ertuğrul Dikbaş, </w:t>
                          </w:r>
                          <w:r w:rsidRPr="00F66AA2">
                            <w:rPr>
                              <w:rFonts w:ascii="Arial" w:eastAsia="Times New Roman" w:hAnsi="Arial" w:cs="Arial"/>
                              <w:i/>
                              <w:iCs/>
                              <w:color w:val="000000"/>
                              <w:sz w:val="26"/>
                              <w:szCs w:val="26"/>
                              <w:lang w:val="en-US" w:eastAsia="ru-RU"/>
                            </w:rPr>
                            <w:t>“Küresel Köyün Efendileri”</w:t>
                          </w:r>
                          <w:r w:rsidRPr="00F66AA2">
                            <w:rPr>
                              <w:rFonts w:ascii="Arial" w:eastAsia="Times New Roman" w:hAnsi="Arial" w:cs="Arial"/>
                              <w:color w:val="000000"/>
                              <w:sz w:val="26"/>
                              <w:szCs w:val="26"/>
                              <w:lang w:val="en-US" w:eastAsia="ru-RU"/>
                            </w:rPr>
                            <w:t>, Karma Kitaplar, İstanbul 2007, s. 92-96.</w:t>
                          </w:r>
                        </w:ins>
                      </w:p>
                    </w:tc>
                  </w:tr>
                </w:tbl>
                <w:p w:rsidR="00F66AA2" w:rsidRPr="00F66AA2" w:rsidRDefault="00F66AA2" w:rsidP="00F66AA2">
                  <w:pPr>
                    <w:spacing w:after="0" w:line="240" w:lineRule="auto"/>
                    <w:rPr>
                      <w:rFonts w:ascii="Arial" w:eastAsia="Times New Roman" w:hAnsi="Arial" w:cs="Arial"/>
                      <w:color w:val="000000"/>
                      <w:sz w:val="23"/>
                      <w:szCs w:val="23"/>
                      <w:lang w:val="en-US" w:eastAsia="ru-RU"/>
                    </w:rPr>
                  </w:pPr>
                </w:p>
              </w:tc>
            </w:tr>
          </w:tbl>
          <w:p w:rsidR="00F66AA2" w:rsidRPr="00F66AA2" w:rsidRDefault="00F66AA2" w:rsidP="00F66AA2">
            <w:pPr>
              <w:spacing w:after="0" w:line="240" w:lineRule="auto"/>
              <w:rPr>
                <w:rFonts w:ascii="Arial" w:eastAsia="Times New Roman" w:hAnsi="Arial" w:cs="Arial"/>
                <w:color w:val="000000"/>
                <w:sz w:val="21"/>
                <w:szCs w:val="21"/>
                <w:lang w:val="en-US" w:eastAsia="ru-RU"/>
              </w:rPr>
            </w:pPr>
          </w:p>
        </w:tc>
      </w:tr>
    </w:tbl>
    <w:p w:rsidR="00F66AA2" w:rsidRPr="00F66AA2" w:rsidRDefault="00F66AA2" w:rsidP="00F66AA2">
      <w:pPr>
        <w:spacing w:after="0" w:line="240" w:lineRule="auto"/>
        <w:rPr>
          <w:rFonts w:ascii="Times New Roman" w:eastAsia="Times New Roman" w:hAnsi="Times New Roman" w:cs="Times New Roman"/>
          <w:sz w:val="24"/>
          <w:szCs w:val="24"/>
          <w:lang w:val="en-US" w:eastAsia="ru-RU"/>
        </w:rPr>
      </w:pPr>
      <w:r w:rsidRPr="00F66AA2">
        <w:rPr>
          <w:rFonts w:ascii="Arial" w:eastAsia="Times New Roman" w:hAnsi="Arial" w:cs="Arial"/>
          <w:color w:val="000000"/>
          <w:sz w:val="26"/>
          <w:szCs w:val="26"/>
          <w:shd w:val="clear" w:color="auto" w:fill="F0F8FF"/>
          <w:lang w:val="en-US" w:eastAsia="ru-RU"/>
        </w:rPr>
        <w:lastRenderedPageBreak/>
        <w:t>Diğer masonik örgütlerin iç çatısı ve yapısı altında CFR, Trilateral Komisyon ve Bilderberg günümüzün BÜYÜK AĞABEYİ haline gelmiştir. CFR (Council on Foreign Relations-Dış İlişkiler Konseyi)</w:t>
      </w:r>
    </w:p>
    <w:p w:rsidR="00F66AA2" w:rsidRPr="00F66AA2" w:rsidRDefault="00F66AA2" w:rsidP="00F66AA2">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66AA2">
        <w:rPr>
          <w:rFonts w:ascii="Arial" w:eastAsia="Times New Roman" w:hAnsi="Arial" w:cs="Arial"/>
          <w:color w:val="000000"/>
          <w:sz w:val="26"/>
          <w:szCs w:val="26"/>
          <w:lang w:val="en-US" w:eastAsia="ru-RU"/>
        </w:rPr>
        <w:lastRenderedPageBreak/>
        <w:t>Clinton, Antony Lake, Al Gore, George Bush, Warren Christopher, Colin Powell, Les Aspin, James Woolsey (CIA direktörü) gibi isimlerin CFR (Council on Foreign Relations-Dış İlişkiler Konseyi) isimli bir komisyona kayıtlı olmaları herhalde okuyucuyu bunca bilgiden sonra şaşırtmaz. Ama dünyadaki en ciddi karar mercilerine gelenlerin bağlı oldukları bir örgüt olması herhalde doğal karşılanabilir, üstelik bunların bazıları BILDERBERG veya Skulls and Bones Society üyesidirler. Yani hiç kimse hak ettiği ve olması gerektiği için bir pozisyonda değildir Yeni Dünya Düzeninde. İpleri ne kadar iyi oynatabildiği, ne kadar sır tuttuğu ve bu örgütlere ne kadar bağlı olduğu önemlidir onlar için.</w:t>
      </w:r>
    </w:p>
    <w:p w:rsidR="00F66AA2" w:rsidRPr="00F66AA2" w:rsidRDefault="00F66AA2" w:rsidP="00F66AA2">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66AA2">
        <w:rPr>
          <w:rFonts w:ascii="Arial" w:eastAsia="Times New Roman" w:hAnsi="Arial" w:cs="Arial"/>
          <w:color w:val="000000"/>
          <w:sz w:val="26"/>
          <w:szCs w:val="26"/>
          <w:lang w:val="en-US" w:eastAsia="ru-RU"/>
        </w:rPr>
        <w:t>Globalizasyon ideolojisinin Bohemian Grove ve Skulls and Bones Society gibi masonik örgütlerden daha az gizli bir branşı olan CFR 21 Temmuz 1921'de New York'ta kurulmuştur (Ross 2000; Marrs 2000). Zaten yüzyıllardır ülkü piramidi, Süleyman mabedi, tek hükümetli dünya, Sion'un oğullarının vaat edilmiş birleşik krallığı, evrensel kardeşlik gibi fikirleri savunan gizli cemiyetlerin bu ideolojisini ilk harekete resmi olarak geçiren kuruluş CFR'dir. Globalizmin gizlilikten çıkıp dünyaya ilanı CFR'nin kurulusu ile başlamıştır. 1917'de Baskan Wilson savaş sonrasında yüze yakin elit adamını toplamış ve global barış (!) planları yapmışlar ve Wilson'un bilinen on dört nokta teorisini 8 Ocak 1918'de kongreye sunmuşlardır. Bu plan özünde tüm ekonomik sınırları kaldırmayı amaçlayan ve ABD sermayesini tüm dünyaya hakim kılmaya yarayan bir plandı. Ama 1919'da Paris barış Görüşmelerindeki Versailles anlaşması Almanya'ya ağır koşullar koymuştu.</w:t>
      </w:r>
    </w:p>
    <w:p w:rsidR="00F66AA2" w:rsidRPr="00F66AA2" w:rsidRDefault="00F66AA2" w:rsidP="00F66AA2">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66AA2">
        <w:rPr>
          <w:rFonts w:ascii="Arial" w:eastAsia="Times New Roman" w:hAnsi="Arial" w:cs="Arial"/>
          <w:color w:val="000000"/>
          <w:sz w:val="26"/>
          <w:szCs w:val="26"/>
          <w:lang w:val="en-US" w:eastAsia="ru-RU"/>
        </w:rPr>
        <w:t>30 Mayıs 1919'da Paris'in Majestic otelinde toplanan İngiliz ve Amerikan delegeleri bir Uluslararası İlişkiler Enstitüsü kurmaya karar verdiler. Bunun adi daha sonradan İngiltere'de Royal Institute of International Affairs oldu. 21 Temmuz 1921'de de ABD'de CFR gizli koşullar altında kuruldu, 1945'e kadar merkezi New York'taki Prat House oldu (Halen merkezi burasıdır: The Harold Pratt House, 58 East 68th Street, New York, NY 10021). Bu bina Rockefeller tarafından bağışlanmıştı. CFR üyelerinin büyük çoğunluğu New York ve Washington D.C.de yasayan elitlerden oluşuyordu. Daha ziyade New York ve Washington, D.C.de yasayan elitlerden oluşan CFR'nin bugün finans, komünikasyon, akademi, istihbarat, teknoloji alanlarda en etkin konumlarda bulunan 3300 üyesi mevcuttur. Bu sayı bir zamanlar 1600 ile sınırlıydı. Özellikle tüm CIA, DIA, DEA ve başka istihbarat şefleri bu örgütün de elemanıdır ve CFR'nin ilkelerinden dışarı çıkamazlar. İlk üyeler arasında New York senatörü Colonel House, Devlet Bakanlığı Sekreteri John Foster Dulles, CIA'da uzun süre çalışmış Allen Dulles, kurucu Baskan milyoner John W. Dawis ( J. P. Morgan'ın finansörlerinden) vardı. CFR için ilk para John D. Rockefeller, Bernard Baruch, Jacob Schiff, Otto Kahn, Paul Warburg gibi milyonerlerden geldi. Bugün CFR için finans su kuruluşlardan gelir: Xerox, General Motors, Bristol-Myers-Squip, Texaco, Alman Marshal Fund, McKnight Vakfı, Ford Vakfı, Andrew Mellon Vakfı, Rockefeller kardeşler vakfı, Starr Vakfı vb. CFR yönetim üyeleri bugün dünyadaki her ise burnunu sokan ve ekonomik kontrolü amaçlayan kurum, vakıf, enstitü ve gizli örgüt ile iç içedir.</w:t>
      </w:r>
    </w:p>
    <w:p w:rsidR="00F66AA2" w:rsidRPr="00F66AA2" w:rsidRDefault="00F66AA2" w:rsidP="00F66AA2">
      <w:pPr>
        <w:shd w:val="clear" w:color="auto" w:fill="F0F8FF"/>
        <w:spacing w:before="100" w:beforeAutospacing="1" w:after="100" w:afterAutospacing="1" w:line="240" w:lineRule="auto"/>
        <w:rPr>
          <w:ins w:id="29" w:author="Unknown"/>
          <w:rFonts w:ascii="Arial" w:eastAsia="Times New Roman" w:hAnsi="Arial" w:cs="Arial"/>
          <w:color w:val="000000"/>
          <w:sz w:val="26"/>
          <w:szCs w:val="26"/>
          <w:lang w:val="en-US" w:eastAsia="ru-RU"/>
        </w:rPr>
      </w:pPr>
      <w:ins w:id="30" w:author="Unknown">
        <w:r w:rsidRPr="00F66AA2">
          <w:rPr>
            <w:rFonts w:ascii="Arial" w:eastAsia="Times New Roman" w:hAnsi="Arial" w:cs="Arial"/>
            <w:color w:val="000000"/>
            <w:sz w:val="26"/>
            <w:szCs w:val="26"/>
            <w:lang w:val="en-US" w:eastAsia="ru-RU"/>
          </w:rPr>
          <w:lastRenderedPageBreak/>
          <w:t>CFR İkinci Dünya Savaşı'nda çok önemli bir rol oynamıştır. Yayınladığı Foreign Affairs isimli dergi ile de çalışmalarını tüm dünyaya duyurur. CFR her ne kadar gizli olmayan bir görünüme sahip olsa da, bu gerçek değildir. CFR, SBS, Bilderberg gibi çok gizli bir örgüttür. Her yıl hazine sekreteri, CIA veya NSA yöneticileri ile çok gizli, halka açık olmayan toplantılar yapar. Normal koşullarda CFR'nin anayasaya bile aykırı olduğu iddia edilmişse de bunu yargılayacak olan Anayasa Mahkemesi veya Yüce Divan üyelerinin büyük çoğunluğu da CFR üyesidir. J.P. Morgan ve Rockefeller gibi devler CFRye büyük paralar yatırırlar, ama işadamlarına devletin güvenlik sırları hakkında brifing verilmesini kimse anlayamaz ve anlatmakla bitip tükenmeyen Amerikan demokrasisinin neresine koyacağını bilemez. Bu demokrasi ise neden hiçbir şey halka ve başına açıklanmamaktadır? Orası da pek anlaşılamaz. Gerçi başına açıklansa da fark etmez, çünkü CFR tüm medyayı kontrol eder. 1988'den beri 14 devlet bakanı, 14 hazine bakanı, 11 Savunma bakanı ve bir sürü federal büroya ait görevli CFR üyeleri arasından seçilmiştir. Özel şirketlerin devletin bu kadar içine girmesi nasıl demokrasi ve hukuk sistemi ile bağdaşır bunu J.P. Morgan'a ve Rockefeller'e sormak gerekir tabii. Dulles't4n beri her CIA direktörü, örneğin Richard Helms, William Colby, George Bush, William Webster, James Woolsey, John Deutsch, ve William Casey hep CFR üyeleri arasından seçilmişlerdir. Ne isi vardır Rockfeller'in kurduğu bir konsülde halkın ulusal güvenliğini korumakla görevli onca insanin? Hukuk ülkesi ve demokrasinin beşiği olduğu iddia edilen Amerika'nın bu gerçeklerini Amerikalıların çoğu bilmez, onlar kredi kartı borçlarını ve ev taksitlerini ödeyip, evde patlamış mısır yiyerek biralarını içerler. ABD'li pek çok yazar CIA'nın Amerika ve Amerikan halkı için değil, CFR'nin dostları ve gizli ilişkide olduğu dernekleri için bilgi topladığını dile getirmişler, ama komünistlikle suçlanmışlardır.</w:t>
        </w:r>
      </w:ins>
    </w:p>
    <w:p w:rsidR="00F66AA2" w:rsidRPr="00F66AA2" w:rsidRDefault="00F66AA2" w:rsidP="00F66AA2">
      <w:pPr>
        <w:shd w:val="clear" w:color="auto" w:fill="F0F8FF"/>
        <w:spacing w:before="100" w:beforeAutospacing="1" w:after="100" w:afterAutospacing="1" w:line="240" w:lineRule="auto"/>
        <w:rPr>
          <w:ins w:id="31" w:author="Unknown"/>
          <w:rFonts w:ascii="Arial" w:eastAsia="Times New Roman" w:hAnsi="Arial" w:cs="Arial"/>
          <w:color w:val="000000"/>
          <w:sz w:val="26"/>
          <w:szCs w:val="26"/>
          <w:lang w:eastAsia="ru-RU"/>
        </w:rPr>
      </w:pPr>
      <w:ins w:id="32" w:author="Unknown">
        <w:r w:rsidRPr="00F66AA2">
          <w:rPr>
            <w:rFonts w:ascii="Arial" w:eastAsia="Times New Roman" w:hAnsi="Arial" w:cs="Arial"/>
            <w:color w:val="000000"/>
            <w:sz w:val="26"/>
            <w:szCs w:val="26"/>
            <w:lang w:val="en-US" w:eastAsia="ru-RU"/>
          </w:rPr>
          <w:t xml:space="preserve">CFR bu işadamlarının istediği kişileri hep yükseltmiş en üst ve dokunulmaz noktalara getirmiştir. Bunun en güzel örneği sıradan bir akademisyen olan ve David Rockefeller ile tanıştıktan sonra şansı açılan Henry Kissenger olmuştur. Clinton döneminde de tüm devlet yetkilileri CFR üyeleri arasından görevlendirilmiş neredeyse yurt dışına yollanan büyükelçilerin yarısı CFR içinden seçilmiştir. Başkanların seçiminde de ayni yol izlenmektedir, seçmenler bir CFR üyesi ile öteki arasında tercih yapmak zorunda bırakılmaktadırlar, zaten Demokrat Parti ile Cumhuriyetçi Parti birbirinden çok farklı değildir ki! </w:t>
        </w:r>
        <w:r w:rsidRPr="00F66AA2">
          <w:rPr>
            <w:rFonts w:ascii="Arial" w:eastAsia="Times New Roman" w:hAnsi="Arial" w:cs="Arial"/>
            <w:color w:val="000000"/>
            <w:sz w:val="26"/>
            <w:szCs w:val="26"/>
            <w:lang w:eastAsia="ru-RU"/>
          </w:rPr>
          <w:t>CFR'nin gizli raporlarından ve konferanslarından birinde söyle denilmektedir (Ross 2000): Silahsızlanma, Amerika'nın bağımsızlığı ve bu bağımsızlığın tek dünya hükümetine dönüşmesi CFR'nin 1551 üyesinin yüzde 95ine 1975te açıklanmıştır. CFR'nin üyelerin u'ine açıklanmamış ve yazılmamış iki amacı daha vardır. Bu oluşumun hedefleri size biraz garip gelebilir, bunları biraz tartışalım.</w:t>
        </w:r>
      </w:ins>
    </w:p>
    <w:p w:rsidR="00F66AA2" w:rsidRPr="00F66AA2" w:rsidRDefault="00F66AA2" w:rsidP="00F66AA2">
      <w:pPr>
        <w:shd w:val="clear" w:color="auto" w:fill="F0F8FF"/>
        <w:spacing w:before="100" w:beforeAutospacing="1" w:after="100" w:afterAutospacing="1" w:line="240" w:lineRule="auto"/>
        <w:rPr>
          <w:ins w:id="33" w:author="Unknown"/>
          <w:rFonts w:ascii="Arial" w:eastAsia="Times New Roman" w:hAnsi="Arial" w:cs="Arial"/>
          <w:color w:val="000000"/>
          <w:sz w:val="26"/>
          <w:szCs w:val="26"/>
          <w:lang w:eastAsia="ru-RU"/>
        </w:rPr>
      </w:pPr>
      <w:ins w:id="34" w:author="Unknown">
        <w:r w:rsidRPr="00F66AA2">
          <w:rPr>
            <w:rFonts w:ascii="Arial" w:eastAsia="Times New Roman" w:hAnsi="Arial" w:cs="Arial"/>
            <w:color w:val="000000"/>
            <w:sz w:val="26"/>
            <w:szCs w:val="26"/>
            <w:lang w:eastAsia="ru-RU"/>
          </w:rPr>
          <w:t>Bu inancımızın temelinde yatan, monopolistik kapitalizmin dünyanın her yerindeki farklı para birimlerini, banka sistemlerini kredi ve üretim sistemlerini, temel kaynaklarını tek hükümetle kontrol edilebilir hale getirmek ve aydınlatılmış dünya sistemindeki üstünlüğümüzü kendi dünya ordumuzla temin etmektir.</w:t>
        </w:r>
      </w:ins>
    </w:p>
    <w:p w:rsidR="00F66AA2" w:rsidRPr="00F66AA2" w:rsidRDefault="00F66AA2" w:rsidP="00F66AA2">
      <w:pPr>
        <w:shd w:val="clear" w:color="auto" w:fill="F0F8FF"/>
        <w:spacing w:before="100" w:beforeAutospacing="1" w:after="100" w:afterAutospacing="1" w:line="240" w:lineRule="auto"/>
        <w:rPr>
          <w:ins w:id="35" w:author="Unknown"/>
          <w:rFonts w:ascii="Arial" w:eastAsia="Times New Roman" w:hAnsi="Arial" w:cs="Arial"/>
          <w:color w:val="000000"/>
          <w:sz w:val="26"/>
          <w:szCs w:val="26"/>
          <w:lang w:val="en-US" w:eastAsia="ru-RU"/>
        </w:rPr>
      </w:pPr>
      <w:ins w:id="36" w:author="Unknown">
        <w:r w:rsidRPr="00F66AA2">
          <w:rPr>
            <w:rFonts w:ascii="Arial" w:eastAsia="Times New Roman" w:hAnsi="Arial" w:cs="Arial"/>
            <w:color w:val="000000"/>
            <w:sz w:val="26"/>
            <w:szCs w:val="26"/>
            <w:lang w:eastAsia="ru-RU"/>
          </w:rPr>
          <w:t xml:space="preserve">Kendi kurduğu dünya ordusu ile tüm dünyadaki kaynakları ve para sistemini kontrol edip, tüm kaynaklara el koyacakmış. </w:t>
        </w:r>
        <w:r w:rsidRPr="00F66AA2">
          <w:rPr>
            <w:rFonts w:ascii="Arial" w:eastAsia="Times New Roman" w:hAnsi="Arial" w:cs="Arial"/>
            <w:color w:val="000000"/>
            <w:sz w:val="26"/>
            <w:szCs w:val="26"/>
            <w:lang w:val="en-US" w:eastAsia="ru-RU"/>
          </w:rPr>
          <w:t xml:space="preserve">CFR'nin amacı buymuş! Skulls and </w:t>
        </w:r>
        <w:r w:rsidRPr="00F66AA2">
          <w:rPr>
            <w:rFonts w:ascii="Arial" w:eastAsia="Times New Roman" w:hAnsi="Arial" w:cs="Arial"/>
            <w:color w:val="000000"/>
            <w:sz w:val="26"/>
            <w:szCs w:val="26"/>
            <w:lang w:val="en-US" w:eastAsia="ru-RU"/>
          </w:rPr>
          <w:lastRenderedPageBreak/>
          <w:t>Bones Society' nin 1880lerdeki faşist ideolojisinin bir devamıdır bu! Bu mantalite bugün Ortadoğu'yu bir ordu indirerek kontrol altına almak istemektedir.</w:t>
        </w:r>
      </w:ins>
    </w:p>
    <w:p w:rsidR="00F66AA2" w:rsidRPr="00F66AA2" w:rsidRDefault="00F66AA2" w:rsidP="00F66AA2">
      <w:pPr>
        <w:shd w:val="clear" w:color="auto" w:fill="F0F8FF"/>
        <w:spacing w:before="100" w:beforeAutospacing="1" w:after="100" w:afterAutospacing="1" w:line="240" w:lineRule="auto"/>
        <w:rPr>
          <w:ins w:id="37" w:author="Unknown"/>
          <w:rFonts w:ascii="Arial" w:eastAsia="Times New Roman" w:hAnsi="Arial" w:cs="Arial"/>
          <w:color w:val="000000"/>
          <w:sz w:val="26"/>
          <w:szCs w:val="26"/>
          <w:lang w:val="en-US" w:eastAsia="ru-RU"/>
        </w:rPr>
      </w:pPr>
      <w:ins w:id="38" w:author="Unknown">
        <w:r w:rsidRPr="00F66AA2">
          <w:rPr>
            <w:rFonts w:ascii="Arial" w:eastAsia="Times New Roman" w:hAnsi="Arial" w:cs="Arial"/>
            <w:color w:val="000000"/>
            <w:sz w:val="26"/>
            <w:szCs w:val="26"/>
            <w:lang w:val="en-US" w:eastAsia="ru-RU"/>
          </w:rPr>
          <w:t>CFR'nin gizli bir organizasyon olmadığını söyleyenlere de CFR'nin 1992 yıllık raporundan bir cümle ile yanıt verelim. Sayfa 21: Tüm toplantılardaki konuşmalar ve açıklamalar bu toplantılar dışında kimseye açıklanamaz! (Ross 2000). Ayni raporun, 122, 169, 174, 175 ve 176 inci sayfalarında da bu gizlilik sürekli tekrarlanmakta ve gizlilik bozulup da medya veya birisine bir bilgi sızdırılırsa nasıl cezalandırılacağı ima ediliyor. Daha önceki masonik ilkelerin tümünün uygulandığı bir örgütlenmedir CFR. Ayrıca CFR'nin ve gizliliğinin ve faşist ideolojilerinin ABD anayasasına aykırı olduğu defalarca zikredilmiştir. IMF ve Dünya bankası da CFR'nin tamamen etkisi ve yönetimi altındadır (Ross 2000; Sklar 1980). Geri kalmış ülkeleri fakirleştirmek ve ekonomilerini yok etmek yolunda IMF, CFR'nin emirleri doğrultusunda çalışmaktadır.</w:t>
        </w:r>
      </w:ins>
    </w:p>
    <w:p w:rsidR="00F66AA2" w:rsidRPr="00F66AA2" w:rsidRDefault="00F66AA2" w:rsidP="00F66AA2">
      <w:pPr>
        <w:shd w:val="clear" w:color="auto" w:fill="F0F8FF"/>
        <w:spacing w:before="100" w:beforeAutospacing="1" w:after="100" w:afterAutospacing="1" w:line="240" w:lineRule="auto"/>
        <w:rPr>
          <w:ins w:id="39" w:author="Unknown"/>
          <w:rFonts w:ascii="Arial" w:eastAsia="Times New Roman" w:hAnsi="Arial" w:cs="Arial"/>
          <w:color w:val="000000"/>
          <w:sz w:val="26"/>
          <w:szCs w:val="26"/>
          <w:lang w:eastAsia="ru-RU"/>
        </w:rPr>
      </w:pPr>
      <w:ins w:id="40" w:author="Unknown">
        <w:r w:rsidRPr="00F66AA2">
          <w:rPr>
            <w:rFonts w:ascii="Arial" w:eastAsia="Times New Roman" w:hAnsi="Arial" w:cs="Arial"/>
            <w:color w:val="000000"/>
            <w:sz w:val="18"/>
            <w:szCs w:val="18"/>
            <w:vertAlign w:val="superscript"/>
            <w:lang w:eastAsia="ru-RU"/>
          </w:rPr>
          <w:t>KAYNAK BELİRTİLMELİ</w:t>
        </w:r>
      </w:ins>
    </w:p>
    <w:p w:rsidR="003D0663" w:rsidRDefault="003D0663" w:rsidP="003D0663">
      <w:r>
        <w:rPr>
          <w:rFonts w:ascii="Arial" w:hAnsi="Arial" w:cs="Arial"/>
          <w:color w:val="000000"/>
          <w:sz w:val="26"/>
          <w:szCs w:val="26"/>
        </w:rPr>
        <w:br/>
      </w:r>
      <w:r>
        <w:rPr>
          <w:noProof/>
          <w:lang w:eastAsia="ru-RU"/>
        </w:rPr>
        <w:drawing>
          <wp:inline distT="0" distB="0" distL="0" distR="0">
            <wp:extent cx="5715000" cy="5372100"/>
            <wp:effectExtent l="0" t="0" r="0" b="0"/>
            <wp:docPr id="2" name="Рисунок 2" descr="Council of Foreign Relations (C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cil of Foreign Relations (CF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p>
    <w:p w:rsidR="003D0663" w:rsidRDefault="003D0663" w:rsidP="003D0663">
      <w:pPr>
        <w:pStyle w:val="1"/>
        <w:shd w:val="clear" w:color="auto" w:fill="3B5998"/>
        <w:ind w:left="75"/>
        <w:jc w:val="center"/>
        <w:rPr>
          <w:rFonts w:ascii="Arial" w:hAnsi="Arial" w:cs="Arial"/>
          <w:color w:val="F0F8FF"/>
          <w:sz w:val="38"/>
          <w:szCs w:val="38"/>
        </w:rPr>
      </w:pPr>
      <w:r>
        <w:rPr>
          <w:rFonts w:ascii="Arial" w:hAnsi="Arial" w:cs="Arial"/>
          <w:color w:val="F0F8FF"/>
          <w:sz w:val="38"/>
          <w:szCs w:val="38"/>
        </w:rPr>
        <w:t>Council of Foreign Relations (CFR)</w:t>
      </w:r>
    </w:p>
    <w:p w:rsidR="003D0663" w:rsidRDefault="003D0663" w:rsidP="003D0663">
      <w:pPr>
        <w:rPr>
          <w:rFonts w:ascii="Times New Roman" w:hAnsi="Times New Roman" w:cs="Times New Roman"/>
          <w:sz w:val="24"/>
          <w:szCs w:val="24"/>
        </w:rPr>
      </w:pPr>
      <w:r>
        <w:rPr>
          <w:rFonts w:ascii="Arial" w:hAnsi="Arial" w:cs="Arial"/>
          <w:color w:val="000000"/>
          <w:sz w:val="26"/>
          <w:szCs w:val="26"/>
          <w:shd w:val="clear" w:color="auto" w:fill="F0F8FF"/>
        </w:rPr>
        <w:lastRenderedPageBreak/>
        <w:t>Bilderberg'ten sonra geçtiğimiz günlerde de CFR gündeme geldi. CFR'nin ne olduğu hakkında bilgi vermeden önce iki konuya temas etmek istiyorum:</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0F8FF"/>
        </w:rPr>
        <w:t>Birinci olarak: Rotary, Bilderberg, CFR gibi Derin Dünya Devleti'nin temel organlarıyla sıkı münasebet içine girilmesini, mevcut şartların zorlamasına bağlayarak birilerini mazur gösterme gayretkeşliği gösterilmesini haklı ve isabetli bulmuyorum. Bunu, onların dünya siyasetlerini kuşatmış olmaları sebebiyle ne düşündükleri hakkında bilgi sahibi olma çabası şeklinde izah etmek de yerinde değildir. Bu şekilde mazur gösterme veya gerekçelendirme çabası içine girenlerin kendilerine:</w:t>
      </w:r>
      <w:r>
        <w:rPr>
          <w:rStyle w:val="apple-converted-space"/>
          <w:rFonts w:ascii="Arial" w:hAnsi="Arial" w:cs="Arial"/>
          <w:color w:val="000000"/>
          <w:sz w:val="26"/>
          <w:szCs w:val="26"/>
          <w:shd w:val="clear" w:color="auto" w:fill="F0F8FF"/>
        </w:rPr>
        <w:t> </w:t>
      </w:r>
      <w:r>
        <w:rPr>
          <w:rFonts w:ascii="Arial" w:hAnsi="Arial" w:cs="Arial"/>
          <w:i/>
          <w:iCs/>
          <w:color w:val="000000"/>
          <w:sz w:val="26"/>
          <w:szCs w:val="26"/>
          <w:shd w:val="clear" w:color="auto" w:fill="F0F8FF"/>
        </w:rPr>
        <w:t>"Acaba filanca politikacılar benzer şeyleri yapmış olsalardı bu şekilde mazur gösterme veya gerekçelendirme gayretkeşliği içine girecek miydik?"</w:t>
      </w:r>
      <w:r>
        <w:rPr>
          <w:rStyle w:val="apple-converted-space"/>
          <w:rFonts w:ascii="Arial" w:hAnsi="Arial" w:cs="Arial"/>
          <w:color w:val="000000"/>
          <w:sz w:val="26"/>
          <w:szCs w:val="26"/>
          <w:shd w:val="clear" w:color="auto" w:fill="F0F8FF"/>
        </w:rPr>
        <w:t> </w:t>
      </w:r>
      <w:r>
        <w:rPr>
          <w:rFonts w:ascii="Arial" w:hAnsi="Arial" w:cs="Arial"/>
          <w:color w:val="000000"/>
          <w:sz w:val="26"/>
          <w:szCs w:val="26"/>
          <w:shd w:val="clear" w:color="auto" w:fill="F0F8FF"/>
        </w:rPr>
        <w:t>sorusunu sormaları gerekir. Adalet faile göre değil fiile göre işler. Fiil hataysa failin, yakınlık vs. gibi birtakım sıfatları haiz olması onu doğru hale getirmez. Mevcut şartların zorlayıcılığı ise, hataya götüren politik tercihleri değil zaruretleri mazur kılabilir. Birilerine yaranabilmek için onların hakimiyetlerinin güçlendirilmesine ya da yaptıklarının meşrulaştırılmasına yarayacak türden ataklar yapılması ise şartların zorlamasından değil birtakım politik tercihlerden ileri gelmektedir.</w:t>
      </w:r>
    </w:p>
    <w:p w:rsidR="003D0663" w:rsidRDefault="003D0663" w:rsidP="003D0663">
      <w:pPr>
        <w:rPr>
          <w:ins w:id="41" w:author="Unknown"/>
        </w:rPr>
      </w:pPr>
      <w:ins w:id="42" w:author="Unknown">
        <w:r>
          <w:rPr>
            <w:rFonts w:ascii="Arial" w:hAnsi="Arial" w:cs="Arial"/>
            <w:color w:val="000000"/>
            <w:sz w:val="26"/>
            <w:szCs w:val="26"/>
            <w:shd w:val="clear" w:color="auto" w:fill="F0F8FF"/>
          </w:rPr>
          <w:t>İkinci olarak: Derin dünya devletinin organları olarak bilinen Bilderberg, CFR vs. gibi organların çok büyük nüfuz sahibi olduğu sık sık vurgulanıyor. Aslında bunların nüfuzlarının yarıdan fazlası böyle büyük nüfuz sahibi olarak gösterilmelerinden kaynaklanmaktadır. Onlar sürekli kendilerini çok büyük nüfuz sahibi göstererek adam kazanıyor ve yaptırım güçlerini artırmaya çalışıyorlar. Bu konuda Dr. Rıza Nur'un, Lozan görüşmeleri esnasında İstanbul hahambaşı Haim Naum'un yürüttüğü lobi faaliyetleri hakkında anlattıkları oldukça ibret vericidir. Ben uzun olacağı için onun anlattıklarını aynen buraya almıyorum. Ancak özetle ifade etmek gerekirse, Naum o zaman Türk tarafını:</w:t>
        </w:r>
        <w:r>
          <w:rPr>
            <w:rStyle w:val="apple-converted-space"/>
            <w:rFonts w:ascii="Arial" w:hAnsi="Arial" w:cs="Arial"/>
            <w:color w:val="000000"/>
            <w:sz w:val="26"/>
            <w:szCs w:val="26"/>
            <w:shd w:val="clear" w:color="auto" w:fill="F0F8FF"/>
          </w:rPr>
          <w:t> </w:t>
        </w:r>
        <w:r>
          <w:rPr>
            <w:rFonts w:ascii="Arial" w:hAnsi="Arial" w:cs="Arial"/>
            <w:i/>
            <w:iCs/>
            <w:color w:val="000000"/>
            <w:sz w:val="26"/>
            <w:szCs w:val="26"/>
            <w:shd w:val="clear" w:color="auto" w:fill="F0F8FF"/>
          </w:rPr>
          <w:t>"Benim Avrupalılarla ilişkilerim iyidir, onlar üzerinde nüfuzum büyüktür. İstediğimi yaptırırım"</w:t>
        </w:r>
        <w:r>
          <w:rPr>
            <w:rStyle w:val="apple-converted-space"/>
            <w:rFonts w:ascii="Arial" w:hAnsi="Arial" w:cs="Arial"/>
            <w:color w:val="000000"/>
            <w:sz w:val="26"/>
            <w:szCs w:val="26"/>
            <w:shd w:val="clear" w:color="auto" w:fill="F0F8FF"/>
          </w:rPr>
          <w:t> </w:t>
        </w:r>
        <w:r>
          <w:rPr>
            <w:rFonts w:ascii="Arial" w:hAnsi="Arial" w:cs="Arial"/>
            <w:color w:val="000000"/>
            <w:sz w:val="26"/>
            <w:szCs w:val="26"/>
            <w:shd w:val="clear" w:color="auto" w:fill="F0F8FF"/>
          </w:rPr>
          <w:t>diyerek; Avrupalıları da:</w:t>
        </w:r>
        <w:r>
          <w:rPr>
            <w:rStyle w:val="apple-converted-space"/>
            <w:rFonts w:ascii="Arial" w:hAnsi="Arial" w:cs="Arial"/>
            <w:color w:val="000000"/>
            <w:sz w:val="26"/>
            <w:szCs w:val="26"/>
            <w:shd w:val="clear" w:color="auto" w:fill="F0F8FF"/>
          </w:rPr>
          <w:t> </w:t>
        </w:r>
        <w:r>
          <w:rPr>
            <w:rFonts w:ascii="Arial" w:hAnsi="Arial" w:cs="Arial"/>
            <w:i/>
            <w:iCs/>
            <w:color w:val="000000"/>
            <w:sz w:val="26"/>
            <w:szCs w:val="26"/>
            <w:shd w:val="clear" w:color="auto" w:fill="F0F8FF"/>
          </w:rPr>
          <w:t>"İsmet (yani İnönü) benim samimi arkadaşımdır. Bir dediğimi iki etmez"</w:t>
        </w:r>
        <w:r>
          <w:rPr>
            <w:rStyle w:val="apple-converted-space"/>
            <w:rFonts w:ascii="Arial" w:hAnsi="Arial" w:cs="Arial"/>
            <w:color w:val="000000"/>
            <w:sz w:val="26"/>
            <w:szCs w:val="26"/>
            <w:shd w:val="clear" w:color="auto" w:fill="F0F8FF"/>
          </w:rPr>
          <w:t> </w:t>
        </w:r>
        <w:r>
          <w:rPr>
            <w:rFonts w:ascii="Arial" w:hAnsi="Arial" w:cs="Arial"/>
            <w:color w:val="000000"/>
            <w:sz w:val="26"/>
            <w:szCs w:val="26"/>
            <w:shd w:val="clear" w:color="auto" w:fill="F0F8FF"/>
          </w:rPr>
          <w:t>diyerek etkilemeye çalışıyor. Bu politika siyonist örgütlerin sürekli izledikleri politikadır ve mevcut nüfuzlarını da bu yolla elde etmişlerdir.</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0F8FF"/>
          </w:rPr>
          <w:t>Bu iki hususa dikkat çektikten sonra geçtiğimiz günlerde Türkiye'de toplantı gerçekleştiren ve önemli devlet yetkilileriyle görüşmeler yapan CFR'nin ne olduğu hakkında özet bilgiler verelim:</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0F8FF"/>
          </w:rPr>
          <w:t>CFR'nin açık okunuşu</w:t>
        </w:r>
        <w:r>
          <w:rPr>
            <w:rStyle w:val="apple-converted-space"/>
            <w:rFonts w:ascii="Arial" w:hAnsi="Arial" w:cs="Arial"/>
            <w:color w:val="000000"/>
            <w:sz w:val="26"/>
            <w:szCs w:val="26"/>
            <w:shd w:val="clear" w:color="auto" w:fill="F0F8FF"/>
          </w:rPr>
          <w:t> </w:t>
        </w:r>
        <w:r>
          <w:rPr>
            <w:rFonts w:ascii="Arial" w:hAnsi="Arial" w:cs="Arial"/>
            <w:i/>
            <w:iCs/>
            <w:color w:val="000000"/>
            <w:sz w:val="26"/>
            <w:szCs w:val="26"/>
            <w:shd w:val="clear" w:color="auto" w:fill="F0F8FF"/>
          </w:rPr>
          <w:t>"Council of Foreign Relations"</w:t>
        </w:r>
        <w:r>
          <w:rPr>
            <w:rStyle w:val="apple-converted-space"/>
            <w:rFonts w:ascii="Arial" w:hAnsi="Arial" w:cs="Arial"/>
            <w:color w:val="000000"/>
            <w:sz w:val="26"/>
            <w:szCs w:val="26"/>
            <w:shd w:val="clear" w:color="auto" w:fill="F0F8FF"/>
          </w:rPr>
          <w:t> </w:t>
        </w:r>
        <w:r>
          <w:rPr>
            <w:rFonts w:ascii="Arial" w:hAnsi="Arial" w:cs="Arial"/>
            <w:color w:val="000000"/>
            <w:sz w:val="26"/>
            <w:szCs w:val="26"/>
            <w:shd w:val="clear" w:color="auto" w:fill="F0F8FF"/>
          </w:rPr>
          <w:t>yani</w:t>
        </w:r>
        <w:r>
          <w:rPr>
            <w:rStyle w:val="apple-converted-space"/>
            <w:rFonts w:ascii="Arial" w:hAnsi="Arial" w:cs="Arial"/>
            <w:color w:val="000000"/>
            <w:sz w:val="26"/>
            <w:szCs w:val="26"/>
            <w:shd w:val="clear" w:color="auto" w:fill="F0F8FF"/>
          </w:rPr>
          <w:t> </w:t>
        </w:r>
        <w:r>
          <w:rPr>
            <w:rFonts w:ascii="Arial" w:hAnsi="Arial" w:cs="Arial"/>
            <w:i/>
            <w:iCs/>
            <w:color w:val="000000"/>
            <w:sz w:val="26"/>
            <w:szCs w:val="26"/>
            <w:shd w:val="clear" w:color="auto" w:fill="F0F8FF"/>
          </w:rPr>
          <w:t>"Dış İlişkiler Komitesi"</w:t>
        </w:r>
        <w:r>
          <w:rPr>
            <w:rFonts w:ascii="Arial" w:hAnsi="Arial" w:cs="Arial"/>
            <w:color w:val="000000"/>
            <w:sz w:val="26"/>
            <w:szCs w:val="26"/>
            <w:shd w:val="clear" w:color="auto" w:fill="F0F8FF"/>
          </w:rPr>
          <w:t xml:space="preserve">dir. Gizli Dünya Devleti'nin en önemli organlarından biridir ve Yuvarlak Masa teorisine göre şekillendirilmiş organizasyonların eskilerindendir. Yuvarlak Masa teorisi ise İlluminati şebekesinin dünyayı tek merkezden yönetmek amacıyla geliştirdiği bir teoridir. İlluminati şebekesi ise Tapınak Şövalyeleri'nin </w:t>
        </w:r>
        <w:r>
          <w:rPr>
            <w:rFonts w:ascii="Arial" w:hAnsi="Arial" w:cs="Arial"/>
            <w:color w:val="000000"/>
            <w:sz w:val="26"/>
            <w:szCs w:val="26"/>
            <w:shd w:val="clear" w:color="auto" w:fill="F0F8FF"/>
          </w:rPr>
          <w:lastRenderedPageBreak/>
          <w:t>Ortaçağda ortaya çıkardıkları bir tür Siyonizm hareketidir.</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0F8FF"/>
          </w:rPr>
          <w:t>CFR, 21 Temmuz 1921'de New York'ta kuruldu. Kuruluşunda Yahudi kökenli Walter Lippmann'ın önemli rolü oldu. 2. Dünya Savaşı'nda çok önemli bir rol oynadı. Foreign Affairs adlı ünlü dergi bu örgütün yayın organıdır. Bu dergi vasıtasıyla dünya kamuoyu üzerinde bir politik yönlendirme yapmaya çalışmaktadır. Görünüşte CFR'nin çalışmalarının pek gizli olmadığı ileri sürülür. Gerçekte ise diğer Gizli Dünya Devleti organları gibi son derece gizli çalışmaktadır. Ancak yönlendirme amaçlı faaliyetlerini dışa yansıtmakta ve bu yansıtma ile açıktan çalıştığı intibaı vermeye gayret etmektedir.</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0F8FF"/>
          </w:rPr>
          <w:t>CFR'nin bugün finans, iletişim, akademi, istihbarat, teknoloji alanlarında en etkin konumlarda bulunan 3500 civarında üyesinin olduğu sanılmaktadır. Özellikle Amerika'daki istihbarat örgütleri üzerinde etkilidir.</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0F8FF"/>
          </w:rPr>
          <w:t>Gizli Dünya Devleti'nde önemli etkinliği olan Yahudi kökenli Rockefeller ailesinin bir ferdi olan David Rockefeller, CFR'nin onursal başkanı olarak kabul edilmektedir.</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shd w:val="clear" w:color="auto" w:fill="F0F8FF"/>
          </w:rPr>
          <w:t>Soros Vakfı vasıtasıyla dünya ülkelerinin geleceği için Gizli Dünya Devleti'ne hizmet edecek yöneticiler yetiştirmeye çalışan Yahudi kökenli George Soros ABD'nin CFR üyesi ünlülerinin başında gelir. CFR üyelerinin birçokları aynı zamanda Bilderberg ve/veya SBS üyesidirler. CFR'nin Türkiye'den de üyeleri mevcuttur.[1]</w:t>
        </w:r>
      </w:ins>
    </w:p>
    <w:p w:rsidR="003D0663" w:rsidRDefault="003D0663" w:rsidP="003D0663">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43" w:author="Unknown"/>
          <w:rFonts w:ascii="Arial" w:hAnsi="Arial" w:cs="Arial"/>
          <w:color w:val="3B5998"/>
          <w:sz w:val="30"/>
          <w:szCs w:val="30"/>
        </w:rPr>
      </w:pPr>
      <w:ins w:id="44" w:author="Unknown">
        <w:r>
          <w:rPr>
            <w:rFonts w:ascii="Arial" w:hAnsi="Arial" w:cs="Arial"/>
            <w:color w:val="3B5998"/>
            <w:sz w:val="30"/>
            <w:szCs w:val="30"/>
          </w:rPr>
          <w:t>Kaynaklar</w:t>
        </w:r>
      </w:ins>
    </w:p>
    <w:p w:rsidR="003D0663" w:rsidRDefault="003D0663" w:rsidP="003D0663">
      <w:pPr>
        <w:pStyle w:val="a5"/>
        <w:shd w:val="clear" w:color="auto" w:fill="F0F8FF"/>
        <w:rPr>
          <w:ins w:id="45" w:author="Unknown"/>
          <w:rFonts w:ascii="Arial" w:hAnsi="Arial" w:cs="Arial"/>
          <w:color w:val="000000"/>
          <w:sz w:val="26"/>
          <w:szCs w:val="26"/>
        </w:rPr>
      </w:pPr>
      <w:ins w:id="46" w:author="Unknown">
        <w:r>
          <w:rPr>
            <w:rFonts w:ascii="Arial" w:hAnsi="Arial" w:cs="Arial"/>
            <w:color w:val="000000"/>
            <w:sz w:val="26"/>
            <w:szCs w:val="26"/>
          </w:rPr>
          <w:t>[1] Vakit Gazetesi, 13 Haziran 2003 Cuma,</w:t>
        </w:r>
      </w:ins>
    </w:p>
    <w:p w:rsidR="00135FE4" w:rsidRPr="00F66AA2" w:rsidRDefault="00135FE4">
      <w:pPr>
        <w:rPr>
          <w:lang w:val="en-US"/>
        </w:rPr>
      </w:pPr>
      <w:bookmarkStart w:id="47" w:name="_GoBack"/>
      <w:bookmarkEnd w:id="47"/>
    </w:p>
    <w:sectPr w:rsidR="00135FE4" w:rsidRPr="00F66A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505"/>
    <w:rsid w:val="00135FE4"/>
    <w:rsid w:val="003D0663"/>
    <w:rsid w:val="00CE1505"/>
    <w:rsid w:val="00F66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66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F66AA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6AA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66AA2"/>
    <w:rPr>
      <w:rFonts w:ascii="Times New Roman" w:eastAsia="Times New Roman" w:hAnsi="Times New Roman" w:cs="Times New Roman"/>
      <w:b/>
      <w:bCs/>
      <w:sz w:val="27"/>
      <w:szCs w:val="27"/>
      <w:lang w:eastAsia="ru-RU"/>
    </w:rPr>
  </w:style>
  <w:style w:type="paragraph" w:customStyle="1" w:styleId="not">
    <w:name w:val="not"/>
    <w:basedOn w:val="a"/>
    <w:rsid w:val="00F66A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66AA2"/>
  </w:style>
  <w:style w:type="paragraph" w:customStyle="1" w:styleId="not2">
    <w:name w:val="not2"/>
    <w:basedOn w:val="a"/>
    <w:rsid w:val="00F66AA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F66A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6AA2"/>
    <w:rPr>
      <w:rFonts w:ascii="Tahoma" w:hAnsi="Tahoma" w:cs="Tahoma"/>
      <w:sz w:val="16"/>
      <w:szCs w:val="16"/>
    </w:rPr>
  </w:style>
  <w:style w:type="paragraph" w:styleId="a5">
    <w:name w:val="Normal (Web)"/>
    <w:basedOn w:val="a"/>
    <w:uiPriority w:val="99"/>
    <w:semiHidden/>
    <w:unhideWhenUsed/>
    <w:rsid w:val="00F66AA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66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F66AA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6AA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66AA2"/>
    <w:rPr>
      <w:rFonts w:ascii="Times New Roman" w:eastAsia="Times New Roman" w:hAnsi="Times New Roman" w:cs="Times New Roman"/>
      <w:b/>
      <w:bCs/>
      <w:sz w:val="27"/>
      <w:szCs w:val="27"/>
      <w:lang w:eastAsia="ru-RU"/>
    </w:rPr>
  </w:style>
  <w:style w:type="paragraph" w:customStyle="1" w:styleId="not">
    <w:name w:val="not"/>
    <w:basedOn w:val="a"/>
    <w:rsid w:val="00F66A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66AA2"/>
  </w:style>
  <w:style w:type="paragraph" w:customStyle="1" w:styleId="not2">
    <w:name w:val="not2"/>
    <w:basedOn w:val="a"/>
    <w:rsid w:val="00F66AA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F66A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6AA2"/>
    <w:rPr>
      <w:rFonts w:ascii="Tahoma" w:hAnsi="Tahoma" w:cs="Tahoma"/>
      <w:sz w:val="16"/>
      <w:szCs w:val="16"/>
    </w:rPr>
  </w:style>
  <w:style w:type="paragraph" w:styleId="a5">
    <w:name w:val="Normal (Web)"/>
    <w:basedOn w:val="a"/>
    <w:uiPriority w:val="99"/>
    <w:semiHidden/>
    <w:unhideWhenUsed/>
    <w:rsid w:val="00F66AA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80405">
      <w:bodyDiv w:val="1"/>
      <w:marLeft w:val="0"/>
      <w:marRight w:val="0"/>
      <w:marTop w:val="0"/>
      <w:marBottom w:val="0"/>
      <w:divBdr>
        <w:top w:val="none" w:sz="0" w:space="0" w:color="auto"/>
        <w:left w:val="none" w:sz="0" w:space="0" w:color="auto"/>
        <w:bottom w:val="none" w:sz="0" w:space="0" w:color="auto"/>
        <w:right w:val="none" w:sz="0" w:space="0" w:color="auto"/>
      </w:divBdr>
    </w:div>
    <w:div w:id="1313365608">
      <w:bodyDiv w:val="1"/>
      <w:marLeft w:val="0"/>
      <w:marRight w:val="0"/>
      <w:marTop w:val="0"/>
      <w:marBottom w:val="0"/>
      <w:divBdr>
        <w:top w:val="none" w:sz="0" w:space="0" w:color="auto"/>
        <w:left w:val="none" w:sz="0" w:space="0" w:color="auto"/>
        <w:bottom w:val="none" w:sz="0" w:space="0" w:color="auto"/>
        <w:right w:val="none" w:sz="0" w:space="0" w:color="auto"/>
      </w:divBdr>
    </w:div>
    <w:div w:id="1678540270">
      <w:bodyDiv w:val="1"/>
      <w:marLeft w:val="0"/>
      <w:marRight w:val="0"/>
      <w:marTop w:val="0"/>
      <w:marBottom w:val="0"/>
      <w:divBdr>
        <w:top w:val="none" w:sz="0" w:space="0" w:color="auto"/>
        <w:left w:val="none" w:sz="0" w:space="0" w:color="auto"/>
        <w:bottom w:val="none" w:sz="0" w:space="0" w:color="auto"/>
        <w:right w:val="none" w:sz="0" w:space="0" w:color="auto"/>
      </w:divBdr>
      <w:divsChild>
        <w:div w:id="1502042347">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2978</Words>
  <Characters>16975</Characters>
  <Application>Microsoft Office Word</Application>
  <DocSecurity>0</DocSecurity>
  <Lines>141</Lines>
  <Paragraphs>39</Paragraphs>
  <ScaleCrop>false</ScaleCrop>
  <Company>SPecialiST RePack</Company>
  <LinksUpToDate>false</LinksUpToDate>
  <CharactersWithSpaces>19914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5</cp:revision>
  <dcterms:created xsi:type="dcterms:W3CDTF">2015-08-03T08:48:00Z</dcterms:created>
  <dcterms:modified xsi:type="dcterms:W3CDTF">2015-08-03T08:50:00Z</dcterms:modified>
</cp:coreProperties>
</file>