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299" w:rsidRPr="00F50299" w:rsidRDefault="00F50299" w:rsidP="00F50299">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50299">
        <w:rPr>
          <w:rFonts w:ascii="Arial" w:eastAsia="Times New Roman" w:hAnsi="Arial" w:cs="Arial"/>
          <w:color w:val="000000"/>
          <w:sz w:val="26"/>
          <w:szCs w:val="26"/>
          <w:lang w:eastAsia="ru-RU"/>
        </w:rPr>
        <w:t>Son zamanlarda, dünyadaki derin güçlerin organizasyonları hakkındaki kanaatlerin yumuşatılması yönünde bir atağın olduğunu görüyoruz. Bu oluşumlar masumane fikir alışverişlerinin yapıldığı uluslararası organizasyonlar olarak gösteriliyor. Ancak gelişmeleri yakından takip edenlerin zihinlerindeki sorulara cevap verilebilmesi için aydınlığa kavuşturulması gereken konularda herhangi bir bilginin verilmemesi, bu konuların hep kaypak ifadelerle geçiştirilmesi dikkatlerden kaçmıyor. Biz bugün Bilderberg hakkında, özel olmayan bilgileri yani bütün araştırmacıların bildiği ya da konuyla ilgili yazılarında zikrettiği bilgileri aktararak okuyucularımızı aydınlatmak ve bu organizasyonun nasıl bir kimlik taşıdığı hakkında kendilerini bilgilendirmek istiyoruz.</w:t>
      </w:r>
    </w:p>
    <w:p w:rsidR="00F50299" w:rsidRPr="00F50299" w:rsidRDefault="00F50299" w:rsidP="00F50299">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50299">
        <w:rPr>
          <w:rFonts w:ascii="Arial" w:eastAsia="Times New Roman" w:hAnsi="Arial" w:cs="Arial"/>
          <w:color w:val="000000"/>
          <w:sz w:val="26"/>
          <w:szCs w:val="26"/>
          <w:lang w:eastAsia="ru-RU"/>
        </w:rPr>
        <w:t>Bilderberg, uluslararası siyonizmle yakın bağlantılı hatta onun bir teşkilatı olduğu bilinen organizasyonlardan olan Dış İlişkiler Komitesi (CFR)'nin Avrupa ayağını oluşturmak amacıyla 1954'te, Hollanda'da Oosterbeek şehrinde Bilderberg Oteli'nde kurulmuştur. Kuruluşun gerçekleştirildiği otelin sahibi de Hollanda kralıydı. Örgüt de ilk toplantının gerçekleştirildiği otelin adını alarak Bilderberg Group (Bilderberg Grubu) diye adlandırılmıştır. CFR üyelerinin birçokları aynı zamanda Bilderberg üyesidir.</w:t>
      </w:r>
    </w:p>
    <w:p w:rsidR="00F50299" w:rsidRPr="00F50299" w:rsidRDefault="00F50299" w:rsidP="00F50299">
      <w:pPr>
        <w:shd w:val="clear" w:color="auto" w:fill="F0F8FF"/>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F50299">
          <w:rPr>
            <w:rFonts w:ascii="Arial" w:eastAsia="Times New Roman" w:hAnsi="Arial" w:cs="Arial"/>
            <w:color w:val="000000"/>
            <w:sz w:val="26"/>
            <w:szCs w:val="26"/>
            <w:lang w:eastAsia="ru-RU"/>
          </w:rPr>
          <w:t xml:space="preserve">Bilderberg Grubu'nun kurucuları arasında Hollanda prensi Bernhard ve Polonyalı sosyolog Dr. Joseph Hieronim Retinger de vardır. </w:t>
        </w:r>
        <w:r w:rsidRPr="00F50299">
          <w:rPr>
            <w:rFonts w:ascii="Arial" w:eastAsia="Times New Roman" w:hAnsi="Arial" w:cs="Arial"/>
            <w:color w:val="000000"/>
            <w:sz w:val="26"/>
            <w:szCs w:val="26"/>
            <w:lang w:val="en-US" w:eastAsia="ru-RU"/>
          </w:rPr>
          <w:t>Retinger, Bilderberg'in fikir babası olarak bilinir. Aynı zamanda CFR üyesidir. Bilderberg'in kuruluşunda, ABD istihbarat örgütlerinin, özellikle CIA'nin rolü olduğu bilinmektedir. Prens Bernhard ise eski bir Nazi SS üyesidir. Burada bir çelişki karşımıza çıkıyor. Ancak bu çelişkinin izahı sözü epey uzatmamızı gerektirir. Biz bu yazımızda yine Bilderberg ile ilgili genel bilgiler vermeye devam edelim.</w:t>
        </w:r>
      </w:ins>
    </w:p>
    <w:p w:rsidR="00F50299" w:rsidRPr="00F50299" w:rsidRDefault="00F50299" w:rsidP="00F50299">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F50299">
          <w:rPr>
            <w:rFonts w:ascii="Arial" w:eastAsia="Times New Roman" w:hAnsi="Arial" w:cs="Arial"/>
            <w:color w:val="000000"/>
            <w:sz w:val="26"/>
            <w:szCs w:val="26"/>
            <w:lang w:val="en-US" w:eastAsia="ru-RU"/>
          </w:rPr>
          <w:t>Bilderberg, dünyanın yönetimi ve küreselleşme konusunda her yıl farklı ülkelerde toplantılar yapar. Toplantılar son derece gizli şartlarda ve özel ortamlarda yapılır. Toplantıları genellikle her yılın Mayıs ayına denk gelmektedir. Katılanlar yaklaşık üç günlük toplantı süresince dış dünya ile bağlantılarını koparmak zorunda kalıyorlar. Örgütün üyesi olanların dışında hiçbir gazeteci veya yazar toplantıya alınmaz. Üye olanlar da dışarıya bir şey sızdırmazlar. Dolayısıyla medyanın toplantıların içeriği hakkında herhangi bir bilgi edinmesi mümkün değildir.</w:t>
        </w:r>
      </w:ins>
    </w:p>
    <w:p w:rsidR="00F50299" w:rsidRPr="00F50299" w:rsidRDefault="00F50299" w:rsidP="00F50299">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val="en-US" w:eastAsia="ru-RU"/>
        </w:rPr>
      </w:pPr>
      <w:ins w:id="5" w:author="Unknown">
        <w:r w:rsidRPr="00F50299">
          <w:rPr>
            <w:rFonts w:ascii="Arial" w:eastAsia="Times New Roman" w:hAnsi="Arial" w:cs="Arial"/>
            <w:color w:val="000000"/>
            <w:sz w:val="26"/>
            <w:szCs w:val="26"/>
            <w:lang w:val="en-US" w:eastAsia="ru-RU"/>
          </w:rPr>
          <w:t>Örgütün </w:t>
        </w:r>
        <w:r w:rsidRPr="00F50299">
          <w:rPr>
            <w:rFonts w:ascii="Arial" w:eastAsia="Times New Roman" w:hAnsi="Arial" w:cs="Arial"/>
            <w:i/>
            <w:iCs/>
            <w:color w:val="000000"/>
            <w:sz w:val="26"/>
            <w:szCs w:val="26"/>
            <w:lang w:val="en-US" w:eastAsia="ru-RU"/>
          </w:rPr>
          <w:t>"Spotlight"</w:t>
        </w:r>
        <w:r w:rsidRPr="00F50299">
          <w:rPr>
            <w:rFonts w:ascii="Arial" w:eastAsia="Times New Roman" w:hAnsi="Arial" w:cs="Arial"/>
            <w:color w:val="000000"/>
            <w:sz w:val="26"/>
            <w:szCs w:val="26"/>
            <w:lang w:val="en-US" w:eastAsia="ru-RU"/>
          </w:rPr>
          <w:t> isimli bir dergisi yayınlanmaktadır.</w:t>
        </w:r>
      </w:ins>
    </w:p>
    <w:p w:rsidR="00F50299" w:rsidRPr="00F50299" w:rsidRDefault="00F50299" w:rsidP="00F50299">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F50299">
          <w:rPr>
            <w:rFonts w:ascii="Arial" w:eastAsia="Times New Roman" w:hAnsi="Arial" w:cs="Arial"/>
            <w:color w:val="000000"/>
            <w:sz w:val="26"/>
            <w:szCs w:val="26"/>
            <w:lang w:val="en-US" w:eastAsia="ru-RU"/>
          </w:rPr>
          <w:t>Bilderberg toplantılarının ana amacı dünya siyaseti üzerinde önceden programlamalar yapmak ve projeler geliştirmektir. Konuşulacak ve tartışılacak konular önceden tespit edilir. Ama bu tespiti örgüt hiyerarşisinin üst kademesinde yer alanlar yapar. Katılanlar ise sadece görüş beyan ederler.</w:t>
        </w:r>
      </w:ins>
    </w:p>
    <w:p w:rsidR="00F50299" w:rsidRPr="00F50299" w:rsidRDefault="00F50299" w:rsidP="00F50299">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val="en-US" w:eastAsia="ru-RU"/>
        </w:rPr>
      </w:pPr>
      <w:ins w:id="9" w:author="Unknown">
        <w:r w:rsidRPr="00F50299">
          <w:rPr>
            <w:rFonts w:ascii="Arial" w:eastAsia="Times New Roman" w:hAnsi="Arial" w:cs="Arial"/>
            <w:color w:val="000000"/>
            <w:sz w:val="26"/>
            <w:szCs w:val="26"/>
            <w:lang w:val="en-US" w:eastAsia="ru-RU"/>
          </w:rPr>
          <w:t>Bilderberg Grubu'nun kendi iç hiyerarşisi açısından daimi üyelik, üyelik ve herhangi bir toplantıya katılma arasında fark olduğunu hatırlatalım. Bununla birlikte toplantılara katılmak da grupla bir bağ kurmayı ve siyasi sahnede grubun kararlarına ters düşecek tutumdan kaçınmayı beraberinde getirir.</w:t>
        </w:r>
      </w:ins>
    </w:p>
    <w:p w:rsidR="00F50299" w:rsidRPr="00F50299" w:rsidRDefault="00F50299" w:rsidP="00F50299">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F50299">
          <w:rPr>
            <w:rFonts w:ascii="Arial" w:eastAsia="Times New Roman" w:hAnsi="Arial" w:cs="Arial"/>
            <w:color w:val="000000"/>
            <w:sz w:val="26"/>
            <w:szCs w:val="26"/>
            <w:lang w:eastAsia="ru-RU"/>
          </w:rPr>
          <w:lastRenderedPageBreak/>
          <w:t>Bilderberg'in Türkiye sorumlusunun ABD'deki siyonist lobinin başını çekenlerden ve bu ülkenin eski Dışişleri bakanı yahudi kökenli Henry Kessenger olduğu bazı kaynaklarda zikredilmektedir.</w:t>
        </w:r>
      </w:ins>
    </w:p>
    <w:p w:rsidR="00F50299" w:rsidRPr="00F50299" w:rsidRDefault="00F50299" w:rsidP="00F50299">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val="en-US" w:eastAsia="ru-RU"/>
        </w:rPr>
      </w:pPr>
      <w:ins w:id="13" w:author="Unknown">
        <w:r w:rsidRPr="00F50299">
          <w:rPr>
            <w:rFonts w:ascii="Arial" w:eastAsia="Times New Roman" w:hAnsi="Arial" w:cs="Arial"/>
            <w:color w:val="000000"/>
            <w:sz w:val="26"/>
            <w:szCs w:val="26"/>
            <w:lang w:eastAsia="ru-RU"/>
          </w:rPr>
          <w:t xml:space="preserve">Biz burada Bilderberg hakkında oldukça genel bilgileri, kendimizden bir şey katmadan, kaynaklarda geçtiği şekliyle aktardık. Ancak bu grubun fikri temelini oluşturan Illuminati şebekesi, yine bu şebekenin alt yapısını şekillendiren, son zamanlarda da birtakım tartışmalarla gündeme gelen Tapınak Şövalyeleri, halen çalışmalarına devam eden ve Bilderberg ile doğrudan bağlantılı CFR, Yuvarlak Masa, Trilateral Komisyon ve bütün bunların arka planında duran isimler hakkında ayrıntılı bilgilere sahip olunmasının meseleyi biraz daha geniş boyutlu anlamaya vesile olacağını düşünüyoruz. Biz daha önce bu oluşumlarla ve bağlantılı konularla ilgili ayrıntılı bilgiler içeren "Gizli Dünya Devleti ve Siyonizm" adlı bir dosya hazırlamıştık. </w:t>
        </w:r>
        <w:r w:rsidRPr="00F50299">
          <w:rPr>
            <w:rFonts w:ascii="Arial" w:eastAsia="Times New Roman" w:hAnsi="Arial" w:cs="Arial"/>
            <w:color w:val="000000"/>
            <w:sz w:val="26"/>
            <w:szCs w:val="26"/>
            <w:lang w:val="en-US" w:eastAsia="ru-RU"/>
          </w:rPr>
          <w:t>Bu dosya halen Web sitemizde  mevcuttur. Bu dosyayı yayınlamak da serbesttir. İsteyenler Web sitelerinde veya sesli ya da basılı medya araçlarında değerlendirebilirler.</w:t>
        </w:r>
        <w:r w:rsidRPr="00F50299">
          <w:rPr>
            <w:rFonts w:ascii="Arial" w:eastAsia="Times New Roman" w:hAnsi="Arial" w:cs="Arial"/>
            <w:color w:val="000000"/>
            <w:sz w:val="18"/>
            <w:szCs w:val="18"/>
            <w:vertAlign w:val="superscript"/>
            <w:lang w:val="en-US" w:eastAsia="ru-RU"/>
          </w:rPr>
          <w:t>[1]</w:t>
        </w:r>
      </w:ins>
    </w:p>
    <w:p w:rsidR="00F50299" w:rsidRPr="00F50299" w:rsidRDefault="00F50299" w:rsidP="00F50299">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4" w:author="Unknown"/>
          <w:rFonts w:ascii="Arial" w:eastAsia="Times New Roman" w:hAnsi="Arial" w:cs="Arial"/>
          <w:b/>
          <w:bCs/>
          <w:color w:val="3B5998"/>
          <w:sz w:val="30"/>
          <w:szCs w:val="30"/>
          <w:lang w:eastAsia="ru-RU"/>
        </w:rPr>
      </w:pPr>
      <w:ins w:id="15" w:author="Unknown">
        <w:r w:rsidRPr="00F50299">
          <w:rPr>
            <w:rFonts w:ascii="Arial" w:eastAsia="Times New Roman" w:hAnsi="Arial" w:cs="Arial"/>
            <w:b/>
            <w:bCs/>
            <w:color w:val="3B5998"/>
            <w:sz w:val="30"/>
            <w:szCs w:val="30"/>
            <w:lang w:eastAsia="ru-RU"/>
          </w:rPr>
          <w:t>Kaynaklar</w:t>
        </w:r>
      </w:ins>
    </w:p>
    <w:p w:rsidR="00F50299" w:rsidRPr="00F50299" w:rsidRDefault="00F50299" w:rsidP="00F50299">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F50299">
          <w:rPr>
            <w:rFonts w:ascii="Arial" w:eastAsia="Times New Roman" w:hAnsi="Arial" w:cs="Arial"/>
            <w:color w:val="000000"/>
            <w:sz w:val="26"/>
            <w:szCs w:val="26"/>
            <w:lang w:eastAsia="ru-RU"/>
          </w:rPr>
          <w:t>[1] 23 Mayıs 2003 Cuma, Vakit gazetesi</w:t>
        </w:r>
      </w:ins>
    </w:p>
    <w:p w:rsidR="00F50299" w:rsidRPr="00F50299" w:rsidRDefault="00F50299" w:rsidP="00F50299">
      <w:pPr>
        <w:spacing w:after="0" w:line="240" w:lineRule="auto"/>
        <w:rPr>
          <w:rFonts w:ascii="Times New Roman" w:eastAsia="Times New Roman" w:hAnsi="Times New Roman" w:cs="Times New Roman"/>
          <w:sz w:val="24"/>
          <w:szCs w:val="24"/>
          <w:lang w:eastAsia="ru-RU"/>
        </w:rPr>
      </w:pPr>
      <w:r w:rsidRPr="00F50299">
        <w:rPr>
          <w:rFonts w:ascii="Arial" w:eastAsia="Times New Roman" w:hAnsi="Arial" w:cs="Arial"/>
          <w:color w:val="000000"/>
          <w:sz w:val="26"/>
          <w:szCs w:val="26"/>
          <w:shd w:val="clear" w:color="auto" w:fill="F0F8FF"/>
          <w:lang w:eastAsia="ru-RU"/>
        </w:rPr>
        <w:t>CFR'nin temel globalizasyon planları daha kurulduğu günden beri bilinmekteydi. Ama CFR ABD içinde tam bir kontrol sağlamak ve tek jandarmalı kapitalizmi Avrupa'ya yaymak ve sosyalizm ve komünizm ile mücadele etmek zorunda idi. Eski CFR başkanı ve Rockefeller'in Chase Manhatten Bankası başkanı olan John McCloy OSS (Office of Strategic Services) isimli istihbarat örgütünün (Bill Donovan tarafından 1941-1942de kurulmuştur) kurulmasını ve CFR ile karşılıklı iletişim içinde çalışmasını sağladı. 1947de OSS, CIA'ya (Central Intelligence Agency'e) dönüştürüldü. 1947 Ulusal Güvenlik Kanunu ile de gerek sivil gerekse kriminal yasalara karşı korunan bir örgüt haline getirildi. Yani CIA, anayasaya rağmen ulusal güvenlik adına her türlü suçu isleyebilen bir örgüt yapısına kavuştu. 1950de General Walter Bedel Smith CIA başkanı olduğu zaman, CFR'den aldığı emir üzerine Avrupa'da etkin bir örgüt kurulmasını istedi. Daha sonra CIA ve Ulusal Güvenlik Konseyine konan bu semsiye daha da güçlendirildi ve 1982de Reagan tarafından Executive Order 12333 (Etkin Yasa 12333) devreye sokuldu (Montalvo 2000).</w:t>
      </w:r>
    </w:p>
    <w:p w:rsidR="00F50299" w:rsidRPr="00F50299" w:rsidRDefault="00F50299" w:rsidP="00F50299">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50299">
        <w:rPr>
          <w:rFonts w:ascii="Arial" w:eastAsia="Times New Roman" w:hAnsi="Arial" w:cs="Arial"/>
          <w:color w:val="000000"/>
          <w:sz w:val="26"/>
          <w:szCs w:val="26"/>
          <w:lang w:eastAsia="ru-RU"/>
        </w:rPr>
        <w:t>Bilderberg, CFR ve öteki örgütlerin Avrupa ayağını ve etkinliğini teşkil etmek için CIA tarafından Hollanda'da Oosterbeek şehrinde Bilderberg otelinde 1954 de kurulmuştur. Dünyanın yönetimi ve globalizasyon konusunda her yıl farklı ülkelerde toplantılar yapar (Ross 2000; Marrs 2000). toplantılar son derece gizli koşullarda ve özel ortamlarda yapılır. Katılanlar bu konuda hiç bir bilgi vermezler. Spotlight isimli bir dergileri de vardır. Liberty Lobby Inc, 300 Independence Ave., SE, Washington D.C. 20003 adresinden yayın yapar.</w:t>
      </w:r>
    </w:p>
    <w:p w:rsidR="00F50299" w:rsidRPr="00F50299" w:rsidRDefault="00F50299" w:rsidP="00F50299">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F50299">
          <w:rPr>
            <w:rFonts w:ascii="Arial" w:eastAsia="Times New Roman" w:hAnsi="Arial" w:cs="Arial"/>
            <w:color w:val="000000"/>
            <w:sz w:val="26"/>
            <w:szCs w:val="26"/>
            <w:lang w:eastAsia="ru-RU"/>
          </w:rPr>
          <w:t xml:space="preserve">Bilderberg örgütünün Avrupa adresi: Maja-Banck Polderman, Bilderberg Meetings, Amstel 216, 1017 AJ, Amsterdam, Hollanda. Bilderberg'in ABD adresi </w:t>
        </w:r>
        <w:r w:rsidRPr="00F50299">
          <w:rPr>
            <w:rFonts w:ascii="Arial" w:eastAsia="Times New Roman" w:hAnsi="Arial" w:cs="Arial"/>
            <w:color w:val="000000"/>
            <w:sz w:val="26"/>
            <w:szCs w:val="26"/>
            <w:lang w:eastAsia="ru-RU"/>
          </w:rPr>
          <w:lastRenderedPageBreak/>
          <w:t>ise Charles W. Muller, American Friends of Bilderberg, Inc. 477 Madison Ave., 6th Floor, New York, NY 10022.</w:t>
        </w:r>
      </w:ins>
    </w:p>
    <w:p w:rsidR="00F50299" w:rsidRPr="00F50299" w:rsidRDefault="00F50299" w:rsidP="00F50299">
      <w:pPr>
        <w:shd w:val="clear" w:color="auto" w:fill="F0F8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F50299">
          <w:rPr>
            <w:rFonts w:ascii="Arial" w:eastAsia="Times New Roman" w:hAnsi="Arial" w:cs="Arial"/>
            <w:color w:val="000000"/>
            <w:sz w:val="26"/>
            <w:szCs w:val="26"/>
            <w:lang w:eastAsia="ru-RU"/>
          </w:rPr>
          <w:t>Bilderberg'in kurucuları arasında Hollanda prensi Bernhard ve Polonyalı sosyolog Dr. Joseph Hieronim Reting</w:t>
        </w:r>
      </w:ins>
    </w:p>
    <w:p w:rsidR="00F50299" w:rsidRPr="00F50299" w:rsidRDefault="00F50299" w:rsidP="00F50299">
      <w:pPr>
        <w:shd w:val="clear" w:color="auto" w:fill="F0F8FF"/>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F50299">
          <w:rPr>
            <w:rFonts w:ascii="Arial" w:eastAsia="Times New Roman" w:hAnsi="Arial" w:cs="Arial"/>
            <w:color w:val="000000"/>
            <w:sz w:val="26"/>
            <w:szCs w:val="26"/>
            <w:lang w:eastAsia="ru-RU"/>
          </w:rPr>
          <w:t>Bilderberg toplantıları, iş,basın-yayın,siyaset alanlarını etkileyen daha önce davet edilmiş yaklaşık 130 kişinin katıldığı yıllık,resmi olmayan toplantılardır.</w:t>
        </w:r>
      </w:ins>
    </w:p>
    <w:p w:rsidR="00F50299" w:rsidRPr="00F50299" w:rsidRDefault="00F50299" w:rsidP="00F50299">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F50299">
          <w:rPr>
            <w:rFonts w:ascii="Arial" w:eastAsia="Times New Roman" w:hAnsi="Arial" w:cs="Arial"/>
            <w:color w:val="000000"/>
            <w:sz w:val="26"/>
            <w:szCs w:val="26"/>
            <w:lang w:eastAsia="ru-RU"/>
          </w:rPr>
          <w:t>Bilderberg toplantıları, ilk olarak 1954 yılında Hollanda'da başlamıştır. İsmini ilk toplantının yapıldığı Bilderberg otelinden alır.</w:t>
        </w:r>
      </w:ins>
    </w:p>
    <w:p w:rsidR="00F50299" w:rsidRPr="00F50299" w:rsidRDefault="00F50299" w:rsidP="00F50299">
      <w:pPr>
        <w:shd w:val="clear" w:color="auto" w:fill="F0F8FF"/>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F50299">
          <w:rPr>
            <w:rFonts w:ascii="Arial" w:eastAsia="Times New Roman" w:hAnsi="Arial" w:cs="Arial"/>
            <w:color w:val="000000"/>
            <w:sz w:val="26"/>
            <w:szCs w:val="26"/>
            <w:lang w:eastAsia="ru-RU"/>
          </w:rPr>
          <w:t>Bilderberg, CFR ve öteki örgütlerin Avrupa ayağını ve etkinliğini teşkil etmek için Hollanda'da Oosterbeek şehrinde Bilderberg Oteli'nde 1954'te kurulmuştur. Dünyanın yönetimi ve küreselleşme konusunda her yıl farklı ülkelerde toplantılar yapar (Ross 2000, Marrs 2000). Toplantılar son derece gizli koşullarda ve özel ortamlarda yapılır. Katılanlar bu konuda hiçbir bilgi vermezler.</w:t>
        </w:r>
        <w:r w:rsidRPr="00F50299">
          <w:rPr>
            <w:rFonts w:ascii="Arial" w:eastAsia="Times New Roman" w:hAnsi="Arial" w:cs="Arial"/>
            <w:i/>
            <w:iCs/>
            <w:color w:val="000000"/>
            <w:sz w:val="26"/>
            <w:szCs w:val="26"/>
            <w:lang w:eastAsia="ru-RU"/>
          </w:rPr>
          <w:t> "Spotlight"</w:t>
        </w:r>
        <w:r w:rsidRPr="00F50299">
          <w:rPr>
            <w:rFonts w:ascii="Arial" w:eastAsia="Times New Roman" w:hAnsi="Arial" w:cs="Arial"/>
            <w:color w:val="000000"/>
            <w:sz w:val="26"/>
            <w:szCs w:val="26"/>
            <w:lang w:eastAsia="ru-RU"/>
          </w:rPr>
          <w:t> isimli bir dergileri de vardır.</w:t>
        </w:r>
      </w:ins>
    </w:p>
    <w:p w:rsidR="00F50299" w:rsidRPr="00F50299" w:rsidRDefault="00F50299" w:rsidP="00F50299">
      <w:pPr>
        <w:shd w:val="clear" w:color="auto" w:fill="F0F8FF"/>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F50299">
          <w:rPr>
            <w:rFonts w:ascii="Arial" w:eastAsia="Times New Roman" w:hAnsi="Arial" w:cs="Arial"/>
            <w:color w:val="000000"/>
            <w:sz w:val="26"/>
            <w:szCs w:val="26"/>
            <w:lang w:eastAsia="ru-RU"/>
          </w:rPr>
          <w:t>Bilderberg'in kurucuları arasında Hollanda prensi Bernhard ve Polonyalı sosyolog Dr. Joseph Hieronim Retinger de vardır. Retinger, Bilderberg'in babası olarak bilinir. Bilderberg'in kuruluşunda, ABD istihbarat örgütlerinin, özellikle CIA'nın rolü olduğu çok iyi bilinmektedir. Prens Bernhard ise eski bir NAZİ SS üyesidir, 1937'de Hollanda prensesi ile evlenmiştir, ama Nazilerle olan yakın bağları çok iyi bilinmektedir (Marrs 2000). ABD'li gizli örgüt ve CFR üyelerinin bazıları da Bilderberg üyesidir.</w:t>
        </w:r>
      </w:ins>
    </w:p>
    <w:p w:rsidR="00F50299" w:rsidRPr="00F50299" w:rsidRDefault="00F50299" w:rsidP="00F50299">
      <w:pPr>
        <w:shd w:val="clear" w:color="auto" w:fill="F0F8FF"/>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F50299">
          <w:rPr>
            <w:rFonts w:ascii="Arial" w:eastAsia="Times New Roman" w:hAnsi="Arial" w:cs="Arial"/>
            <w:color w:val="000000"/>
            <w:sz w:val="26"/>
            <w:szCs w:val="26"/>
            <w:lang w:eastAsia="ru-RU"/>
          </w:rPr>
          <w:t>Aslında Bilderberg, CFR'nin çok daha gizli bir biçimde uluslararası boyuta yayılmış halidir. Hedefi; Yeni Dünya Düzeni'ni ve ABD-İngiltere ya da Siyonist/Evangelist hâkimiyetini ve emperyalizmini tüm dünyaya yaymaktır. Her yıl yapılan çok gizli ortamdaki toplantıları; hem CIA, hem de o ülkenin istihbarat örgütü kontrol eder. Türkiye'de son 50 yıldır başa geçen ünlü politikacıların çoğunluğu Bilderberg üyesidir, halen bu gizli Bilderberg üyeleri Türkiye'nin etkin yönetiminde rol almaktadırlar. Türkiye'deki toplantılar şu ana dek 18-20 Eylül 1959'da Yeşilköy-İstanbul'da, 25-27 Nisan 1975'te (Çeşme'de Hotel Altın Yunus'ta) yapılmıştır.</w:t>
        </w:r>
      </w:ins>
    </w:p>
    <w:p w:rsidR="00F50299" w:rsidRPr="00F50299" w:rsidRDefault="00F50299" w:rsidP="00F50299">
      <w:pPr>
        <w:shd w:val="clear" w:color="auto" w:fill="F0F8FF"/>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F50299">
          <w:rPr>
            <w:rFonts w:ascii="Arial" w:eastAsia="Times New Roman" w:hAnsi="Arial" w:cs="Arial"/>
            <w:color w:val="000000"/>
            <w:sz w:val="26"/>
            <w:szCs w:val="26"/>
            <w:lang w:eastAsia="ru-RU"/>
          </w:rPr>
          <w:t>Her yıl değişik bir ülkede yapılan toplantıya Batı dünyasının siyasi ve ekonomik elitleri katılır. Türkiye'den de katılanlar olmuştur. Selahattin Beyazıt, Suna Kıraç, Ali Hikmet Alp, Uğur Bayar, Dinç Bilgin bunlardan bazılarıdır. Amerika Birleşik Devletleri'nin önde gelen düşünce kuruluşlarından CFR (DIŞ İLİŞKİLER KOMİSYONU)ve Amerika-Japonya- Avrupa ortak düşünce kuruluşu TRİLATERAL'le ortak çalışmalar yapar.</w:t>
        </w:r>
      </w:ins>
    </w:p>
    <w:p w:rsidR="00F50299" w:rsidRPr="00F50299" w:rsidRDefault="00F50299" w:rsidP="00F50299">
      <w:pPr>
        <w:shd w:val="clear" w:color="auto" w:fill="F0F8FF"/>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F50299">
          <w:rPr>
            <w:rFonts w:ascii="Arial" w:eastAsia="Times New Roman" w:hAnsi="Arial" w:cs="Arial"/>
            <w:color w:val="000000"/>
            <w:sz w:val="26"/>
            <w:szCs w:val="26"/>
            <w:lang w:eastAsia="ru-RU"/>
          </w:rPr>
          <w:t>2007 toplantısı G-8 zirvesine paralel olarak İstanbul'da 1 Haziran gününde yapılmıştır.</w:t>
        </w:r>
      </w:ins>
    </w:p>
    <w:p w:rsidR="00436851" w:rsidRDefault="00436851">
      <w:bookmarkStart w:id="36" w:name="_GoBack"/>
      <w:bookmarkEnd w:id="36"/>
    </w:p>
    <w:sectPr w:rsidR="004368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E1"/>
    <w:rsid w:val="00436851"/>
    <w:rsid w:val="009452E1"/>
    <w:rsid w:val="00F50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502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5029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502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50299"/>
  </w:style>
  <w:style w:type="character" w:styleId="a4">
    <w:name w:val="Emphasis"/>
    <w:basedOn w:val="a0"/>
    <w:uiPriority w:val="20"/>
    <w:qFormat/>
    <w:rsid w:val="00F502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502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5029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502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50299"/>
  </w:style>
  <w:style w:type="character" w:styleId="a4">
    <w:name w:val="Emphasis"/>
    <w:basedOn w:val="a0"/>
    <w:uiPriority w:val="20"/>
    <w:qFormat/>
    <w:rsid w:val="00F502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16873">
      <w:bodyDiv w:val="1"/>
      <w:marLeft w:val="0"/>
      <w:marRight w:val="0"/>
      <w:marTop w:val="0"/>
      <w:marBottom w:val="0"/>
      <w:divBdr>
        <w:top w:val="none" w:sz="0" w:space="0" w:color="auto"/>
        <w:left w:val="none" w:sz="0" w:space="0" w:color="auto"/>
        <w:bottom w:val="none" w:sz="0" w:space="0" w:color="auto"/>
        <w:right w:val="none" w:sz="0" w:space="0" w:color="auto"/>
      </w:divBdr>
    </w:div>
    <w:div w:id="9930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1271</Words>
  <Characters>7246</Characters>
  <Application>Microsoft Office Word</Application>
  <DocSecurity>0</DocSecurity>
  <Lines>60</Lines>
  <Paragraphs>16</Paragraphs>
  <ScaleCrop>false</ScaleCrop>
  <Company>SPecialiST RePack</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2015-08-03T08:37:00Z</dcterms:created>
  <dcterms:modified xsi:type="dcterms:W3CDTF">2015-08-03T08:38:00Z</dcterms:modified>
</cp:coreProperties>
</file>