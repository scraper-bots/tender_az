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Pek müstesna okurlarım, bir yıl evvel hep beraber </w:t>
      </w:r>
      <w:r w:rsidRPr="00404D25">
        <w:rPr>
          <w:rFonts w:ascii="Arial" w:eastAsia="Times New Roman" w:hAnsi="Arial" w:cs="Arial"/>
          <w:i/>
          <w:iCs/>
          <w:color w:val="000000"/>
          <w:sz w:val="26"/>
          <w:szCs w:val="26"/>
          <w:lang w:eastAsia="ru-RU"/>
        </w:rPr>
        <w:t>"HAZIR KITA"</w:t>
      </w:r>
      <w:r w:rsidRPr="00404D25">
        <w:rPr>
          <w:rFonts w:ascii="Arial" w:eastAsia="Times New Roman" w:hAnsi="Arial" w:cs="Arial"/>
          <w:color w:val="000000"/>
          <w:sz w:val="26"/>
          <w:szCs w:val="26"/>
          <w:lang w:eastAsia="ru-RU"/>
        </w:rPr>
        <w:t> ailesi olarak yola koyulduk...</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Nitekim, 5 sene evvel gördüğümüz bir rüyada yakınlarımıza seslenerek: </w:t>
      </w:r>
      <w:r w:rsidRPr="00404D25">
        <w:rPr>
          <w:rFonts w:ascii="Arial" w:eastAsia="Times New Roman" w:hAnsi="Arial" w:cs="Arial"/>
          <w:i/>
          <w:iCs/>
          <w:color w:val="000000"/>
          <w:sz w:val="26"/>
          <w:szCs w:val="26"/>
          <w:lang w:eastAsia="ru-RU"/>
        </w:rPr>
        <w:t>"Bunlar Ehl-i Beyt örtüleri lütfen üzerimize örtün demiş, 5 atlas örtünün altına alnımızda biriken boncuk boncuk terlerle mahzun ve kırgın olarak girmiştik "</w:t>
      </w:r>
      <w:r w:rsidRPr="00404D25">
        <w:rPr>
          <w:rFonts w:ascii="Arial" w:eastAsia="Times New Roman" w:hAnsi="Arial" w:cs="Arial"/>
          <w:color w:val="000000"/>
          <w:sz w:val="26"/>
          <w:szCs w:val="26"/>
          <w:lang w:eastAsia="ru-RU"/>
        </w:rPr>
        <w:t>. O rüyanın tevilini;</w:t>
      </w:r>
      <w:r w:rsidRPr="00404D25">
        <w:rPr>
          <w:rFonts w:ascii="Arial" w:eastAsia="Times New Roman" w:hAnsi="Arial" w:cs="Arial"/>
          <w:i/>
          <w:iCs/>
          <w:color w:val="000000"/>
          <w:sz w:val="26"/>
          <w:szCs w:val="26"/>
          <w:lang w:eastAsia="ru-RU"/>
        </w:rPr>
        <w:t> "GASSALIN ELİNDEKİ MEYYİT"</w:t>
      </w:r>
      <w:r w:rsidRPr="00404D25">
        <w:rPr>
          <w:rFonts w:ascii="Arial" w:eastAsia="Times New Roman" w:hAnsi="Arial" w:cs="Arial"/>
          <w:color w:val="000000"/>
          <w:sz w:val="26"/>
          <w:szCs w:val="26"/>
          <w:lang w:eastAsia="ru-RU"/>
        </w:rPr>
        <w:t> gibi HİMMET KOMUTANLARININ HİKMET DERYALARINDA yıkanıp, </w:t>
      </w:r>
      <w:r w:rsidRPr="00404D25">
        <w:rPr>
          <w:rFonts w:ascii="Arial" w:eastAsia="Times New Roman" w:hAnsi="Arial" w:cs="Arial"/>
          <w:i/>
          <w:iCs/>
          <w:color w:val="000000"/>
          <w:sz w:val="26"/>
          <w:szCs w:val="26"/>
          <w:lang w:eastAsia="ru-RU"/>
        </w:rPr>
        <w:t> "5 BOĞUMLU AKREBİN"</w:t>
      </w:r>
      <w:r w:rsidRPr="00404D25">
        <w:rPr>
          <w:rFonts w:ascii="Arial" w:eastAsia="Times New Roman" w:hAnsi="Arial" w:cs="Arial"/>
          <w:color w:val="000000"/>
          <w:sz w:val="26"/>
          <w:szCs w:val="26"/>
          <w:lang w:eastAsia="ru-RU"/>
        </w:rPr>
        <w:t> kuyruğundan çıktığımız da anladık!..</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İşte</w:t>
      </w:r>
      <w:r w:rsidRPr="00404D25">
        <w:rPr>
          <w:rFonts w:ascii="Arial" w:eastAsia="Times New Roman" w:hAnsi="Arial" w:cs="Arial"/>
          <w:i/>
          <w:iCs/>
          <w:color w:val="000000"/>
          <w:sz w:val="26"/>
          <w:szCs w:val="26"/>
          <w:lang w:eastAsia="ru-RU"/>
        </w:rPr>
        <w:t> "HAZIR KITA"</w:t>
      </w:r>
      <w:r w:rsidRPr="00404D25">
        <w:rPr>
          <w:rFonts w:ascii="Arial" w:eastAsia="Times New Roman" w:hAnsi="Arial" w:cs="Arial"/>
          <w:color w:val="000000"/>
          <w:sz w:val="26"/>
          <w:szCs w:val="26"/>
          <w:lang w:eastAsia="ru-RU"/>
        </w:rPr>
        <w:t>; o boğumlu mağaralarda fikir atlasına kazınan tüm çizgilerin de yer aldığı </w:t>
      </w:r>
      <w:r w:rsidRPr="00404D25">
        <w:rPr>
          <w:rFonts w:ascii="Arial" w:eastAsia="Times New Roman" w:hAnsi="Arial" w:cs="Arial"/>
          <w:i/>
          <w:iCs/>
          <w:color w:val="000000"/>
          <w:sz w:val="26"/>
          <w:szCs w:val="26"/>
          <w:lang w:eastAsia="ru-RU"/>
        </w:rPr>
        <w:t>"kan kusup da kızılcık şerbeti içtim diyen dudaklara has rengte</w:t>
      </w:r>
      <w:r w:rsidRPr="00404D25">
        <w:rPr>
          <w:rFonts w:ascii="Arial" w:eastAsia="Times New Roman" w:hAnsi="Arial" w:cs="Arial"/>
          <w:color w:val="000000"/>
          <w:sz w:val="26"/>
          <w:szCs w:val="26"/>
          <w:lang w:eastAsia="ru-RU"/>
        </w:rPr>
        <w:t>" iken sizlerin karşısına getirildi!...</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Fizik alemi –enleriyle- okuyabilmek RAHMET TAŞIYICILARININ işi. Bizler, müstesna mutasavvuf/divan edebiyatı şairi Fuzûlî'nin bir şiirinde atıfta bulunduğu gibi; </w:t>
      </w:r>
      <w:r w:rsidRPr="00404D25">
        <w:rPr>
          <w:rFonts w:ascii="Arial" w:eastAsia="Times New Roman" w:hAnsi="Arial" w:cs="Arial"/>
          <w:i/>
          <w:iCs/>
          <w:color w:val="000000"/>
          <w:sz w:val="26"/>
          <w:szCs w:val="26"/>
          <w:lang w:eastAsia="ru-RU"/>
        </w:rPr>
        <w:t>"Mucizeleri insanlara aktaran papağanlarız/Tuti-i mucize-i guyem..."</w:t>
      </w:r>
      <w:r w:rsidRPr="00404D25">
        <w:rPr>
          <w:rFonts w:ascii="Arial" w:eastAsia="Times New Roman" w:hAnsi="Arial" w:cs="Arial"/>
          <w:color w:val="000000"/>
          <w:sz w:val="26"/>
          <w:szCs w:val="26"/>
          <w:lang w:eastAsia="ru-RU"/>
        </w:rPr>
        <w:t>. Nasibimiz RAHMETİ KOMUTANLARIN meclisinin papağanı olmak. </w:t>
      </w:r>
      <w:r w:rsidRPr="00404D25">
        <w:rPr>
          <w:rFonts w:ascii="Arial" w:eastAsia="Times New Roman" w:hAnsi="Arial" w:cs="Arial"/>
          <w:i/>
          <w:iCs/>
          <w:color w:val="000000"/>
          <w:sz w:val="26"/>
          <w:szCs w:val="26"/>
          <w:lang w:eastAsia="ru-RU"/>
        </w:rPr>
        <w:t>"Akbaba olmadan/leşlere de konmadan"</w:t>
      </w:r>
      <w:r w:rsidRPr="00404D25">
        <w:rPr>
          <w:rFonts w:ascii="Arial" w:eastAsia="Times New Roman" w:hAnsi="Arial" w:cs="Arial"/>
          <w:color w:val="000000"/>
          <w:sz w:val="26"/>
          <w:szCs w:val="26"/>
          <w:lang w:eastAsia="ru-RU"/>
        </w:rPr>
        <w:t> müddet-i ömrümüzü tamamlarsak ne mutlu!</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Lakin, bir takım şeylerin de şahidi olup bunları lüzumuyla aktarmamak sanıyorum; "istikbalimi engelleyecekler, maaşımı kesecekler, arabamı, katlarımı, yatlarımı, hanımın tek taş yüzüğünü, çocukların kolejini ne yaparım sonra ben diyen </w:t>
      </w:r>
      <w:r w:rsidRPr="00404D25">
        <w:rPr>
          <w:rFonts w:ascii="Arial" w:eastAsia="Times New Roman" w:hAnsi="Arial" w:cs="Arial"/>
          <w:i/>
          <w:iCs/>
          <w:color w:val="000000"/>
          <w:sz w:val="26"/>
          <w:szCs w:val="26"/>
          <w:lang w:eastAsia="ru-RU"/>
        </w:rPr>
        <w:t>"alçak adamların"</w:t>
      </w:r>
      <w:r w:rsidRPr="00404D25">
        <w:rPr>
          <w:rFonts w:ascii="Arial" w:eastAsia="Times New Roman" w:hAnsi="Arial" w:cs="Arial"/>
          <w:color w:val="000000"/>
          <w:sz w:val="26"/>
          <w:szCs w:val="26"/>
          <w:lang w:eastAsia="ru-RU"/>
        </w:rPr>
        <w:t> işi olsa gerek!" </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TEVEKKELTÜ ALELLAH!..</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Şimdiiii....</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Maksad hasıl oldu deyip, yazının başlığına gelirsek:</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Sevgili dostlar bu hafta, Kahraman Maraş'ta tanınmış bir gazeteci ve televizyon programcısıyken bir anda dünyadan elini eteğini çekip, bir takım hallere girip kendini ahıra kapatan Mehmet Alperen Beyefendiyle pek özel bir program çektik. Mehmet Bey, aynı zamanda bir dönem siyâsî bir partinin de il başkanlığını da yapmış birisi.</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Mehmet Bey, kendini ahıra kapattığı o dönemde karısını da – daha yakın ilişkiler kurmak için- yanına alıp yöresel tabirle CİNDARLARIN arasına dalar. Maksadı, hem üzerindeki bu hal değişikliğini anlamak, hem de bu adamların ilmini tartıp, analiz etmek. Bunun için 20'den fazla insanın kapısına gidiyor. Aralarındaki benzerlikleri, metod farklılıklarını, bu işe nasıl başladıklarını vs. öğreniyor...</w:t>
      </w:r>
    </w:p>
    <w:p w:rsidR="00404D25" w:rsidRPr="00404D25" w:rsidRDefault="00404D25" w:rsidP="00404D25">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404D25">
        <w:rPr>
          <w:rFonts w:ascii="Arial" w:eastAsia="Times New Roman" w:hAnsi="Arial" w:cs="Arial"/>
          <w:b/>
          <w:bCs/>
          <w:color w:val="3B5998"/>
          <w:sz w:val="30"/>
          <w:szCs w:val="30"/>
          <w:lang w:eastAsia="ru-RU"/>
        </w:rPr>
        <w:t>5 YAŞINDA YILAN'IN BAŞINI AĞZINA ALIP EMDİ...</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Tanıştıklarının içinde bir var ki, annesine göre 5 yaşındayken yılanın başını ağzına alıp ne olduysa ondan sonra oldu dediği 17 yaşındaki D.... </w:t>
      </w:r>
      <w:r w:rsidRPr="00404D25">
        <w:rPr>
          <w:rFonts w:ascii="Arial" w:eastAsia="Times New Roman" w:hAnsi="Arial" w:cs="Arial"/>
          <w:i/>
          <w:iCs/>
          <w:color w:val="000000"/>
          <w:sz w:val="26"/>
          <w:szCs w:val="26"/>
          <w:lang w:eastAsia="ru-RU"/>
        </w:rPr>
        <w:t xml:space="preserve">(Ben kendisine bu yılanın bir cin âlimi olup kızın vücuduna bu formatta ilgili kimyasalları akıttığını </w:t>
      </w:r>
      <w:r w:rsidRPr="00404D25">
        <w:rPr>
          <w:rFonts w:ascii="Arial" w:eastAsia="Times New Roman" w:hAnsi="Arial" w:cs="Arial"/>
          <w:i/>
          <w:iCs/>
          <w:color w:val="000000"/>
          <w:sz w:val="26"/>
          <w:szCs w:val="26"/>
          <w:lang w:eastAsia="ru-RU"/>
        </w:rPr>
        <w:lastRenderedPageBreak/>
        <w:t>söyledim. Zira kendisi bu bilgileri aktarsa şeytânîler tarafından yakılırdı. Kıza taşıyıp kendisini sakladı. Ayrıca yılan, kara kedi, kara köpek en çok gizlendikleri formatlardır.- Hakan Yılmaz Çebi Notu)</w:t>
      </w:r>
    </w:p>
    <w:p w:rsidR="00404D25" w:rsidRPr="00404D25" w:rsidRDefault="00404D25" w:rsidP="00404D25">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404D25">
        <w:rPr>
          <w:rFonts w:ascii="Arial" w:eastAsia="Times New Roman" w:hAnsi="Arial" w:cs="Arial"/>
          <w:color w:val="000000"/>
          <w:sz w:val="26"/>
          <w:szCs w:val="26"/>
          <w:lang w:eastAsia="ru-RU"/>
        </w:rPr>
        <w:t>17 yaşındaki D....'nin cinlerden aldığı pek üst düzey bilgiler dikkatini çekiyor. D...., çeşitli trans hâlleri yaşıyor ve bu trans hâlleri sırasında kendisinin anlamadığı; ancak Mehmet Bey gibi kendilerine DÜNYANIN EFENDİLERİ diyen İLLÜZYONİST SAHTEKARLARI takip edenlerin anlayabileceği pek ehemmiyetli bilgiler veriyor. Akabinde, bu bilgileri fizik ve metafizik istihbarat aleminden elde edilen diğer verilerle de kıyaslayınca ortaya pek güzel bir kompozisyon çıkıyor.</w:t>
      </w:r>
    </w:p>
    <w:p w:rsidR="00404D25" w:rsidRPr="00404D25" w:rsidRDefault="00404D25" w:rsidP="00404D25">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0" w:author="Unknown"/>
          <w:rFonts w:ascii="Arial" w:eastAsia="Times New Roman" w:hAnsi="Arial" w:cs="Arial"/>
          <w:b/>
          <w:bCs/>
          <w:color w:val="3B5998"/>
          <w:sz w:val="30"/>
          <w:szCs w:val="30"/>
          <w:lang w:eastAsia="ru-RU"/>
        </w:rPr>
      </w:pPr>
      <w:ins w:id="1" w:author="Unknown">
        <w:r w:rsidRPr="00404D25">
          <w:rPr>
            <w:rFonts w:ascii="Arial" w:eastAsia="Times New Roman" w:hAnsi="Arial" w:cs="Arial"/>
            <w:b/>
            <w:bCs/>
            <w:color w:val="3B5998"/>
            <w:sz w:val="30"/>
            <w:szCs w:val="30"/>
            <w:lang w:eastAsia="ru-RU"/>
          </w:rPr>
          <w:t>D... TRANS HALİNDE....</w:t>
        </w:r>
      </w:ins>
    </w:p>
    <w:p w:rsidR="00404D25" w:rsidRPr="00404D25" w:rsidRDefault="00404D25" w:rsidP="00404D25">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 w:author="Unknown"/>
          <w:rFonts w:ascii="Arial" w:eastAsia="Times New Roman" w:hAnsi="Arial" w:cs="Arial"/>
          <w:b/>
          <w:bCs/>
          <w:color w:val="3B5998"/>
          <w:sz w:val="30"/>
          <w:szCs w:val="30"/>
          <w:lang w:eastAsia="ru-RU"/>
        </w:rPr>
      </w:pPr>
      <w:ins w:id="3" w:author="Unknown">
        <w:r w:rsidRPr="00404D25">
          <w:rPr>
            <w:rFonts w:ascii="Arial" w:eastAsia="Times New Roman" w:hAnsi="Arial" w:cs="Arial"/>
            <w:b/>
            <w:bCs/>
            <w:color w:val="3B5998"/>
            <w:sz w:val="30"/>
            <w:szCs w:val="30"/>
            <w:lang w:eastAsia="ru-RU"/>
          </w:rPr>
          <w:t> "TANRI İDDİACI ŞEYTANLARIN EVİNDE"</w:t>
        </w:r>
      </w:ins>
    </w:p>
    <w:p w:rsidR="00404D25" w:rsidRPr="00404D25" w:rsidRDefault="00404D25" w:rsidP="00404D25">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404D25">
          <w:rPr>
            <w:rFonts w:ascii="Arial" w:eastAsia="Times New Roman" w:hAnsi="Arial" w:cs="Arial"/>
            <w:color w:val="000000"/>
            <w:sz w:val="26"/>
            <w:szCs w:val="26"/>
            <w:lang w:eastAsia="ru-RU"/>
          </w:rPr>
          <w:t>17 yaşındaki D..., trans halinde konuşuyor:</w:t>
        </w:r>
      </w:ins>
    </w:p>
    <w:p w:rsidR="00404D25" w:rsidRPr="00404D25" w:rsidRDefault="00404D25" w:rsidP="00404D25">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404D25">
          <w:rPr>
            <w:rFonts w:ascii="Arial" w:eastAsia="Times New Roman" w:hAnsi="Arial" w:cs="Arial"/>
            <w:color w:val="000000"/>
            <w:sz w:val="26"/>
            <w:szCs w:val="26"/>
            <w:lang w:eastAsia="ru-RU"/>
          </w:rPr>
          <w:t>- WASHINGTON'un 4-5 mil ilerisinde, dünya haritasında yer almayan, uzaydan uydulardan görüntü alınmaması için manyetik bir alan oluşturulup / foton kuşağıyla korunan adeta BERMUDA ŞEYTAN ÜÇGENİ mahiyetinde bir ada var. Ada da TAPINAK ŞÖVALYELERİNE ait gizem ve mimârî bir de bina var. Üzerinde İBRANİCE </w:t>
        </w:r>
        <w:r w:rsidRPr="00404D25">
          <w:rPr>
            <w:rFonts w:ascii="Arial" w:eastAsia="Times New Roman" w:hAnsi="Arial" w:cs="Arial"/>
            <w:i/>
            <w:iCs/>
            <w:color w:val="000000"/>
            <w:sz w:val="26"/>
            <w:szCs w:val="26"/>
            <w:lang w:eastAsia="ru-RU"/>
          </w:rPr>
          <w:t>"TANRILARIN EVİ"</w:t>
        </w:r>
        <w:r w:rsidRPr="00404D25">
          <w:rPr>
            <w:rFonts w:ascii="Arial" w:eastAsia="Times New Roman" w:hAnsi="Arial" w:cs="Arial"/>
            <w:color w:val="000000"/>
            <w:sz w:val="26"/>
            <w:szCs w:val="26"/>
            <w:lang w:eastAsia="ru-RU"/>
          </w:rPr>
          <w:t> YAZIYOR! İÇERİDE İNSAN SURETİNDE; FAKAT DAHA ÇOK BİR TAKIM HAYVANLARIN GÖRÜNTÜLERİNDEN İZLER TAŞIYAN ve tuhaf bir düzende toplanan (SEFİROT) ÇOK ÇİRKİN VE SURATSIZ </w:t>
        </w:r>
        <w:r w:rsidRPr="00404D25">
          <w:rPr>
            <w:rFonts w:ascii="Arial" w:eastAsia="Times New Roman" w:hAnsi="Arial" w:cs="Arial"/>
            <w:color w:val="000000"/>
            <w:sz w:val="27"/>
            <w:szCs w:val="27"/>
            <w:lang w:eastAsia="ru-RU"/>
          </w:rPr>
          <w:t>13</w:t>
        </w:r>
        <w:r w:rsidRPr="00404D25">
          <w:rPr>
            <w:rFonts w:ascii="Arial" w:eastAsia="Times New Roman" w:hAnsi="Arial" w:cs="Arial"/>
            <w:color w:val="000000"/>
            <w:sz w:val="26"/>
            <w:szCs w:val="26"/>
            <w:lang w:eastAsia="ru-RU"/>
          </w:rPr>
          <w:t> ADAM VAR.</w:t>
        </w:r>
      </w:ins>
    </w:p>
    <w:p w:rsidR="00404D25" w:rsidRPr="00404D25" w:rsidRDefault="00404D25" w:rsidP="00404D25">
      <w:pPr>
        <w:shd w:val="clear" w:color="auto" w:fill="F0F8FF"/>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404D25">
          <w:rPr>
            <w:rFonts w:ascii="Arial" w:eastAsia="Times New Roman" w:hAnsi="Arial" w:cs="Arial"/>
            <w:color w:val="000000"/>
            <w:sz w:val="26"/>
            <w:szCs w:val="26"/>
            <w:lang w:eastAsia="ru-RU"/>
          </w:rPr>
          <w:t>- YAŞLARI 60 ÜZERİNDE DÜNYA ÜLKELERİYLE İLGİLİ SÜREKLİ KARARLAR ALIP, EMİRLER VERİYORLAR!</w:t>
        </w:r>
      </w:ins>
    </w:p>
    <w:p w:rsidR="00404D25" w:rsidRPr="00404D25" w:rsidRDefault="00404D25" w:rsidP="00404D25">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0" w:author="Unknown"/>
          <w:rFonts w:ascii="Arial" w:eastAsia="Times New Roman" w:hAnsi="Arial" w:cs="Arial"/>
          <w:b/>
          <w:bCs/>
          <w:color w:val="3B5998"/>
          <w:sz w:val="30"/>
          <w:szCs w:val="30"/>
          <w:lang w:eastAsia="ru-RU"/>
        </w:rPr>
      </w:pPr>
      <w:ins w:id="11" w:author="Unknown">
        <w:r w:rsidRPr="00404D25">
          <w:rPr>
            <w:rFonts w:ascii="Arial" w:eastAsia="Times New Roman" w:hAnsi="Arial" w:cs="Arial"/>
            <w:b/>
            <w:bCs/>
            <w:color w:val="3B5998"/>
            <w:sz w:val="30"/>
            <w:szCs w:val="30"/>
            <w:lang w:eastAsia="ru-RU"/>
          </w:rPr>
          <w:t>BEYİN HARİTALARI!..</w:t>
        </w:r>
      </w:ins>
    </w:p>
    <w:p w:rsidR="00404D25" w:rsidRPr="00404D25" w:rsidRDefault="00404D25" w:rsidP="00404D25">
      <w:pPr>
        <w:shd w:val="clear" w:color="auto" w:fill="F0F8FF"/>
        <w:spacing w:before="100" w:beforeAutospacing="1" w:after="100" w:afterAutospacing="1" w:line="240" w:lineRule="auto"/>
        <w:rPr>
          <w:ins w:id="12" w:author="Unknown"/>
          <w:rFonts w:ascii="Arial" w:eastAsia="Times New Roman" w:hAnsi="Arial" w:cs="Arial"/>
          <w:color w:val="000000"/>
          <w:sz w:val="26"/>
          <w:szCs w:val="26"/>
          <w:lang w:eastAsia="ru-RU"/>
        </w:rPr>
      </w:pPr>
      <w:ins w:id="13" w:author="Unknown">
        <w:r w:rsidRPr="00404D25">
          <w:rPr>
            <w:rFonts w:ascii="Arial" w:eastAsia="Times New Roman" w:hAnsi="Arial" w:cs="Arial"/>
            <w:color w:val="000000"/>
            <w:sz w:val="26"/>
            <w:szCs w:val="26"/>
            <w:lang w:eastAsia="ru-RU"/>
          </w:rPr>
          <w:t>- ÜLKE İNSANLARININ  BEYİN HARİTALARINI TIPKI DÜNYA HARİTASI GİBİ ÇIKARIP, NE TARZ İŞLEM YAPACAKLARINI TEŞHİS EDİP ÜZERLERİNE BİR TAKIM GİZLİ İŞARETLER KOYUYORLAR.............</w:t>
        </w:r>
      </w:ins>
    </w:p>
    <w:p w:rsidR="00404D25" w:rsidRPr="00404D25" w:rsidRDefault="00404D25" w:rsidP="00404D25">
      <w:pPr>
        <w:shd w:val="clear" w:color="auto" w:fill="F0F8FF"/>
        <w:spacing w:before="100" w:beforeAutospacing="1" w:after="100" w:afterAutospacing="1" w:line="240" w:lineRule="auto"/>
        <w:rPr>
          <w:ins w:id="14" w:author="Unknown"/>
          <w:rFonts w:ascii="Arial" w:eastAsia="Times New Roman" w:hAnsi="Arial" w:cs="Arial"/>
          <w:color w:val="000000"/>
          <w:sz w:val="26"/>
          <w:szCs w:val="26"/>
          <w:lang w:eastAsia="ru-RU"/>
        </w:rPr>
      </w:pPr>
      <w:ins w:id="15" w:author="Unknown">
        <w:r w:rsidRPr="00404D25">
          <w:rPr>
            <w:rFonts w:ascii="Arial" w:eastAsia="Times New Roman" w:hAnsi="Arial" w:cs="Arial"/>
            <w:color w:val="000000"/>
            <w:sz w:val="26"/>
            <w:szCs w:val="26"/>
            <w:lang w:eastAsia="ru-RU"/>
          </w:rPr>
          <w:t> (BEYİNLER BİR YERDE ÇALIŞIRKEN BAŞKA BİR BÖLÜMDE ADETA SALÇA OLUYOR! DÜŞÜNCELER KESİK VE KOPUK, ANALİST DÜŞÜNEMEYEN BİR YAPIDA, TUTARSIZ, KAYBOLAN KITALAR GİBİ BEYNİN BAZI İSTASYONLARI BLOKE EDİLMİŞ VE BU ADAMLAR ASKER- SİVİL YÖNETENLER - Hakan Yılmaz Çebi Notu)</w:t>
        </w:r>
      </w:ins>
    </w:p>
    <w:p w:rsidR="00404D25" w:rsidRPr="00404D25" w:rsidRDefault="00404D25" w:rsidP="00404D25">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6" w:author="Unknown"/>
          <w:rFonts w:ascii="Arial" w:eastAsia="Times New Roman" w:hAnsi="Arial" w:cs="Arial"/>
          <w:b/>
          <w:bCs/>
          <w:color w:val="3B5998"/>
          <w:sz w:val="30"/>
          <w:szCs w:val="30"/>
          <w:lang w:eastAsia="ru-RU"/>
        </w:rPr>
      </w:pPr>
      <w:ins w:id="17" w:author="Unknown">
        <w:r w:rsidRPr="00404D25">
          <w:rPr>
            <w:rFonts w:ascii="Arial" w:eastAsia="Times New Roman" w:hAnsi="Arial" w:cs="Arial"/>
            <w:b/>
            <w:bCs/>
            <w:color w:val="3B5998"/>
            <w:sz w:val="30"/>
            <w:szCs w:val="30"/>
            <w:lang w:eastAsia="ru-RU"/>
          </w:rPr>
          <w:t>ÖZEL NOT (1)</w:t>
        </w:r>
      </w:ins>
    </w:p>
    <w:p w:rsidR="00404D25" w:rsidRPr="00404D25" w:rsidRDefault="00404D25" w:rsidP="00404D25">
      <w:pPr>
        <w:shd w:val="clear" w:color="auto" w:fill="F0F8FF"/>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404D25">
          <w:rPr>
            <w:rFonts w:ascii="Arial" w:eastAsia="Times New Roman" w:hAnsi="Arial" w:cs="Arial"/>
            <w:color w:val="000000"/>
            <w:sz w:val="26"/>
            <w:szCs w:val="26"/>
            <w:lang w:eastAsia="ru-RU"/>
          </w:rPr>
          <w:t xml:space="preserve">- Nâcizâne bir seyahatimizde bu haritaları ve etnik karakterlere göre yapılan fizik objelerle metafizik büyüleri görmüştük.Türkiye'yi ise  özel ve gizli dolaba fasulye tanelerine okudukları büyülerle kilitlemişlerdi.  -KURU FASULYE ÇOK YEDİĞİMİZDEN Mİ OLSA GEREK?! - hâl-i hazırda o dolaptaki büyülü </w:t>
        </w:r>
        <w:r w:rsidRPr="00404D25">
          <w:rPr>
            <w:rFonts w:ascii="Arial" w:eastAsia="Times New Roman" w:hAnsi="Arial" w:cs="Arial"/>
            <w:color w:val="000000"/>
            <w:sz w:val="26"/>
            <w:szCs w:val="26"/>
            <w:lang w:eastAsia="ru-RU"/>
          </w:rPr>
          <w:lastRenderedPageBreak/>
          <w:t>fasulyelerden bir kısmını çıkarıp bir takım menfî kuvvetleri harekete geçirmek için</w:t>
        </w:r>
        <w:r w:rsidRPr="00404D25">
          <w:rPr>
            <w:rFonts w:ascii="Arial" w:eastAsia="Times New Roman" w:hAnsi="Arial" w:cs="Arial"/>
            <w:i/>
            <w:iCs/>
            <w:color w:val="000000"/>
            <w:sz w:val="26"/>
            <w:szCs w:val="26"/>
            <w:lang w:eastAsia="ru-RU"/>
          </w:rPr>
          <w:t> "HİPNOTİK OBJELER"</w:t>
        </w:r>
        <w:r w:rsidRPr="00404D25">
          <w:rPr>
            <w:rFonts w:ascii="Arial" w:eastAsia="Times New Roman" w:hAnsi="Arial" w:cs="Arial"/>
            <w:color w:val="000000"/>
            <w:sz w:val="26"/>
            <w:szCs w:val="26"/>
            <w:lang w:eastAsia="ru-RU"/>
          </w:rPr>
          <w:t> olarak kullanıyorlardı. Fasulyeler, adeta bindirilmiş kıtalar oluyordu.. - Neticede, pek uzun ve detaylı anlatması çok güç bir mevzû. Haklısınız;  görmeniz, şahit olmanız gerek... Anlayana sivri sinek saz, anlamayana davul zurna az ne diyeyim. Herkes boyutunca ve çapınca yaşar!...(Hakan Yılmaz Çebi.)</w:t>
        </w:r>
      </w:ins>
    </w:p>
    <w:p w:rsidR="00404D25" w:rsidRPr="00404D25" w:rsidRDefault="00404D25" w:rsidP="00404D25">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0" w:author="Unknown"/>
          <w:rFonts w:ascii="Arial" w:eastAsia="Times New Roman" w:hAnsi="Arial" w:cs="Arial"/>
          <w:b/>
          <w:bCs/>
          <w:color w:val="3B5998"/>
          <w:sz w:val="30"/>
          <w:szCs w:val="30"/>
          <w:lang w:eastAsia="ru-RU"/>
        </w:rPr>
      </w:pPr>
      <w:ins w:id="21" w:author="Unknown">
        <w:r w:rsidRPr="00404D25">
          <w:rPr>
            <w:rFonts w:ascii="Arial" w:eastAsia="Times New Roman" w:hAnsi="Arial" w:cs="Arial"/>
            <w:b/>
            <w:bCs/>
            <w:color w:val="3B5998"/>
            <w:sz w:val="30"/>
            <w:szCs w:val="30"/>
            <w:lang w:eastAsia="ru-RU"/>
          </w:rPr>
          <w:t> 13 ŞEYTANİ'NİN PENTAGON'DAKİ TASARIMI.....</w:t>
        </w:r>
      </w:ins>
    </w:p>
    <w:p w:rsidR="00404D25" w:rsidRPr="00404D25" w:rsidRDefault="00404D25" w:rsidP="00404D25">
      <w:pPr>
        <w:shd w:val="clear" w:color="auto" w:fill="F0F8FF"/>
        <w:spacing w:before="100" w:beforeAutospacing="1" w:after="100" w:afterAutospacing="1" w:line="240" w:lineRule="auto"/>
        <w:rPr>
          <w:ins w:id="22" w:author="Unknown"/>
          <w:rFonts w:ascii="Arial" w:eastAsia="Times New Roman" w:hAnsi="Arial" w:cs="Arial"/>
          <w:color w:val="000000"/>
          <w:sz w:val="26"/>
          <w:szCs w:val="26"/>
          <w:lang w:eastAsia="ru-RU"/>
        </w:rPr>
      </w:pPr>
      <w:ins w:id="23" w:author="Unknown">
        <w:r w:rsidRPr="00404D25">
          <w:rPr>
            <w:rFonts w:ascii="Arial" w:eastAsia="Times New Roman" w:hAnsi="Arial" w:cs="Arial"/>
            <w:color w:val="000000"/>
            <w:sz w:val="26"/>
            <w:szCs w:val="26"/>
            <w:lang w:eastAsia="ru-RU"/>
          </w:rPr>
          <w:t>Program bittikten sonra Mehmet Bey'i evine bırakırken yolda konuşuyoruz...</w:t>
        </w:r>
      </w:ins>
    </w:p>
    <w:p w:rsidR="00404D25" w:rsidRPr="00404D25" w:rsidRDefault="00404D25" w:rsidP="00404D25">
      <w:pPr>
        <w:shd w:val="clear" w:color="auto" w:fill="F0F8FF"/>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404D25">
          <w:rPr>
            <w:rFonts w:ascii="Arial" w:eastAsia="Times New Roman" w:hAnsi="Arial" w:cs="Arial"/>
            <w:color w:val="000000"/>
            <w:sz w:val="26"/>
            <w:szCs w:val="26"/>
            <w:lang w:eastAsia="ru-RU"/>
          </w:rPr>
          <w:t>Konuyu,  CONDELEİZA RİCE'nin sesine ve bedenine erkek olması için yapılan operasyonlara ve KABBALA'DAKİ KODUNUN: K=F=22 ÜÇGEN olduğuna  getiriyorum, PEK ŞAŞIRIP;</w:t>
        </w:r>
      </w:ins>
    </w:p>
    <w:p w:rsidR="00404D25" w:rsidRPr="00404D25" w:rsidRDefault="00404D25" w:rsidP="00404D25">
      <w:pPr>
        <w:shd w:val="clear" w:color="auto" w:fill="F0F8FF"/>
        <w:spacing w:before="100" w:beforeAutospacing="1" w:after="100" w:afterAutospacing="1" w:line="240" w:lineRule="auto"/>
        <w:rPr>
          <w:ins w:id="26" w:author="Unknown"/>
          <w:rFonts w:ascii="Arial" w:eastAsia="Times New Roman" w:hAnsi="Arial" w:cs="Arial"/>
          <w:color w:val="000000"/>
          <w:sz w:val="26"/>
          <w:szCs w:val="26"/>
          <w:lang w:eastAsia="ru-RU"/>
        </w:rPr>
      </w:pPr>
      <w:ins w:id="27" w:author="Unknown">
        <w:r w:rsidRPr="00404D25">
          <w:rPr>
            <w:rFonts w:ascii="Arial" w:eastAsia="Times New Roman" w:hAnsi="Arial" w:cs="Arial"/>
            <w:i/>
            <w:iCs/>
            <w:color w:val="000000"/>
            <w:sz w:val="26"/>
            <w:szCs w:val="26"/>
            <w:lang w:eastAsia="ru-RU"/>
          </w:rPr>
          <w:t>"HAYY ALLAH, PROGRAMDA UNUTTUM SÖYLEMEYİ, BU KIZCAĞIZ YANİ 17 yaşındaki D....'DE BU </w:t>
        </w:r>
        <w:r w:rsidRPr="00404D25">
          <w:rPr>
            <w:rFonts w:ascii="Arial" w:eastAsia="Times New Roman" w:hAnsi="Arial" w:cs="Arial"/>
            <w:i/>
            <w:iCs/>
            <w:color w:val="000000"/>
            <w:sz w:val="27"/>
            <w:szCs w:val="27"/>
            <w:lang w:eastAsia="ru-RU"/>
          </w:rPr>
          <w:t>13</w:t>
        </w:r>
        <w:r w:rsidRPr="00404D25">
          <w:rPr>
            <w:rFonts w:ascii="Arial" w:eastAsia="Times New Roman" w:hAnsi="Arial" w:cs="Arial"/>
            <w:i/>
            <w:iCs/>
            <w:color w:val="000000"/>
            <w:sz w:val="26"/>
            <w:szCs w:val="26"/>
            <w:lang w:eastAsia="ru-RU"/>
          </w:rPr>
          <w:t> ŞEYTANİ ADAMIN ÖZEL TASARIMLARININ, DIŞİŞLERİ BAKANI OLARAK PENTAGON'DA OLDUĞUNU SÖYLEDİ Kİ AMERİKA'NIN YERİNİ BİLE BİLMEZ."</w:t>
        </w:r>
        <w:r w:rsidRPr="00404D25">
          <w:rPr>
            <w:rFonts w:ascii="Arial" w:eastAsia="Times New Roman" w:hAnsi="Arial" w:cs="Arial"/>
            <w:color w:val="000000"/>
            <w:sz w:val="26"/>
            <w:szCs w:val="26"/>
            <w:lang w:eastAsia="ru-RU"/>
          </w:rPr>
          <w:t> DEDİ...</w:t>
        </w:r>
      </w:ins>
    </w:p>
    <w:p w:rsidR="00404D25" w:rsidRPr="00404D25" w:rsidRDefault="00404D25" w:rsidP="00404D25">
      <w:pPr>
        <w:shd w:val="clear" w:color="auto" w:fill="F0F8FF"/>
        <w:spacing w:before="100" w:beforeAutospacing="1" w:after="100" w:afterAutospacing="1" w:line="240" w:lineRule="auto"/>
        <w:rPr>
          <w:ins w:id="28" w:author="Unknown"/>
          <w:rFonts w:ascii="Arial" w:eastAsia="Times New Roman" w:hAnsi="Arial" w:cs="Arial"/>
          <w:color w:val="000000"/>
          <w:sz w:val="26"/>
          <w:szCs w:val="26"/>
          <w:lang w:eastAsia="ru-RU"/>
        </w:rPr>
      </w:pPr>
      <w:ins w:id="29" w:author="Unknown">
        <w:r w:rsidRPr="00404D25">
          <w:rPr>
            <w:rFonts w:ascii="Arial" w:eastAsia="Times New Roman" w:hAnsi="Arial" w:cs="Arial"/>
            <w:color w:val="000000"/>
            <w:sz w:val="26"/>
            <w:szCs w:val="26"/>
            <w:lang w:eastAsia="ru-RU"/>
          </w:rPr>
          <w:t>ALIN SİZE BİR BİLGİ SAĞLAMASI DAHA!</w:t>
        </w:r>
      </w:ins>
    </w:p>
    <w:p w:rsidR="00404D25" w:rsidRPr="00404D25" w:rsidRDefault="00404D25" w:rsidP="00404D25">
      <w:pPr>
        <w:shd w:val="clear" w:color="auto" w:fill="F0F8FF"/>
        <w:spacing w:before="100" w:beforeAutospacing="1" w:after="100" w:afterAutospacing="1" w:line="240" w:lineRule="auto"/>
        <w:rPr>
          <w:ins w:id="30" w:author="Unknown"/>
          <w:rFonts w:ascii="Arial" w:eastAsia="Times New Roman" w:hAnsi="Arial" w:cs="Arial"/>
          <w:color w:val="000000"/>
          <w:sz w:val="26"/>
          <w:szCs w:val="26"/>
          <w:lang w:eastAsia="ru-RU"/>
        </w:rPr>
      </w:pPr>
      <w:ins w:id="31" w:author="Unknown">
        <w:r w:rsidRPr="00404D25">
          <w:rPr>
            <w:rFonts w:ascii="Arial" w:eastAsia="Times New Roman" w:hAnsi="Arial" w:cs="Arial"/>
            <w:color w:val="000000"/>
            <w:sz w:val="26"/>
            <w:szCs w:val="26"/>
            <w:lang w:eastAsia="ru-RU"/>
          </w:rPr>
          <w:t>Pek müstesna okurlarım;</w:t>
        </w:r>
      </w:ins>
    </w:p>
    <w:p w:rsidR="00404D25" w:rsidRPr="00404D25" w:rsidRDefault="00404D25" w:rsidP="00404D25">
      <w:pPr>
        <w:shd w:val="clear" w:color="auto" w:fill="F0F8FF"/>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404D25">
          <w:rPr>
            <w:rFonts w:ascii="Arial" w:eastAsia="Times New Roman" w:hAnsi="Arial" w:cs="Arial"/>
            <w:color w:val="000000"/>
            <w:sz w:val="26"/>
            <w:szCs w:val="26"/>
            <w:lang w:eastAsia="ru-RU"/>
          </w:rPr>
          <w:t>Bu tarz aldığı bilgileri, KENDİ ANALİZ ALEMİNDE değerlendirdikten sonra,  30 yakın yazdığı kitaplara yediren MEHMET ALPEREN BEY'le yaptığımız programı: mpl tv. SALI AKŞAMI: 21.05 VE YİNE AYNI GECE 24:05' TE TÜRK-SAT 1C UYDUSUNDAN VE D-SMART'TAN yoksa İNTERNETTEKİ YUKARIDAKİ ADRESTEN </w:t>
        </w:r>
        <w:r w:rsidRPr="00404D25">
          <w:rPr>
            <w:rFonts w:ascii="Arial" w:eastAsia="Times New Roman" w:hAnsi="Arial" w:cs="Arial"/>
            <w:i/>
            <w:iCs/>
            <w:color w:val="000000"/>
            <w:sz w:val="26"/>
            <w:szCs w:val="26"/>
            <w:lang w:eastAsia="ru-RU"/>
          </w:rPr>
          <w:t>"canlı"</w:t>
        </w:r>
        <w:r w:rsidRPr="00404D25">
          <w:rPr>
            <w:rFonts w:ascii="Arial" w:eastAsia="Times New Roman" w:hAnsi="Arial" w:cs="Arial"/>
            <w:color w:val="000000"/>
            <w:sz w:val="26"/>
            <w:szCs w:val="26"/>
            <w:lang w:eastAsia="ru-RU"/>
          </w:rPr>
          <w:t> yazan yeri tıkladığınızda seyredebilirsiniz.</w:t>
        </w:r>
      </w:ins>
    </w:p>
    <w:p w:rsidR="00404D25" w:rsidRPr="00404D25" w:rsidRDefault="00404D25" w:rsidP="00404D25">
      <w:pPr>
        <w:shd w:val="clear" w:color="auto" w:fill="F0F8FF"/>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404D25">
          <w:rPr>
            <w:rFonts w:ascii="Arial" w:eastAsia="Times New Roman" w:hAnsi="Arial" w:cs="Arial"/>
            <w:color w:val="000000"/>
            <w:sz w:val="26"/>
            <w:szCs w:val="26"/>
            <w:lang w:eastAsia="ru-RU"/>
          </w:rPr>
          <w:t>Yine, bu internet adresinden girip </w:t>
        </w:r>
        <w:r w:rsidRPr="00404D25">
          <w:rPr>
            <w:rFonts w:ascii="Arial" w:eastAsia="Times New Roman" w:hAnsi="Arial" w:cs="Arial"/>
            <w:i/>
            <w:iCs/>
            <w:color w:val="000000"/>
            <w:sz w:val="26"/>
            <w:szCs w:val="26"/>
            <w:lang w:eastAsia="ru-RU"/>
          </w:rPr>
          <w:t>"HAZIR KITA"</w:t>
        </w:r>
        <w:r w:rsidRPr="00404D25">
          <w:rPr>
            <w:rFonts w:ascii="Arial" w:eastAsia="Times New Roman" w:hAnsi="Arial" w:cs="Arial"/>
            <w:color w:val="000000"/>
            <w:sz w:val="26"/>
            <w:szCs w:val="26"/>
            <w:lang w:eastAsia="ru-RU"/>
          </w:rPr>
          <w:t>nın diğer yayın saatlerini öğrenip, arşivde yer alan diğer programları da kesintisiz takip edebilirsiniz. </w:t>
        </w:r>
        <w:r w:rsidRPr="00404D25">
          <w:rPr>
            <w:rFonts w:ascii="Arial" w:eastAsia="Times New Roman" w:hAnsi="Arial" w:cs="Arial"/>
            <w:i/>
            <w:iCs/>
            <w:color w:val="000000"/>
            <w:sz w:val="26"/>
            <w:szCs w:val="26"/>
            <w:lang w:eastAsia="ru-RU"/>
          </w:rPr>
          <w:t>"Hazır Kıta Ailesi"</w:t>
        </w:r>
        <w:r w:rsidRPr="00404D25">
          <w:rPr>
            <w:rFonts w:ascii="Arial" w:eastAsia="Times New Roman" w:hAnsi="Arial" w:cs="Arial"/>
            <w:color w:val="000000"/>
            <w:sz w:val="26"/>
            <w:szCs w:val="26"/>
            <w:lang w:eastAsia="ru-RU"/>
          </w:rPr>
          <w:t> olarak, aktardığınız bilgiler, gönderdiğiniz gizli arşivler, yaptığınız özel çalışmalar "BÜYÜK TÜRKİYE"yi en kısa zamanda bize kavuşturacaktır  İNŞAALLAH!..</w:t>
        </w:r>
      </w:ins>
    </w:p>
    <w:p w:rsidR="00404D25" w:rsidRPr="00404D25" w:rsidRDefault="00404D25" w:rsidP="00404D25">
      <w:pPr>
        <w:shd w:val="clear" w:color="auto" w:fill="F0F8FF"/>
        <w:spacing w:before="100" w:beforeAutospacing="1" w:after="100" w:afterAutospacing="1" w:line="240" w:lineRule="auto"/>
        <w:rPr>
          <w:ins w:id="36" w:author="Unknown"/>
          <w:rFonts w:ascii="Arial" w:eastAsia="Times New Roman" w:hAnsi="Arial" w:cs="Arial"/>
          <w:color w:val="000000"/>
          <w:sz w:val="26"/>
          <w:szCs w:val="26"/>
          <w:lang w:eastAsia="ru-RU"/>
        </w:rPr>
      </w:pPr>
      <w:ins w:id="37" w:author="Unknown">
        <w:r w:rsidRPr="00404D25">
          <w:rPr>
            <w:rFonts w:ascii="Arial" w:eastAsia="Times New Roman" w:hAnsi="Arial" w:cs="Arial"/>
            <w:color w:val="000000"/>
            <w:sz w:val="26"/>
            <w:szCs w:val="26"/>
            <w:lang w:eastAsia="ru-RU"/>
          </w:rPr>
          <w:t>DEVLETLERİN ŞAHS-I MANEVİSİ seçkin ve sami fertlerden oluşur!.. BAZEN 70 MİLYON İNSAN, BİR DEVLET ETMEZ AMA İNANMIŞ 7 İNSAN (ASHAB-I KEHF), BİR DEVLET EDER!!!</w:t>
        </w:r>
      </w:ins>
    </w:p>
    <w:p w:rsidR="00404D25" w:rsidRPr="00404D25" w:rsidRDefault="00404D25" w:rsidP="00404D25">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38" w:author="Unknown"/>
          <w:rFonts w:ascii="Arial" w:eastAsia="Times New Roman" w:hAnsi="Arial" w:cs="Arial"/>
          <w:b/>
          <w:bCs/>
          <w:color w:val="3B5998"/>
          <w:sz w:val="30"/>
          <w:szCs w:val="30"/>
          <w:lang w:eastAsia="ru-RU"/>
        </w:rPr>
      </w:pPr>
      <w:ins w:id="39" w:author="Unknown">
        <w:r w:rsidRPr="00404D25">
          <w:rPr>
            <w:rFonts w:ascii="Arial" w:eastAsia="Times New Roman" w:hAnsi="Arial" w:cs="Arial"/>
            <w:b/>
            <w:bCs/>
            <w:color w:val="3B5998"/>
            <w:sz w:val="30"/>
            <w:szCs w:val="30"/>
            <w:lang w:eastAsia="ru-RU"/>
          </w:rPr>
          <w:t>ÖZEL NOT (2)</w:t>
        </w:r>
      </w:ins>
    </w:p>
    <w:p w:rsidR="00404D25" w:rsidRPr="00404D25" w:rsidRDefault="00404D25" w:rsidP="00404D25">
      <w:pPr>
        <w:shd w:val="clear" w:color="auto" w:fill="F0F8FF"/>
        <w:spacing w:before="100" w:beforeAutospacing="1" w:after="100" w:afterAutospacing="1" w:line="240" w:lineRule="auto"/>
        <w:rPr>
          <w:ins w:id="40" w:author="Unknown"/>
          <w:rFonts w:ascii="Arial" w:eastAsia="Times New Roman" w:hAnsi="Arial" w:cs="Arial"/>
          <w:color w:val="000000"/>
          <w:sz w:val="26"/>
          <w:szCs w:val="26"/>
          <w:lang w:eastAsia="ru-RU"/>
        </w:rPr>
      </w:pPr>
      <w:ins w:id="41" w:author="Unknown">
        <w:r w:rsidRPr="00404D25">
          <w:rPr>
            <w:rFonts w:ascii="Arial" w:eastAsia="Times New Roman" w:hAnsi="Arial" w:cs="Arial"/>
            <w:color w:val="000000"/>
            <w:sz w:val="26"/>
            <w:szCs w:val="26"/>
            <w:lang w:eastAsia="ru-RU"/>
          </w:rPr>
          <w:t>Bu sütunda, YAZARIN DİĞER YAZILARI başlığı altında sıralanan yazılar arasında olan; </w:t>
        </w:r>
        <w:r w:rsidRPr="00404D25">
          <w:rPr>
            <w:rFonts w:ascii="Arial" w:eastAsia="Times New Roman" w:hAnsi="Arial" w:cs="Arial"/>
            <w:i/>
            <w:iCs/>
            <w:color w:val="000000"/>
            <w:sz w:val="26"/>
            <w:szCs w:val="26"/>
            <w:lang w:eastAsia="ru-RU"/>
          </w:rPr>
          <w:t>"TİTANOMAKİA / TANRILAR SAVAŞINDAN ARMEGEDON'A KIYAMET SAVAŞI"</w:t>
        </w:r>
        <w:r w:rsidRPr="00404D25">
          <w:rPr>
            <w:rFonts w:ascii="Arial" w:eastAsia="Times New Roman" w:hAnsi="Arial" w:cs="Arial"/>
            <w:color w:val="000000"/>
            <w:sz w:val="26"/>
            <w:szCs w:val="26"/>
            <w:lang w:eastAsia="ru-RU"/>
          </w:rPr>
          <w:t> başlıklı yazıyı bir daha okumanızı tavsiye ediyorum.</w:t>
        </w:r>
      </w:ins>
    </w:p>
    <w:p w:rsidR="00404D25" w:rsidRPr="00404D25" w:rsidRDefault="00404D25" w:rsidP="00404D25">
      <w:pPr>
        <w:shd w:val="clear" w:color="auto" w:fill="F0F8FF"/>
        <w:spacing w:before="100" w:beforeAutospacing="1" w:after="100" w:afterAutospacing="1" w:line="240" w:lineRule="auto"/>
        <w:rPr>
          <w:ins w:id="42" w:author="Unknown"/>
          <w:rFonts w:ascii="Arial" w:eastAsia="Times New Roman" w:hAnsi="Arial" w:cs="Arial"/>
          <w:color w:val="000000"/>
          <w:sz w:val="26"/>
          <w:szCs w:val="26"/>
          <w:lang w:eastAsia="ru-RU"/>
        </w:rPr>
      </w:pPr>
      <w:ins w:id="43" w:author="Unknown">
        <w:r w:rsidRPr="00404D25">
          <w:rPr>
            <w:rFonts w:ascii="Arial" w:eastAsia="Times New Roman" w:hAnsi="Arial" w:cs="Arial"/>
            <w:color w:val="000000"/>
            <w:sz w:val="26"/>
            <w:szCs w:val="26"/>
            <w:lang w:eastAsia="ru-RU"/>
          </w:rPr>
          <w:t>Ardı sıra ŞEYTANLA EMPATİ YAPIN!</w:t>
        </w:r>
      </w:ins>
    </w:p>
    <w:p w:rsidR="00404D25" w:rsidRPr="00404D25" w:rsidRDefault="00404D25" w:rsidP="00404D25">
      <w:pPr>
        <w:shd w:val="clear" w:color="auto" w:fill="F0F8FF"/>
        <w:spacing w:before="100" w:beforeAutospacing="1" w:after="100" w:afterAutospacing="1" w:line="240" w:lineRule="auto"/>
        <w:rPr>
          <w:ins w:id="44" w:author="Unknown"/>
          <w:rFonts w:ascii="Arial" w:eastAsia="Times New Roman" w:hAnsi="Arial" w:cs="Arial"/>
          <w:color w:val="000000"/>
          <w:sz w:val="26"/>
          <w:szCs w:val="26"/>
          <w:lang w:eastAsia="ru-RU"/>
        </w:rPr>
      </w:pPr>
      <w:ins w:id="45" w:author="Unknown">
        <w:r w:rsidRPr="00404D25">
          <w:rPr>
            <w:rFonts w:ascii="Arial" w:eastAsia="Times New Roman" w:hAnsi="Arial" w:cs="Arial"/>
            <w:color w:val="000000"/>
            <w:sz w:val="26"/>
            <w:szCs w:val="26"/>
            <w:lang w:eastAsia="ru-RU"/>
          </w:rPr>
          <w:lastRenderedPageBreak/>
          <w:t>MU ve ATLANTİS'İN SONUNU GETİREN FİLM; WASHINGTON AÇIKLARINDA GÖRÜNMEZ ADA'DA, </w:t>
        </w:r>
        <w:r w:rsidRPr="00404D25">
          <w:rPr>
            <w:rFonts w:ascii="Arial" w:eastAsia="Times New Roman" w:hAnsi="Arial" w:cs="Arial"/>
            <w:i/>
            <w:iCs/>
            <w:color w:val="000000"/>
            <w:sz w:val="26"/>
            <w:szCs w:val="26"/>
            <w:lang w:eastAsia="ru-RU"/>
          </w:rPr>
          <w:t>"TANRILARIN EVİ"</w:t>
        </w:r>
        <w:r w:rsidRPr="00404D25">
          <w:rPr>
            <w:rFonts w:ascii="Arial" w:eastAsia="Times New Roman" w:hAnsi="Arial" w:cs="Arial"/>
            <w:color w:val="000000"/>
            <w:sz w:val="26"/>
            <w:szCs w:val="26"/>
            <w:lang w:eastAsia="ru-RU"/>
          </w:rPr>
          <w:t>NDE PLANLANAN FİLİMLE AYNI SONU TAŞIYOR MU?..</w:t>
        </w:r>
      </w:ins>
    </w:p>
    <w:p w:rsidR="00404D25" w:rsidRPr="00404D25" w:rsidRDefault="00404D25" w:rsidP="00404D25">
      <w:pPr>
        <w:shd w:val="clear" w:color="auto" w:fill="F0F8FF"/>
        <w:spacing w:before="100" w:beforeAutospacing="1" w:after="100" w:afterAutospacing="1" w:line="240" w:lineRule="auto"/>
        <w:rPr>
          <w:ins w:id="46" w:author="Unknown"/>
          <w:rFonts w:ascii="Arial" w:eastAsia="Times New Roman" w:hAnsi="Arial" w:cs="Arial"/>
          <w:color w:val="000000"/>
          <w:sz w:val="26"/>
          <w:szCs w:val="26"/>
          <w:lang w:eastAsia="ru-RU"/>
        </w:rPr>
      </w:pPr>
      <w:ins w:id="47" w:author="Unknown">
        <w:r w:rsidRPr="00404D25">
          <w:rPr>
            <w:rFonts w:ascii="Arial" w:eastAsia="Times New Roman" w:hAnsi="Arial" w:cs="Arial"/>
            <w:color w:val="000000"/>
            <w:sz w:val="26"/>
            <w:szCs w:val="26"/>
            <w:lang w:eastAsia="ru-RU"/>
          </w:rPr>
          <w:t>YERYÜZÜNDE HİKAYELER; GÖKYÜZÜNDE HAKİKATLER VARDIR!!!</w:t>
        </w:r>
      </w:ins>
    </w:p>
    <w:p w:rsidR="00404D25" w:rsidRPr="00404D25" w:rsidRDefault="00404D25" w:rsidP="00404D25">
      <w:pPr>
        <w:shd w:val="clear" w:color="auto" w:fill="F0F8FF"/>
        <w:spacing w:before="100" w:beforeAutospacing="1" w:after="100" w:afterAutospacing="1" w:line="240" w:lineRule="auto"/>
        <w:rPr>
          <w:ins w:id="48" w:author="Unknown"/>
          <w:rFonts w:ascii="Arial" w:eastAsia="Times New Roman" w:hAnsi="Arial" w:cs="Arial"/>
          <w:color w:val="000000"/>
          <w:sz w:val="26"/>
          <w:szCs w:val="26"/>
          <w:lang w:eastAsia="ru-RU"/>
        </w:rPr>
      </w:pPr>
      <w:ins w:id="49" w:author="Unknown">
        <w:r w:rsidRPr="00404D25">
          <w:rPr>
            <w:rFonts w:ascii="Arial" w:eastAsia="Times New Roman" w:hAnsi="Arial" w:cs="Arial"/>
            <w:color w:val="000000"/>
            <w:sz w:val="26"/>
            <w:szCs w:val="26"/>
            <w:lang w:eastAsia="ru-RU"/>
          </w:rPr>
          <w:t>Levh'i Mahfuz'da günler, bal peteğinin hücreleri gibidir.</w:t>
        </w:r>
      </w:ins>
    </w:p>
    <w:p w:rsidR="00404D25" w:rsidRPr="00404D25" w:rsidRDefault="00404D25" w:rsidP="00404D25">
      <w:pPr>
        <w:shd w:val="clear" w:color="auto" w:fill="F0F8FF"/>
        <w:spacing w:before="100" w:beforeAutospacing="1" w:after="100" w:afterAutospacing="1" w:line="240" w:lineRule="auto"/>
        <w:rPr>
          <w:ins w:id="50" w:author="Unknown"/>
          <w:rFonts w:ascii="Arial" w:eastAsia="Times New Roman" w:hAnsi="Arial" w:cs="Arial"/>
          <w:color w:val="000000"/>
          <w:sz w:val="26"/>
          <w:szCs w:val="26"/>
          <w:lang w:eastAsia="ru-RU"/>
        </w:rPr>
      </w:pPr>
      <w:ins w:id="51" w:author="Unknown">
        <w:r w:rsidRPr="00404D25">
          <w:rPr>
            <w:rFonts w:ascii="Arial" w:eastAsia="Times New Roman" w:hAnsi="Arial" w:cs="Arial"/>
            <w:color w:val="000000"/>
            <w:sz w:val="26"/>
            <w:szCs w:val="26"/>
            <w:lang w:eastAsia="ru-RU"/>
          </w:rPr>
          <w:t>Görebilene aşk olsun!</w:t>
        </w:r>
      </w:ins>
    </w:p>
    <w:p w:rsidR="00404D25" w:rsidRPr="00404D25" w:rsidRDefault="00404D25" w:rsidP="00404D25">
      <w:pPr>
        <w:shd w:val="clear" w:color="auto" w:fill="F0F8FF"/>
        <w:spacing w:before="100" w:beforeAutospacing="1" w:after="100" w:afterAutospacing="1" w:line="240" w:lineRule="auto"/>
        <w:rPr>
          <w:ins w:id="52" w:author="Unknown"/>
          <w:rFonts w:ascii="Arial" w:eastAsia="Times New Roman" w:hAnsi="Arial" w:cs="Arial"/>
          <w:color w:val="000000"/>
          <w:sz w:val="26"/>
          <w:szCs w:val="26"/>
          <w:lang w:eastAsia="ru-RU"/>
        </w:rPr>
      </w:pPr>
      <w:ins w:id="53" w:author="Unknown">
        <w:r w:rsidRPr="00404D25">
          <w:rPr>
            <w:rFonts w:ascii="Arial" w:eastAsia="Times New Roman" w:hAnsi="Arial" w:cs="Arial"/>
            <w:color w:val="000000"/>
            <w:sz w:val="26"/>
            <w:szCs w:val="26"/>
            <w:lang w:eastAsia="ru-RU"/>
          </w:rPr>
          <w:t>* Bu yazıları bulundukları ülkelerin dillerine çeviren kardeşlerime tebrik eder; Cenab'ı Mevla'nın iki cihanda kendilerini takdir etmesini dilerim..</w:t>
        </w:r>
      </w:ins>
    </w:p>
    <w:p w:rsidR="00404D25" w:rsidRPr="00404D25" w:rsidRDefault="00404D25" w:rsidP="00404D25">
      <w:pPr>
        <w:shd w:val="clear" w:color="auto" w:fill="F0F8FF"/>
        <w:spacing w:before="100" w:beforeAutospacing="1" w:after="100" w:afterAutospacing="1" w:line="240" w:lineRule="auto"/>
        <w:rPr>
          <w:ins w:id="54" w:author="Unknown"/>
          <w:rFonts w:ascii="Arial" w:eastAsia="Times New Roman" w:hAnsi="Arial" w:cs="Arial"/>
          <w:color w:val="000000"/>
          <w:sz w:val="26"/>
          <w:szCs w:val="26"/>
          <w:lang w:eastAsia="ru-RU"/>
        </w:rPr>
      </w:pPr>
      <w:ins w:id="55" w:author="Unknown">
        <w:r w:rsidRPr="00404D25">
          <w:rPr>
            <w:rFonts w:ascii="Arial" w:eastAsia="Times New Roman" w:hAnsi="Arial" w:cs="Arial"/>
            <w:color w:val="000000"/>
            <w:sz w:val="26"/>
            <w:szCs w:val="26"/>
            <w:lang w:eastAsia="ru-RU"/>
          </w:rPr>
          <w:t>Selam ve sevgilerle!....</w:t>
        </w:r>
      </w:ins>
    </w:p>
    <w:p w:rsidR="00A80E07" w:rsidRDefault="00A80E07">
      <w:bookmarkStart w:id="56" w:name="_GoBack"/>
      <w:bookmarkEnd w:id="56"/>
    </w:p>
    <w:sectPr w:rsidR="00A80E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2F"/>
    <w:rsid w:val="003A602F"/>
    <w:rsid w:val="00404D25"/>
    <w:rsid w:val="00A80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04D2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04D2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04D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04D25"/>
  </w:style>
  <w:style w:type="character" w:styleId="a4">
    <w:name w:val="Emphasis"/>
    <w:basedOn w:val="a0"/>
    <w:uiPriority w:val="20"/>
    <w:qFormat/>
    <w:rsid w:val="00404D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04D2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04D2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04D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04D25"/>
  </w:style>
  <w:style w:type="character" w:styleId="a4">
    <w:name w:val="Emphasis"/>
    <w:basedOn w:val="a0"/>
    <w:uiPriority w:val="20"/>
    <w:qFormat/>
    <w:rsid w:val="00404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1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1052</Words>
  <Characters>6001</Characters>
  <Application>Microsoft Office Word</Application>
  <DocSecurity>0</DocSecurity>
  <Lines>50</Lines>
  <Paragraphs>14</Paragraphs>
  <ScaleCrop>false</ScaleCrop>
  <Company>SPecialiST RePack</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2015-08-03T08:28:00Z</dcterms:created>
  <dcterms:modified xsi:type="dcterms:W3CDTF">2015-08-03T08:28:00Z</dcterms:modified>
</cp:coreProperties>
</file>