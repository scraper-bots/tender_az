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84B" w:rsidRPr="00AE284B" w:rsidRDefault="00AE284B" w:rsidP="00AE284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AE284B">
        <w:rPr>
          <w:rFonts w:ascii="Arial" w:eastAsia="Times New Roman" w:hAnsi="Arial" w:cs="Arial"/>
          <w:color w:val="000000"/>
          <w:sz w:val="26"/>
          <w:szCs w:val="26"/>
          <w:lang w:eastAsia="ru-RU"/>
        </w:rPr>
        <w:t>Dünyadaki Küresel güçlerin başkanı olarak bilinen David Rockefeller, kimlik kartında kendisini </w:t>
      </w:r>
      <w:r w:rsidRPr="00AE284B">
        <w:rPr>
          <w:rFonts w:ascii="Arial" w:eastAsia="Times New Roman" w:hAnsi="Arial" w:cs="Arial"/>
          <w:i/>
          <w:iCs/>
          <w:color w:val="000000"/>
          <w:sz w:val="26"/>
          <w:szCs w:val="26"/>
          <w:lang w:eastAsia="ru-RU"/>
        </w:rPr>
        <w:t>“Dünya Devlet adamı”</w:t>
      </w:r>
      <w:r w:rsidRPr="00AE284B">
        <w:rPr>
          <w:rFonts w:ascii="Arial" w:eastAsia="Times New Roman" w:hAnsi="Arial" w:cs="Arial"/>
          <w:color w:val="000000"/>
          <w:sz w:val="26"/>
          <w:szCs w:val="26"/>
          <w:lang w:eastAsia="ru-RU"/>
        </w:rPr>
        <w:t>olarak ilan etti.. ABD’nin süper güç olarak dünyayı yönetmesinin arka planındaki organizasyonlarda onun imzası vardır. ABD’de 20’yi aşkın çok uluslu şirketin koordinasyonunu yapar, yönlendirir. Irak’taki gelişmelerden de o sorumludur.</w:t>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drawing>
          <wp:inline distT="0" distB="0" distL="0" distR="0">
            <wp:extent cx="2857500" cy="3752850"/>
            <wp:effectExtent l="0" t="0" r="0" b="0"/>
            <wp:docPr id="8" name="Рисунок 8" descr="David Rockef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d Rockefel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3752850"/>
                    </a:xfrm>
                    <a:prstGeom prst="rect">
                      <a:avLst/>
                    </a:prstGeom>
                    <a:noFill/>
                    <a:ln>
                      <a:noFill/>
                    </a:ln>
                  </pic:spPr>
                </pic:pic>
              </a:graphicData>
            </a:graphic>
          </wp:inline>
        </w:drawing>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br/>
        <w:t>O’nun hayat hikâyesi, kim olduğunu, neler yaptığını gözler önüne serer. Kimliği belirsiz birisi değildir. 1915 yılında New York’ta doğan ve X’in not defterindeki bilgilere göre 2007 yılı içinde yaşamaya devam eden Amerikalı iş adamı. O'nun kimlik kartında </w:t>
      </w:r>
      <w:r w:rsidRPr="00AE284B">
        <w:rPr>
          <w:rFonts w:ascii="Arial" w:eastAsia="Times New Roman" w:hAnsi="Arial" w:cs="Arial"/>
          <w:i/>
          <w:iCs/>
          <w:color w:val="000000"/>
          <w:sz w:val="26"/>
          <w:szCs w:val="26"/>
          <w:lang w:eastAsia="ru-RU"/>
        </w:rPr>
        <w:t>“Önde gelen banker, hayırsever, dünya devlet adamı”</w:t>
      </w:r>
      <w:r w:rsidRPr="00AE284B">
        <w:rPr>
          <w:rFonts w:ascii="Arial" w:eastAsia="Times New Roman" w:hAnsi="Arial" w:cs="Arial"/>
          <w:color w:val="000000"/>
          <w:sz w:val="26"/>
          <w:szCs w:val="26"/>
          <w:lang w:eastAsia="ru-RU"/>
        </w:rPr>
        <w:t> olduğu sözleri yazılı. Ünlü Standart Petrol tröstü’nün kurucusu ve 19. yy sonlarında ABD ve dünyanın en zengin iş adamı olarak gösterilen John D. Rockefeller’in torunu. Çocukluğunu New York yakınlarında dedesinin malikanesinin bulunduğu Kykuit’teki şatoda geçirdi. 1936 yılında Harvard Üniversitesini bitirdi. Mezuniyet tezi olarak Fabian Sosyalizmi konusunu seçmişti. Dedesinin iştiraki bulunan Chase Manhattan bankasında müdür yardımcı olarak göreve başladı. 1940 yılında Chicago Üniversitesinde doktorasını</w:t>
      </w:r>
      <w:r w:rsidRPr="00AE284B">
        <w:rPr>
          <w:rFonts w:ascii="Arial" w:eastAsia="Times New Roman" w:hAnsi="Arial" w:cs="Arial"/>
          <w:i/>
          <w:iCs/>
          <w:color w:val="000000"/>
          <w:sz w:val="26"/>
          <w:szCs w:val="26"/>
          <w:lang w:eastAsia="ru-RU"/>
        </w:rPr>
        <w:t>“Kullanılmayan kaynaklar ve Ekonomik İsraf”</w:t>
      </w:r>
      <w:r w:rsidRPr="00AE284B">
        <w:rPr>
          <w:rFonts w:ascii="Arial" w:eastAsia="Times New Roman" w:hAnsi="Arial" w:cs="Arial"/>
          <w:color w:val="000000"/>
          <w:sz w:val="26"/>
          <w:szCs w:val="26"/>
          <w:lang w:eastAsia="ru-RU"/>
        </w:rPr>
        <w:t> konusu üzerine yaptı. II. Dünya Savaşı’nın patlak vermesi üzerine Amerikan ordusunda görev aldı. Kuzey Afrika ve Fransa’daki askeri harekatlara katıldı. Askeri harekatlarda istihbarat şefliği görevini başarı ile yürüttü.</w:t>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lastRenderedPageBreak/>
        <w:br/>
      </w:r>
      <w:r>
        <w:rPr>
          <w:rFonts w:ascii="Arial" w:eastAsia="Times New Roman" w:hAnsi="Arial" w:cs="Arial"/>
          <w:noProof/>
          <w:color w:val="000000"/>
          <w:sz w:val="26"/>
          <w:szCs w:val="26"/>
          <w:lang w:eastAsia="ru-RU"/>
        </w:rPr>
        <w:drawing>
          <wp:inline distT="0" distB="0" distL="0" distR="0">
            <wp:extent cx="2857500" cy="4114800"/>
            <wp:effectExtent l="0" t="0" r="0" b="0"/>
            <wp:docPr id="7" name="Рисунок 7" descr="Old Rockefeller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ld Rockefeller 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114800"/>
                    </a:xfrm>
                    <a:prstGeom prst="rect">
                      <a:avLst/>
                    </a:prstGeom>
                    <a:noFill/>
                    <a:ln>
                      <a:noFill/>
                    </a:ln>
                  </pic:spPr>
                </pic:pic>
              </a:graphicData>
            </a:graphic>
          </wp:inline>
        </w:drawing>
      </w:r>
    </w:p>
    <w:p w:rsidR="00AE284B" w:rsidRPr="00AE284B" w:rsidRDefault="00AE284B" w:rsidP="00AE284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AE284B">
        <w:rPr>
          <w:rFonts w:ascii="Arial" w:eastAsia="Times New Roman" w:hAnsi="Arial" w:cs="Arial"/>
          <w:color w:val="000000"/>
          <w:sz w:val="26"/>
          <w:szCs w:val="26"/>
          <w:lang w:eastAsia="ru-RU"/>
        </w:rPr>
        <w:t>Savaş sonrası ülkesine döndü ve Rockefeller Merkezi (Rockefeller Center) binası 5600 no'lu odada aile mensupları ile birlikte iş bölümü yaparak çalışmaya başladı.</w:t>
      </w:r>
    </w:p>
    <w:p w:rsidR="00AE284B" w:rsidRPr="00AE284B" w:rsidRDefault="00AE284B" w:rsidP="00AE284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AE284B">
        <w:rPr>
          <w:rFonts w:ascii="Arial" w:eastAsia="Times New Roman" w:hAnsi="Arial" w:cs="Arial"/>
          <w:color w:val="000000"/>
          <w:sz w:val="26"/>
          <w:szCs w:val="26"/>
          <w:lang w:eastAsia="ru-RU"/>
        </w:rPr>
        <w:t>1949 yılında DIŞ İLİŞKİLER KONSEYİ’ne sekreter olarak girdi. Bahsi geçen Konseyin İngilizce açılımı </w:t>
      </w:r>
      <w:r w:rsidRPr="00AE284B">
        <w:rPr>
          <w:rFonts w:ascii="Arial" w:eastAsia="Times New Roman" w:hAnsi="Arial" w:cs="Arial"/>
          <w:i/>
          <w:iCs/>
          <w:color w:val="000000"/>
          <w:sz w:val="26"/>
          <w:szCs w:val="26"/>
          <w:lang w:eastAsia="ru-RU"/>
        </w:rPr>
        <w:t>“Council of Foreign Relations”</w:t>
      </w:r>
      <w:r w:rsidRPr="00AE284B">
        <w:rPr>
          <w:rFonts w:ascii="Arial" w:eastAsia="Times New Roman" w:hAnsi="Arial" w:cs="Arial"/>
          <w:color w:val="000000"/>
          <w:sz w:val="26"/>
          <w:szCs w:val="26"/>
          <w:lang w:eastAsia="ru-RU"/>
        </w:rPr>
        <w:t> idi. Ve kısaca CFR kod ismi ile kamuoyunda tanınıyordu. Aslında CFR’yi yıllar önce 1921 yılında dedesi petrol zengini John D. Rockefeller tarafından kurulmuştu. CFR’ye ABD’nin önde gelen şirketlerinin yöneticileri ve devletin üst düzey politikacıları üye idi. Görünüşte bir düşünce egzersizi </w:t>
      </w:r>
      <w:r w:rsidRPr="00AE284B">
        <w:rPr>
          <w:rFonts w:ascii="Arial" w:eastAsia="Times New Roman" w:hAnsi="Arial" w:cs="Arial"/>
          <w:i/>
          <w:iCs/>
          <w:color w:val="000000"/>
          <w:sz w:val="26"/>
          <w:szCs w:val="26"/>
          <w:lang w:eastAsia="ru-RU"/>
        </w:rPr>
        <w:t>"think-thank”</w:t>
      </w:r>
      <w:r w:rsidRPr="00AE284B">
        <w:rPr>
          <w:rFonts w:ascii="Arial" w:eastAsia="Times New Roman" w:hAnsi="Arial" w:cs="Arial"/>
          <w:color w:val="000000"/>
          <w:sz w:val="26"/>
          <w:szCs w:val="26"/>
          <w:lang w:eastAsia="ru-RU"/>
        </w:rPr>
        <w:t> kuruluşu idi.</w:t>
      </w:r>
    </w:p>
    <w:p w:rsidR="00AE284B" w:rsidRPr="00AE284B" w:rsidRDefault="00AE284B" w:rsidP="00AE284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AE284B">
        <w:rPr>
          <w:rFonts w:ascii="Arial" w:eastAsia="Times New Roman" w:hAnsi="Arial" w:cs="Arial"/>
          <w:color w:val="000000"/>
          <w:sz w:val="26"/>
          <w:szCs w:val="26"/>
          <w:lang w:eastAsia="ru-RU"/>
        </w:rPr>
        <w:t>CFR, II. Dünya Savaşı'ndan sonra başkan Truman’ın geliştirdiği doktrin çerçevesinde Batı Avrupa’nın yeniden restorasyonu/ ekonomik güçlendirilmesi çalışmalarına destek verdi. Türkiye ve Yunanistan’da program içine alındı. Marshall yardımı bu çerçevede devreye sokuldu.</w:t>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lastRenderedPageBreak/>
        <w:br/>
      </w:r>
      <w:r>
        <w:rPr>
          <w:rFonts w:ascii="Arial" w:eastAsia="Times New Roman" w:hAnsi="Arial" w:cs="Arial"/>
          <w:noProof/>
          <w:color w:val="000000"/>
          <w:sz w:val="26"/>
          <w:szCs w:val="26"/>
          <w:lang w:eastAsia="ru-RU"/>
        </w:rPr>
        <w:drawing>
          <wp:inline distT="0" distB="0" distL="0" distR="0">
            <wp:extent cx="2857500" cy="2095500"/>
            <wp:effectExtent l="0" t="0" r="0" b="0"/>
            <wp:docPr id="6" name="Рисунок 6" descr="The Chase Manhattan Corp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hase Manhattan Corpor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p>
    <w:p w:rsidR="00AE284B" w:rsidRPr="00AE284B" w:rsidRDefault="00AE284B" w:rsidP="00AE284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Pr>
          <w:rFonts w:ascii="Arial" w:eastAsia="Times New Roman" w:hAnsi="Arial" w:cs="Arial"/>
          <w:noProof/>
          <w:color w:val="000000"/>
          <w:sz w:val="26"/>
          <w:szCs w:val="26"/>
          <w:lang w:eastAsia="ru-RU"/>
        </w:rPr>
        <w:drawing>
          <wp:inline distT="0" distB="0" distL="0" distR="0">
            <wp:extent cx="2857500" cy="3810000"/>
            <wp:effectExtent l="0" t="0" r="0" b="0"/>
            <wp:docPr id="5" name="Рисунок 5" descr="Chase Manhattan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se Manhattan Ba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br/>
        <w:t>Genç Rockefeller, 1946 yılında Chase Manhattan Bank’ın yönetim kuruluna girdi. Banka’nın gizli ismi </w:t>
      </w:r>
      <w:r w:rsidRPr="00AE284B">
        <w:rPr>
          <w:rFonts w:ascii="Arial" w:eastAsia="Times New Roman" w:hAnsi="Arial" w:cs="Arial"/>
          <w:i/>
          <w:iCs/>
          <w:color w:val="000000"/>
          <w:sz w:val="26"/>
          <w:szCs w:val="26"/>
          <w:lang w:eastAsia="ru-RU"/>
        </w:rPr>
        <w:t>“Rockefeller bank”</w:t>
      </w:r>
      <w:r w:rsidRPr="00AE284B">
        <w:rPr>
          <w:rFonts w:ascii="Arial" w:eastAsia="Times New Roman" w:hAnsi="Arial" w:cs="Arial"/>
          <w:color w:val="000000"/>
          <w:sz w:val="26"/>
          <w:szCs w:val="26"/>
          <w:lang w:eastAsia="ru-RU"/>
        </w:rPr>
        <w:t>olarak biliniyordu. Chase, kısa zamanda dünyanın her yerinde 1000 yerel banka ile ilişkilerini geliştirdi. Ve Chase’nin 1960 yılında başkanı oldu. Chase’nin kuruluşu çok eskilere 1798 yılına gidiyordu. New-York’un Manhattan mahallesinde kurulan ve gelişen Chase, 1930’lu yıllardan sonra Rockefeller ailesinin petrol devi Standart’ın parçalanması ile ortaya çıkan şirketlerin sermayesi ile kısa zamanda büyüdü. 1950’li yıllarda Chase’nin kontrolü, yönetimi David Rockefeller’in elinde idi. Aynı yıllarda ABD’nin bir başka bankası National CITY Bank New-York, David Rockefeller’in amcası William Rockefeller’in elinde büyümüş, ABD’nin en büyük bankaları arasına girmişti.</w:t>
      </w:r>
    </w:p>
    <w:p w:rsidR="00AE284B" w:rsidRPr="00AE284B" w:rsidRDefault="00AE284B" w:rsidP="00AE284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AE284B">
        <w:rPr>
          <w:rFonts w:ascii="Arial" w:eastAsia="Times New Roman" w:hAnsi="Arial" w:cs="Arial"/>
          <w:color w:val="000000"/>
          <w:sz w:val="26"/>
          <w:szCs w:val="26"/>
          <w:lang w:eastAsia="ru-RU"/>
        </w:rPr>
        <w:t>David, 1969-1981 yılları arasında </w:t>
      </w:r>
      <w:r w:rsidRPr="00AE284B">
        <w:rPr>
          <w:rFonts w:ascii="Arial" w:eastAsia="Times New Roman" w:hAnsi="Arial" w:cs="Arial"/>
          <w:i/>
          <w:iCs/>
          <w:color w:val="000000"/>
          <w:sz w:val="26"/>
          <w:szCs w:val="26"/>
          <w:lang w:eastAsia="ru-RU"/>
        </w:rPr>
        <w:t>“Chase”</w:t>
      </w:r>
      <w:r w:rsidRPr="00AE284B">
        <w:rPr>
          <w:rFonts w:ascii="Arial" w:eastAsia="Times New Roman" w:hAnsi="Arial" w:cs="Arial"/>
          <w:color w:val="000000"/>
          <w:sz w:val="26"/>
          <w:szCs w:val="26"/>
          <w:lang w:eastAsia="ru-RU"/>
        </w:rPr>
        <w:t xml:space="preserve">nin Yönetim Kurulu Başkanı olarak görev yaptı. Bankanın hisse senetlerinin tek başına %-1.7 hissesini elinde bulunduruyordu. Ve Chase Manhattan Bank, 1996 yılında ABD’nin önde gelen </w:t>
      </w:r>
      <w:r w:rsidRPr="00AE284B">
        <w:rPr>
          <w:rFonts w:ascii="Arial" w:eastAsia="Times New Roman" w:hAnsi="Arial" w:cs="Arial"/>
          <w:color w:val="000000"/>
          <w:sz w:val="26"/>
          <w:szCs w:val="26"/>
          <w:lang w:eastAsia="ru-RU"/>
        </w:rPr>
        <w:lastRenderedPageBreak/>
        <w:t>finans ve yatırım kuruluşu JP Morgan ile birleşme kararı aldı. 2000 yılında birleşme gerçekleşti. Yeni oluşum bankanın ismi de </w:t>
      </w:r>
      <w:r w:rsidRPr="00AE284B">
        <w:rPr>
          <w:rFonts w:ascii="Arial" w:eastAsia="Times New Roman" w:hAnsi="Arial" w:cs="Arial"/>
          <w:i/>
          <w:iCs/>
          <w:color w:val="000000"/>
          <w:sz w:val="26"/>
          <w:szCs w:val="26"/>
          <w:lang w:eastAsia="ru-RU"/>
        </w:rPr>
        <w:t>“JP MORGAN and CHASE” </w:t>
      </w:r>
      <w:r w:rsidRPr="00AE284B">
        <w:rPr>
          <w:rFonts w:ascii="Arial" w:eastAsia="Times New Roman" w:hAnsi="Arial" w:cs="Arial"/>
          <w:color w:val="000000"/>
          <w:sz w:val="26"/>
          <w:szCs w:val="26"/>
          <w:lang w:eastAsia="ru-RU"/>
        </w:rPr>
        <w:t>olarak seçildi. . JP MORGAN, 2004 yılında ABD’nin en büyük bankası idi. 2007’nin ilk çeyreğinde JP MORGAN’ın geliri 19 milyar dolar idi ve bunun 4.9 milyar doları net kazanç idi. En önemli hissedar da David Rockefeller'di.</w:t>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drawing>
          <wp:inline distT="0" distB="0" distL="0" distR="0">
            <wp:extent cx="1524000" cy="1552575"/>
            <wp:effectExtent l="0" t="0" r="0" b="9525"/>
            <wp:docPr id="4" name="Рисунок 4" descr="Dünya Bankası, World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ünya Bankası, World B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552575"/>
                    </a:xfrm>
                    <a:prstGeom prst="rect">
                      <a:avLst/>
                    </a:prstGeom>
                    <a:noFill/>
                    <a:ln>
                      <a:noFill/>
                    </a:ln>
                  </pic:spPr>
                </pic:pic>
              </a:graphicData>
            </a:graphic>
          </wp:inline>
        </w:drawing>
      </w:r>
    </w:p>
    <w:p w:rsidR="00AE284B" w:rsidRPr="00AE284B" w:rsidRDefault="00AE284B" w:rsidP="00AE284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AE284B">
        <w:rPr>
          <w:rFonts w:ascii="Arial" w:eastAsia="Times New Roman" w:hAnsi="Arial" w:cs="Arial"/>
          <w:b/>
          <w:bCs/>
          <w:color w:val="000000"/>
          <w:sz w:val="26"/>
          <w:szCs w:val="26"/>
          <w:lang w:eastAsia="ru-RU"/>
        </w:rPr>
        <w:t>Dünya Bankası:</w:t>
      </w:r>
      <w:r w:rsidRPr="00AE284B">
        <w:rPr>
          <w:rFonts w:ascii="Arial" w:eastAsia="Times New Roman" w:hAnsi="Arial" w:cs="Arial"/>
          <w:color w:val="000000"/>
          <w:sz w:val="26"/>
          <w:szCs w:val="26"/>
          <w:lang w:eastAsia="ru-RU"/>
        </w:rPr>
        <w:t> II. Dünya Savaşının sonlarına doğru 1944 yılında Fransa’nın acil ekonomik ihtiyaçlarını karşılamak için ABD yönetimi 250 milyon Frank para ayırdı. Kısa süre sonra Aralık 1945 içinde Dünya Bankası kuruldu. 2000’li yılların başlarında dünya Bankası’nın üye ülke sayısı 185’e çaktı. Birleşmiş Milletler ile koordinasyon içinde kurulan Dünya Bankası, istekte bulunan ülkelere kredi verdiği kadar ekonomik kalkınma programlarına da danışmanlık yapar.Dünya Bankası’nın kuruluşundan itibaren görev alan 3 Başkan, Mc CLOY, Eugene Black, George WOODS, ve son zamanlarda görev alan Wolfenson Rockefeller ailesinin elindeki Chase Manhattan Bankasında çalışmışlardı. Dünya Bankası, ihtiyaç duyduğu para ve kredinin en önemli kaynağı olarak Rockefeller ailesine bağlı şirketler ve bankalardı. Bir bakıma Dünya Bankası’nın yönetimi de Rockefeller’in elinde idi.</w:t>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drawing>
          <wp:inline distT="0" distB="0" distL="0" distR="0">
            <wp:extent cx="1524000" cy="1504950"/>
            <wp:effectExtent l="0" t="0" r="0" b="0"/>
            <wp:docPr id="3" name="Рисунок 3" descr="IMF, imf, İnternational Monetary Funf, im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F, imf, İnternational Monetary Funf, imf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1504950"/>
                    </a:xfrm>
                    <a:prstGeom prst="rect">
                      <a:avLst/>
                    </a:prstGeom>
                    <a:noFill/>
                    <a:ln>
                      <a:noFill/>
                    </a:ln>
                  </pic:spPr>
                </pic:pic>
              </a:graphicData>
            </a:graphic>
          </wp:inline>
        </w:drawing>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br/>
      </w:r>
      <w:r w:rsidRPr="00AE284B">
        <w:rPr>
          <w:rFonts w:ascii="Arial" w:eastAsia="Times New Roman" w:hAnsi="Arial" w:cs="Arial"/>
          <w:b/>
          <w:bCs/>
          <w:color w:val="000000"/>
          <w:sz w:val="26"/>
          <w:szCs w:val="26"/>
          <w:lang w:eastAsia="ru-RU"/>
        </w:rPr>
        <w:t>IMF:</w:t>
      </w:r>
      <w:r w:rsidRPr="00AE284B">
        <w:rPr>
          <w:rFonts w:ascii="Arial" w:eastAsia="Times New Roman" w:hAnsi="Arial" w:cs="Arial"/>
          <w:color w:val="000000"/>
          <w:sz w:val="26"/>
          <w:szCs w:val="26"/>
          <w:lang w:eastAsia="ru-RU"/>
        </w:rPr>
        <w:t> Türkçe açılımı Uluslararası Para Fonu, olan IMF, Aralık 1944 tarihinde kuruldu. Yönetim merkezi ABD’nin başkenti Washington’dadır. Küresel Finansal Sistemi, faizleri ve ücret dengesini ayarlar. Borç verilen ülkelerin ekonomisini denetler. IMF’nin de katılımcı destekleri arasında ABD’nin büyük şirketleri öncelikle Rockefeller ailesi vardır.</w:t>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br/>
      </w:r>
      <w:r>
        <w:rPr>
          <w:rFonts w:ascii="Arial" w:eastAsia="Times New Roman" w:hAnsi="Arial" w:cs="Arial"/>
          <w:noProof/>
          <w:color w:val="000000"/>
          <w:sz w:val="26"/>
          <w:szCs w:val="26"/>
          <w:lang w:eastAsia="ru-RU"/>
        </w:rPr>
        <w:drawing>
          <wp:inline distT="0" distB="0" distL="0" distR="0">
            <wp:extent cx="1524000" cy="1019175"/>
            <wp:effectExtent l="0" t="0" r="0" b="9525"/>
            <wp:docPr id="2" name="Рисунок 2" descr="Birleşmiş Millet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rleşmiş Milletl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1019175"/>
                    </a:xfrm>
                    <a:prstGeom prst="rect">
                      <a:avLst/>
                    </a:prstGeom>
                    <a:noFill/>
                    <a:ln>
                      <a:noFill/>
                    </a:ln>
                  </pic:spPr>
                </pic:pic>
              </a:graphicData>
            </a:graphic>
          </wp:inline>
        </w:drawing>
      </w:r>
    </w:p>
    <w:p w:rsidR="00AE284B" w:rsidRPr="00AE284B" w:rsidRDefault="00AE284B" w:rsidP="00AE284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AE284B">
        <w:rPr>
          <w:rFonts w:ascii="Arial" w:eastAsia="Times New Roman" w:hAnsi="Arial" w:cs="Arial"/>
          <w:b/>
          <w:bCs/>
          <w:color w:val="000000"/>
          <w:sz w:val="26"/>
          <w:szCs w:val="26"/>
          <w:lang w:eastAsia="ru-RU"/>
        </w:rPr>
        <w:lastRenderedPageBreak/>
        <w:t>Birleşmiş Milletler:</w:t>
      </w:r>
      <w:r w:rsidRPr="00AE284B">
        <w:rPr>
          <w:rFonts w:ascii="Arial" w:eastAsia="Times New Roman" w:hAnsi="Arial" w:cs="Arial"/>
          <w:color w:val="000000"/>
          <w:sz w:val="26"/>
          <w:szCs w:val="26"/>
          <w:lang w:eastAsia="ru-RU"/>
        </w:rPr>
        <w:t> II. Dünya Savaşından sonra kuruldu. Dünyada barışı korumak, sağlık ,eğitim, ekonomik alanlarda gelişmelere öncülük etmek için kurulmuştu. X, Birleşmiş Milletler tarihi üzerinde yaptığı araştırmaların bir yerinde </w:t>
      </w:r>
      <w:r w:rsidRPr="00AE284B">
        <w:rPr>
          <w:rFonts w:ascii="Arial" w:eastAsia="Times New Roman" w:hAnsi="Arial" w:cs="Arial"/>
          <w:i/>
          <w:iCs/>
          <w:color w:val="000000"/>
          <w:sz w:val="26"/>
          <w:szCs w:val="26"/>
          <w:lang w:eastAsia="ru-RU"/>
        </w:rPr>
        <w:t>“United Nations”</w:t>
      </w:r>
      <w:r w:rsidRPr="00AE284B">
        <w:rPr>
          <w:rFonts w:ascii="Arial" w:eastAsia="Times New Roman" w:hAnsi="Arial" w:cs="Arial"/>
          <w:color w:val="000000"/>
          <w:sz w:val="26"/>
          <w:szCs w:val="26"/>
          <w:lang w:eastAsia="ru-RU"/>
        </w:rPr>
        <w:t> sözcükleri ile yazılan dünyanın en etkin barış-kalkınma kuruluşunun simgesi üzerinde araştırmalarını sürdürdü. Orta yerde dünya haritası, kıtalar ve denizler küresel bir biçimde gösteriliyordu. Ama dünyanın etrafında ise yeşil yapraklı ağaç dalları vardı. Aşağı kısımda kanatlarını açmış bir kuş uçuyordu. Aslında görülen barış sembolü zeytin dalı değil, masonların öncüsü Hiram Usta efsanesinde anlatılan akasya dalı idi. Bilindiği gibi Süleyman tapınağı inşaatının son zamanlarında ustalık sırlarını öğrenmek isteyenler Hiram Usta’yı öldürmüşler ve onu bir akasya ağacının altına gömmüşlerdi. Ağaçtaki yaprak sayıları da ilginçti. Ve 13 sayısı yaprak sayısına denk geliyordu. Kanatlarını açmış kuş ise masonların büyük önem verdiği efsanevi </w:t>
      </w:r>
      <w:r w:rsidRPr="00AE284B">
        <w:rPr>
          <w:rFonts w:ascii="Arial" w:eastAsia="Times New Roman" w:hAnsi="Arial" w:cs="Arial"/>
          <w:i/>
          <w:iCs/>
          <w:color w:val="000000"/>
          <w:sz w:val="26"/>
          <w:szCs w:val="26"/>
          <w:lang w:eastAsia="ru-RU"/>
        </w:rPr>
        <w:t>“Anka kuşu”</w:t>
      </w:r>
      <w:r w:rsidRPr="00AE284B">
        <w:rPr>
          <w:rFonts w:ascii="Arial" w:eastAsia="Times New Roman" w:hAnsi="Arial" w:cs="Arial"/>
          <w:color w:val="000000"/>
          <w:sz w:val="26"/>
          <w:szCs w:val="26"/>
          <w:lang w:eastAsia="ru-RU"/>
        </w:rPr>
        <w:t> (Phoenix) idi. Düşüncelerini böyle yazdı X…</w:t>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br/>
        <w:t>Rockefeller ailesinin kontrolündeki Chase’de başkanlık yapan Joseph Verner Reed, 1987 yılında Dünya Bankasında görev aldı. Ve aynı zamanda Birleşmiş Milletler Sekreteri’nin Siyasi İşler yardımcılığı görevine getirildi.</w:t>
      </w:r>
    </w:p>
    <w:p w:rsidR="00AE284B" w:rsidRPr="00AE284B" w:rsidRDefault="00AE284B" w:rsidP="00AE284B">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AE284B">
        <w:rPr>
          <w:rFonts w:ascii="Arial" w:eastAsia="Times New Roman" w:hAnsi="Arial" w:cs="Arial"/>
          <w:color w:val="000000"/>
          <w:sz w:val="26"/>
          <w:szCs w:val="26"/>
          <w:lang w:eastAsia="ru-RU"/>
        </w:rPr>
        <w:t>Zaman hızla akıp gidiyor… Dünya genelinde hayal edilen ideal demokrasiye kavuşmak mümkün değil. Açlık, savaşlar,çevre sorunları, sağlıkta yaşanan acılar, geri kalmış ülkelerdeki ekonomik ve eğitim sorunları sürüp gidiyor. Ama gelişen ülkelerin</w:t>
      </w:r>
      <w:r w:rsidRPr="00AE284B">
        <w:rPr>
          <w:rFonts w:ascii="Arial" w:eastAsia="Times New Roman" w:hAnsi="Arial" w:cs="Arial"/>
          <w:i/>
          <w:iCs/>
          <w:color w:val="000000"/>
          <w:sz w:val="26"/>
          <w:szCs w:val="26"/>
          <w:lang w:eastAsia="ru-RU"/>
        </w:rPr>
        <w:t> “Süper gücü” </w:t>
      </w:r>
      <w:r w:rsidRPr="00AE284B">
        <w:rPr>
          <w:rFonts w:ascii="Arial" w:eastAsia="Times New Roman" w:hAnsi="Arial" w:cs="Arial"/>
          <w:color w:val="000000"/>
          <w:sz w:val="26"/>
          <w:szCs w:val="26"/>
          <w:lang w:eastAsia="ru-RU"/>
        </w:rPr>
        <w:t>ABD’nin yönetiminde söz sahibi olan KONSEY ise insanoğlu’nun kaderine yön verecek çalışmalarını eksiksiz yapıyor.</w:t>
      </w:r>
    </w:p>
    <w:p w:rsidR="00AE284B" w:rsidRPr="00AE284B" w:rsidRDefault="00AE284B" w:rsidP="00AE284B">
      <w:pPr>
        <w:shd w:val="clear" w:color="auto" w:fill="F0F8FF"/>
        <w:spacing w:before="100" w:beforeAutospacing="1" w:after="100" w:afterAutospacing="1" w:line="240" w:lineRule="auto"/>
        <w:rPr>
          <w:ins w:id="0" w:author="Unknown"/>
          <w:rFonts w:ascii="Arial" w:eastAsia="Times New Roman" w:hAnsi="Arial" w:cs="Arial"/>
          <w:color w:val="000000"/>
          <w:sz w:val="26"/>
          <w:szCs w:val="26"/>
          <w:lang w:eastAsia="ru-RU"/>
        </w:rPr>
      </w:pPr>
      <w:ins w:id="1" w:author="Unknown">
        <w:r w:rsidRPr="00AE284B">
          <w:rPr>
            <w:rFonts w:ascii="Arial" w:eastAsia="Times New Roman" w:hAnsi="Arial" w:cs="Arial"/>
            <w:color w:val="000000"/>
            <w:sz w:val="26"/>
            <w:szCs w:val="26"/>
            <w:lang w:eastAsia="ru-RU"/>
          </w:rPr>
          <w:t>CFR veya KONSEY, ABD’nin seçkin dış politika uzmanları ve ekonomik kuruluşlarının bir araya geldiği düşünce, planlama, eylem topluluğudur. Rockefeller ailesinin desteğiyle 29 Temmuz 1921 tarihinde New York’ta kuruldu. ABD’nin deniz aşırı ülkelerdeki çıkarlarını koruma ile ilgili düşünceler burada konuşuluyor ve yönetime tavsiye ediliyor.</w:t>
        </w:r>
      </w:ins>
    </w:p>
    <w:p w:rsidR="00AE284B" w:rsidRPr="00AE284B" w:rsidRDefault="00AE284B" w:rsidP="00AE284B">
      <w:pPr>
        <w:shd w:val="clear" w:color="auto" w:fill="F0F8FF"/>
        <w:spacing w:before="100" w:beforeAutospacing="1" w:after="100" w:afterAutospacing="1" w:line="240" w:lineRule="auto"/>
        <w:rPr>
          <w:ins w:id="2" w:author="Unknown"/>
          <w:rFonts w:ascii="Arial" w:eastAsia="Times New Roman" w:hAnsi="Arial" w:cs="Arial"/>
          <w:color w:val="000000"/>
          <w:sz w:val="26"/>
          <w:szCs w:val="26"/>
          <w:lang w:eastAsia="ru-RU"/>
        </w:rPr>
      </w:pPr>
      <w:ins w:id="3" w:author="Unknown">
        <w:r w:rsidRPr="00AE284B">
          <w:rPr>
            <w:rFonts w:ascii="Arial" w:eastAsia="Times New Roman" w:hAnsi="Arial" w:cs="Arial"/>
            <w:color w:val="000000"/>
            <w:sz w:val="26"/>
            <w:szCs w:val="26"/>
            <w:lang w:eastAsia="ru-RU"/>
          </w:rPr>
          <w:t>Rockefeller ailesinden petrol dolar milyarderi John D. Rockefeller’in aynı adı taşıyan oğlu, 1940’lı yılarda Konsey’in en büyük finans destekçisi oldu. Torun, aynı zamanda Rockfeller ailesinin yetiştirdiği David Rockefeller, 1949 yılında Konsey toplantılarına katıldı ve David Rockefeller, 1970-85 yılları arasında CFR’nin başkanı oldu. Henry Kissinger de önemli projeleri hazırlayan danışman-uzmandı. David, uzun süre CFR’nin başkanlığını yürüttü. 2007 yılı içinde Peter Peterson başkanlık görevindeydi. Ama David Rockefeller, </w:t>
        </w:r>
        <w:r w:rsidRPr="00AE284B">
          <w:rPr>
            <w:rFonts w:ascii="Arial" w:eastAsia="Times New Roman" w:hAnsi="Arial" w:cs="Arial"/>
            <w:i/>
            <w:iCs/>
            <w:color w:val="000000"/>
            <w:sz w:val="26"/>
            <w:szCs w:val="26"/>
            <w:lang w:eastAsia="ru-RU"/>
          </w:rPr>
          <w:t>“Fahrî Başkan”</w:t>
        </w:r>
        <w:r w:rsidRPr="00AE284B">
          <w:rPr>
            <w:rFonts w:ascii="Arial" w:eastAsia="Times New Roman" w:hAnsi="Arial" w:cs="Arial"/>
            <w:color w:val="000000"/>
            <w:sz w:val="26"/>
            <w:szCs w:val="26"/>
            <w:lang w:eastAsia="ru-RU"/>
          </w:rPr>
          <w:t> olarak perde arkasında yönetici-yönlendiricilik görevini devam ettiriyor.</w:t>
        </w:r>
      </w:ins>
    </w:p>
    <w:p w:rsidR="00AE284B" w:rsidRPr="00AE284B" w:rsidRDefault="00AE284B" w:rsidP="00AE284B">
      <w:pPr>
        <w:shd w:val="clear" w:color="auto" w:fill="F0F8FF"/>
        <w:spacing w:before="100" w:beforeAutospacing="1" w:after="100" w:afterAutospacing="1" w:line="240" w:lineRule="auto"/>
        <w:rPr>
          <w:ins w:id="4" w:author="Unknown"/>
          <w:rFonts w:ascii="Arial" w:eastAsia="Times New Roman" w:hAnsi="Arial" w:cs="Arial"/>
          <w:color w:val="000000"/>
          <w:sz w:val="26"/>
          <w:szCs w:val="26"/>
          <w:lang w:eastAsia="ru-RU"/>
        </w:rPr>
      </w:pPr>
      <w:ins w:id="5" w:author="Unknown">
        <w:r w:rsidRPr="00AE284B">
          <w:rPr>
            <w:rFonts w:ascii="Arial" w:eastAsia="Times New Roman" w:hAnsi="Arial" w:cs="Arial"/>
            <w:color w:val="000000"/>
            <w:sz w:val="26"/>
            <w:szCs w:val="26"/>
            <w:lang w:eastAsia="ru-RU"/>
          </w:rPr>
          <w:t>CFR veya Konsey, ABD’nin küresel dış politikasına yön verir, yönetimin üst kademesinde görevli politikacılar ve şirketlerin temsilcileri toplantılara katılır.</w:t>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lastRenderedPageBreak/>
          <w:br/>
        </w:r>
      </w:ins>
      <w:r>
        <w:rPr>
          <w:rFonts w:ascii="Arial" w:eastAsia="Times New Roman" w:hAnsi="Arial" w:cs="Arial"/>
          <w:noProof/>
          <w:color w:val="000000"/>
          <w:sz w:val="26"/>
          <w:szCs w:val="26"/>
          <w:lang w:eastAsia="ru-RU"/>
        </w:rPr>
        <w:drawing>
          <wp:inline distT="0" distB="0" distL="0" distR="0">
            <wp:extent cx="2857500" cy="1838325"/>
            <wp:effectExtent l="0" t="0" r="0" b="9525"/>
            <wp:docPr id="1" name="Рисунок 1" descr="http://img.webme.com/pic/g/gizliilimler/grf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webme.com/pic/g/gizliilimler/grf0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838325"/>
                    </a:xfrm>
                    <a:prstGeom prst="rect">
                      <a:avLst/>
                    </a:prstGeom>
                    <a:noFill/>
                    <a:ln>
                      <a:noFill/>
                    </a:ln>
                  </pic:spPr>
                </pic:pic>
              </a:graphicData>
            </a:graphic>
          </wp:inline>
        </w:drawing>
      </w:r>
    </w:p>
    <w:p w:rsidR="00AE284B" w:rsidRPr="00AE284B" w:rsidRDefault="00AE284B" w:rsidP="00AE284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6" w:author="Unknown"/>
          <w:rFonts w:ascii="Arial" w:eastAsia="Times New Roman" w:hAnsi="Arial" w:cs="Arial"/>
          <w:b/>
          <w:bCs/>
          <w:color w:val="3B5998"/>
          <w:sz w:val="30"/>
          <w:szCs w:val="30"/>
          <w:lang w:eastAsia="ru-RU"/>
        </w:rPr>
      </w:pPr>
      <w:ins w:id="7" w:author="Unknown">
        <w:r w:rsidRPr="00AE284B">
          <w:rPr>
            <w:rFonts w:ascii="Arial" w:eastAsia="Times New Roman" w:hAnsi="Arial" w:cs="Arial"/>
            <w:b/>
            <w:bCs/>
            <w:color w:val="3B5998"/>
            <w:sz w:val="30"/>
            <w:szCs w:val="30"/>
            <w:lang w:eastAsia="ru-RU"/>
          </w:rPr>
          <w:t>CFR’nin Tarihinde Üye Olan Ünlüler</w:t>
        </w:r>
      </w:ins>
    </w:p>
    <w:p w:rsidR="00AE284B" w:rsidRPr="00AE284B" w:rsidRDefault="00AE284B" w:rsidP="00AE284B">
      <w:pPr>
        <w:shd w:val="clear" w:color="auto" w:fill="F0F8FF"/>
        <w:spacing w:before="100" w:beforeAutospacing="1" w:after="100" w:afterAutospacing="1" w:line="240" w:lineRule="auto"/>
        <w:rPr>
          <w:ins w:id="8" w:author="Unknown"/>
          <w:rFonts w:ascii="Arial" w:eastAsia="Times New Roman" w:hAnsi="Arial" w:cs="Arial"/>
          <w:color w:val="000000"/>
          <w:sz w:val="26"/>
          <w:szCs w:val="26"/>
          <w:lang w:eastAsia="ru-RU"/>
        </w:rPr>
      </w:pPr>
      <w:ins w:id="9" w:author="Unknown">
        <w:r w:rsidRPr="00AE284B">
          <w:rPr>
            <w:rFonts w:ascii="Arial" w:eastAsia="Times New Roman" w:hAnsi="Arial" w:cs="Arial"/>
            <w:color w:val="000000"/>
            <w:sz w:val="26"/>
            <w:szCs w:val="26"/>
            <w:lang w:eastAsia="ru-RU"/>
          </w:rPr>
          <w:t>Albert Wohlstetter</w:t>
        </w:r>
        <w:r w:rsidRPr="00AE284B">
          <w:rPr>
            <w:rFonts w:ascii="Arial" w:eastAsia="Times New Roman" w:hAnsi="Arial" w:cs="Arial"/>
            <w:color w:val="000000"/>
            <w:sz w:val="26"/>
            <w:szCs w:val="26"/>
            <w:lang w:eastAsia="ru-RU"/>
          </w:rPr>
          <w:br/>
          <w:t>Allen Dulles</w:t>
        </w:r>
        <w:r w:rsidRPr="00AE284B">
          <w:rPr>
            <w:rFonts w:ascii="Arial" w:eastAsia="Times New Roman" w:hAnsi="Arial" w:cs="Arial"/>
            <w:color w:val="000000"/>
            <w:sz w:val="26"/>
            <w:szCs w:val="26"/>
            <w:lang w:eastAsia="ru-RU"/>
          </w:rPr>
          <w:br/>
          <w:t>Arthur Schlesinger</w:t>
        </w:r>
        <w:r w:rsidRPr="00AE284B">
          <w:rPr>
            <w:rFonts w:ascii="Arial" w:eastAsia="Times New Roman" w:hAnsi="Arial" w:cs="Arial"/>
            <w:color w:val="000000"/>
            <w:sz w:val="26"/>
            <w:szCs w:val="26"/>
            <w:lang w:eastAsia="ru-RU"/>
          </w:rPr>
          <w:br/>
          <w:t>C. Douglas Dillon</w:t>
        </w:r>
        <w:r w:rsidRPr="00AE284B">
          <w:rPr>
            <w:rFonts w:ascii="Arial" w:eastAsia="Times New Roman" w:hAnsi="Arial" w:cs="Arial"/>
            <w:color w:val="000000"/>
            <w:sz w:val="26"/>
            <w:szCs w:val="26"/>
            <w:lang w:eastAsia="ru-RU"/>
          </w:rPr>
          <w:br/>
          <w:t>Casper Weinberger</w:t>
        </w:r>
        <w:r w:rsidRPr="00AE284B">
          <w:rPr>
            <w:rFonts w:ascii="Arial" w:eastAsia="Times New Roman" w:hAnsi="Arial" w:cs="Arial"/>
            <w:color w:val="000000"/>
            <w:sz w:val="26"/>
            <w:szCs w:val="26"/>
            <w:lang w:eastAsia="ru-RU"/>
          </w:rPr>
          <w:br/>
          <w:t>Charles Peter McColough</w:t>
        </w:r>
        <w:r w:rsidRPr="00AE284B">
          <w:rPr>
            <w:rFonts w:ascii="Arial" w:eastAsia="Times New Roman" w:hAnsi="Arial" w:cs="Arial"/>
            <w:color w:val="000000"/>
            <w:sz w:val="26"/>
            <w:szCs w:val="26"/>
            <w:lang w:eastAsia="ru-RU"/>
          </w:rPr>
          <w:br/>
          <w:t>Conrad Black</w:t>
        </w:r>
        <w:r w:rsidRPr="00AE284B">
          <w:rPr>
            <w:rFonts w:ascii="Arial" w:eastAsia="Times New Roman" w:hAnsi="Arial" w:cs="Arial"/>
            <w:color w:val="000000"/>
            <w:sz w:val="26"/>
            <w:szCs w:val="26"/>
            <w:lang w:eastAsia="ru-RU"/>
          </w:rPr>
          <w:br/>
          <w:t>Dean Rusk</w:t>
        </w:r>
        <w:r w:rsidRPr="00AE284B">
          <w:rPr>
            <w:rFonts w:ascii="Arial" w:eastAsia="Times New Roman" w:hAnsi="Arial" w:cs="Arial"/>
            <w:color w:val="000000"/>
            <w:sz w:val="26"/>
            <w:szCs w:val="26"/>
            <w:lang w:eastAsia="ru-RU"/>
          </w:rPr>
          <w:br/>
          <w:t>Eugene Rostow</w:t>
        </w:r>
        <w:r w:rsidRPr="00AE284B">
          <w:rPr>
            <w:rFonts w:ascii="Arial" w:eastAsia="Times New Roman" w:hAnsi="Arial" w:cs="Arial"/>
            <w:color w:val="000000"/>
            <w:sz w:val="26"/>
            <w:szCs w:val="26"/>
            <w:lang w:eastAsia="ru-RU"/>
          </w:rPr>
          <w:br/>
          <w:t>Felix Rohatyn</w:t>
        </w:r>
        <w:r w:rsidRPr="00AE284B">
          <w:rPr>
            <w:rFonts w:ascii="Arial" w:eastAsia="Times New Roman" w:hAnsi="Arial" w:cs="Arial"/>
            <w:color w:val="000000"/>
            <w:sz w:val="26"/>
            <w:szCs w:val="26"/>
            <w:lang w:eastAsia="ru-RU"/>
          </w:rPr>
          <w:br/>
          <w:t>John Foster Dulles</w:t>
        </w:r>
        <w:r w:rsidRPr="00AE284B">
          <w:rPr>
            <w:rFonts w:ascii="Arial" w:eastAsia="Times New Roman" w:hAnsi="Arial" w:cs="Arial"/>
            <w:color w:val="000000"/>
            <w:sz w:val="26"/>
            <w:szCs w:val="26"/>
            <w:lang w:eastAsia="ru-RU"/>
          </w:rPr>
          <w:br/>
          <w:t>John D. Rockefeller 3rd</w:t>
        </w:r>
        <w:r w:rsidRPr="00AE284B">
          <w:rPr>
            <w:rFonts w:ascii="Arial" w:eastAsia="Times New Roman" w:hAnsi="Arial" w:cs="Arial"/>
            <w:color w:val="000000"/>
            <w:sz w:val="26"/>
            <w:szCs w:val="26"/>
            <w:lang w:eastAsia="ru-RU"/>
          </w:rPr>
          <w:br/>
          <w:t>John J. McCloy</w:t>
        </w:r>
        <w:r w:rsidRPr="00AE284B">
          <w:rPr>
            <w:rFonts w:ascii="Arial" w:eastAsia="Times New Roman" w:hAnsi="Arial" w:cs="Arial"/>
            <w:color w:val="000000"/>
            <w:sz w:val="26"/>
            <w:szCs w:val="26"/>
            <w:lang w:eastAsia="ru-RU"/>
          </w:rPr>
          <w:br/>
          <w:t>George Kennan</w:t>
        </w:r>
        <w:r w:rsidRPr="00AE284B">
          <w:rPr>
            <w:rFonts w:ascii="Arial" w:eastAsia="Times New Roman" w:hAnsi="Arial" w:cs="Arial"/>
            <w:color w:val="000000"/>
            <w:sz w:val="26"/>
            <w:szCs w:val="26"/>
            <w:lang w:eastAsia="ru-RU"/>
          </w:rPr>
          <w:br/>
          <w:t>Gerald Ford</w:t>
        </w:r>
        <w:r w:rsidRPr="00AE284B">
          <w:rPr>
            <w:rFonts w:ascii="Arial" w:eastAsia="Times New Roman" w:hAnsi="Arial" w:cs="Arial"/>
            <w:color w:val="000000"/>
            <w:sz w:val="26"/>
            <w:szCs w:val="26"/>
            <w:lang w:eastAsia="ru-RU"/>
          </w:rPr>
          <w:br/>
          <w:t>McGeorge Bundy</w:t>
        </w:r>
        <w:r w:rsidRPr="00AE284B">
          <w:rPr>
            <w:rFonts w:ascii="Arial" w:eastAsia="Times New Roman" w:hAnsi="Arial" w:cs="Arial"/>
            <w:color w:val="000000"/>
            <w:sz w:val="26"/>
            <w:szCs w:val="26"/>
            <w:lang w:eastAsia="ru-RU"/>
          </w:rPr>
          <w:br/>
          <w:t>Nelson Rockefeller</w:t>
        </w:r>
        <w:r w:rsidRPr="00AE284B">
          <w:rPr>
            <w:rFonts w:ascii="Arial" w:eastAsia="Times New Roman" w:hAnsi="Arial" w:cs="Arial"/>
            <w:color w:val="000000"/>
            <w:sz w:val="26"/>
            <w:szCs w:val="26"/>
            <w:lang w:eastAsia="ru-RU"/>
          </w:rPr>
          <w:br/>
          <w:t>Paul Nitze</w:t>
        </w:r>
        <w:r w:rsidRPr="00AE284B">
          <w:rPr>
            <w:rFonts w:ascii="Arial" w:eastAsia="Times New Roman" w:hAnsi="Arial" w:cs="Arial"/>
            <w:color w:val="000000"/>
            <w:sz w:val="26"/>
            <w:szCs w:val="26"/>
            <w:lang w:eastAsia="ru-RU"/>
          </w:rPr>
          <w:br/>
          <w:t>Paul Warburg</w:t>
        </w:r>
        <w:r w:rsidRPr="00AE284B">
          <w:rPr>
            <w:rFonts w:ascii="Arial" w:eastAsia="Times New Roman" w:hAnsi="Arial" w:cs="Arial"/>
            <w:color w:val="000000"/>
            <w:sz w:val="26"/>
            <w:szCs w:val="26"/>
            <w:lang w:eastAsia="ru-RU"/>
          </w:rPr>
          <w:br/>
          <w:t>Robert Lovett</w:t>
        </w:r>
        <w:r w:rsidRPr="00AE284B">
          <w:rPr>
            <w:rFonts w:ascii="Arial" w:eastAsia="Times New Roman" w:hAnsi="Arial" w:cs="Arial"/>
            <w:color w:val="000000"/>
            <w:sz w:val="26"/>
            <w:szCs w:val="26"/>
            <w:lang w:eastAsia="ru-RU"/>
          </w:rPr>
          <w:br/>
          <w:t>Robert McNamara</w:t>
        </w:r>
        <w:r w:rsidRPr="00AE284B">
          <w:rPr>
            <w:rFonts w:ascii="Arial" w:eastAsia="Times New Roman" w:hAnsi="Arial" w:cs="Arial"/>
            <w:color w:val="000000"/>
            <w:sz w:val="26"/>
            <w:szCs w:val="26"/>
            <w:lang w:eastAsia="ru-RU"/>
          </w:rPr>
          <w:br/>
          <w:t>Roberta Wohlstetter</w:t>
        </w:r>
        <w:r w:rsidRPr="00AE284B">
          <w:rPr>
            <w:rFonts w:ascii="Arial" w:eastAsia="Times New Roman" w:hAnsi="Arial" w:cs="Arial"/>
            <w:color w:val="000000"/>
            <w:sz w:val="26"/>
            <w:szCs w:val="26"/>
            <w:lang w:eastAsia="ru-RU"/>
          </w:rPr>
          <w:br/>
          <w:t>Sergei Karaganov</w:t>
        </w:r>
        <w:r w:rsidRPr="00AE284B">
          <w:rPr>
            <w:rFonts w:ascii="Arial" w:eastAsia="Times New Roman" w:hAnsi="Arial" w:cs="Arial"/>
            <w:color w:val="000000"/>
            <w:sz w:val="26"/>
            <w:szCs w:val="26"/>
            <w:lang w:eastAsia="ru-RU"/>
          </w:rPr>
          <w:br/>
          <w:t>Strobe Talbott</w:t>
        </w:r>
        <w:r w:rsidRPr="00AE284B">
          <w:rPr>
            <w:rFonts w:ascii="Arial" w:eastAsia="Times New Roman" w:hAnsi="Arial" w:cs="Arial"/>
            <w:color w:val="000000"/>
            <w:sz w:val="26"/>
            <w:szCs w:val="26"/>
            <w:lang w:eastAsia="ru-RU"/>
          </w:rPr>
          <w:br/>
          <w:t>Walt Rostow</w:t>
        </w:r>
        <w:r w:rsidRPr="00AE284B">
          <w:rPr>
            <w:rFonts w:ascii="Arial" w:eastAsia="Times New Roman" w:hAnsi="Arial" w:cs="Arial"/>
            <w:color w:val="000000"/>
            <w:sz w:val="26"/>
            <w:szCs w:val="26"/>
            <w:lang w:eastAsia="ru-RU"/>
          </w:rPr>
          <w:br/>
          <w:t>William Bundy</w:t>
        </w:r>
      </w:ins>
    </w:p>
    <w:p w:rsidR="00AE284B" w:rsidRPr="00AE284B" w:rsidRDefault="00AE284B" w:rsidP="00AE284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0" w:author="Unknown"/>
          <w:rFonts w:ascii="Arial" w:eastAsia="Times New Roman" w:hAnsi="Arial" w:cs="Arial"/>
          <w:b/>
          <w:bCs/>
          <w:color w:val="3B5998"/>
          <w:sz w:val="30"/>
          <w:szCs w:val="30"/>
          <w:lang w:eastAsia="ru-RU"/>
        </w:rPr>
      </w:pPr>
      <w:ins w:id="11" w:author="Unknown">
        <w:r w:rsidRPr="00AE284B">
          <w:rPr>
            <w:rFonts w:ascii="Arial" w:eastAsia="Times New Roman" w:hAnsi="Arial" w:cs="Arial"/>
            <w:b/>
            <w:bCs/>
            <w:color w:val="3B5998"/>
            <w:sz w:val="30"/>
            <w:szCs w:val="30"/>
            <w:lang w:eastAsia="ru-RU"/>
          </w:rPr>
          <w:t>Önde Gelen üyeler</w:t>
        </w:r>
      </w:ins>
    </w:p>
    <w:p w:rsidR="00AE284B" w:rsidRPr="00AE284B" w:rsidRDefault="00AE284B" w:rsidP="00AE284B">
      <w:pPr>
        <w:shd w:val="clear" w:color="auto" w:fill="F0F8FF"/>
        <w:spacing w:before="100" w:beforeAutospacing="1" w:after="100" w:afterAutospacing="1" w:line="240" w:lineRule="auto"/>
        <w:rPr>
          <w:ins w:id="12" w:author="Unknown"/>
          <w:rFonts w:ascii="Arial" w:eastAsia="Times New Roman" w:hAnsi="Arial" w:cs="Arial"/>
          <w:color w:val="000000"/>
          <w:sz w:val="26"/>
          <w:szCs w:val="26"/>
          <w:lang w:eastAsia="ru-RU"/>
        </w:rPr>
      </w:pPr>
      <w:ins w:id="13" w:author="Unknown">
        <w:r w:rsidRPr="00AE284B">
          <w:rPr>
            <w:rFonts w:ascii="Arial" w:eastAsia="Times New Roman" w:hAnsi="Arial" w:cs="Arial"/>
            <w:color w:val="000000"/>
            <w:sz w:val="26"/>
            <w:szCs w:val="26"/>
            <w:lang w:eastAsia="ru-RU"/>
          </w:rPr>
          <w:t>Adam Wolfensohn</w:t>
        </w:r>
        <w:r w:rsidRPr="00AE284B">
          <w:rPr>
            <w:rFonts w:ascii="Arial" w:eastAsia="Times New Roman" w:hAnsi="Arial" w:cs="Arial"/>
            <w:color w:val="000000"/>
            <w:sz w:val="26"/>
            <w:szCs w:val="26"/>
            <w:lang w:eastAsia="ru-RU"/>
          </w:rPr>
          <w:br/>
          <w:t>Alan Greenspan</w:t>
        </w:r>
        <w:r w:rsidRPr="00AE284B">
          <w:rPr>
            <w:rFonts w:ascii="Arial" w:eastAsia="Times New Roman" w:hAnsi="Arial" w:cs="Arial"/>
            <w:color w:val="000000"/>
            <w:sz w:val="26"/>
            <w:szCs w:val="26"/>
            <w:lang w:eastAsia="ru-RU"/>
          </w:rPr>
          <w:br/>
          <w:t>Alice Rivlin</w:t>
        </w:r>
        <w:r w:rsidRPr="00AE284B">
          <w:rPr>
            <w:rFonts w:ascii="Arial" w:eastAsia="Times New Roman" w:hAnsi="Arial" w:cs="Arial"/>
            <w:color w:val="000000"/>
            <w:sz w:val="26"/>
            <w:szCs w:val="26"/>
            <w:lang w:eastAsia="ru-RU"/>
          </w:rPr>
          <w:br/>
          <w:t>Angelina Jolie (UN Goodwill Ambassador)</w:t>
        </w:r>
        <w:r w:rsidRPr="00AE284B">
          <w:rPr>
            <w:rFonts w:ascii="Arial" w:eastAsia="Times New Roman" w:hAnsi="Arial" w:cs="Arial"/>
            <w:color w:val="000000"/>
            <w:sz w:val="26"/>
            <w:szCs w:val="26"/>
            <w:lang w:eastAsia="ru-RU"/>
          </w:rPr>
          <w:br/>
          <w:t>Barbara Walters</w:t>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lastRenderedPageBreak/>
          <w:t>Bill Clinton (former U.S. President)</w:t>
        </w:r>
        <w:r w:rsidRPr="00AE284B">
          <w:rPr>
            <w:rFonts w:ascii="Arial" w:eastAsia="Times New Roman" w:hAnsi="Arial" w:cs="Arial"/>
            <w:color w:val="000000"/>
            <w:sz w:val="26"/>
            <w:szCs w:val="26"/>
            <w:lang w:eastAsia="ru-RU"/>
          </w:rPr>
          <w:br/>
          <w:t>Brent Scowcroft</w:t>
        </w:r>
        <w:r w:rsidRPr="00AE284B">
          <w:rPr>
            <w:rFonts w:ascii="Arial" w:eastAsia="Times New Roman" w:hAnsi="Arial" w:cs="Arial"/>
            <w:color w:val="000000"/>
            <w:sz w:val="26"/>
            <w:szCs w:val="26"/>
            <w:lang w:eastAsia="ru-RU"/>
          </w:rPr>
          <w:br/>
          <w:t>Charles Prince (banking)</w:t>
        </w:r>
        <w:r w:rsidRPr="00AE284B">
          <w:rPr>
            <w:rFonts w:ascii="Arial" w:eastAsia="Times New Roman" w:hAnsi="Arial" w:cs="Arial"/>
            <w:color w:val="000000"/>
            <w:sz w:val="26"/>
            <w:szCs w:val="26"/>
            <w:lang w:eastAsia="ru-RU"/>
          </w:rPr>
          <w:br/>
          <w:t>Charlie Rose (journalist, media)</w:t>
        </w:r>
        <w:r w:rsidRPr="00AE284B">
          <w:rPr>
            <w:rFonts w:ascii="Arial" w:eastAsia="Times New Roman" w:hAnsi="Arial" w:cs="Arial"/>
            <w:color w:val="000000"/>
            <w:sz w:val="26"/>
            <w:szCs w:val="26"/>
            <w:lang w:eastAsia="ru-RU"/>
          </w:rPr>
          <w:br/>
          <w:t>Chris Heinz (politics, banking)</w:t>
        </w:r>
        <w:r w:rsidRPr="00AE284B">
          <w:rPr>
            <w:rFonts w:ascii="Arial" w:eastAsia="Times New Roman" w:hAnsi="Arial" w:cs="Arial"/>
            <w:color w:val="000000"/>
            <w:sz w:val="26"/>
            <w:szCs w:val="26"/>
            <w:lang w:eastAsia="ru-RU"/>
          </w:rPr>
          <w:br/>
          <w:t>Colin Powell</w:t>
        </w:r>
        <w:r w:rsidRPr="00AE284B">
          <w:rPr>
            <w:rFonts w:ascii="Arial" w:eastAsia="Times New Roman" w:hAnsi="Arial" w:cs="Arial"/>
            <w:color w:val="000000"/>
            <w:sz w:val="26"/>
            <w:szCs w:val="26"/>
            <w:lang w:eastAsia="ru-RU"/>
          </w:rPr>
          <w:br/>
          <w:t>Condoleezza Rice</w:t>
        </w:r>
        <w:r w:rsidRPr="00AE284B">
          <w:rPr>
            <w:rFonts w:ascii="Arial" w:eastAsia="Times New Roman" w:hAnsi="Arial" w:cs="Arial"/>
            <w:color w:val="000000"/>
            <w:sz w:val="26"/>
            <w:szCs w:val="26"/>
            <w:lang w:eastAsia="ru-RU"/>
          </w:rPr>
          <w:br/>
          <w:t>David Rockefeller, Jr</w:t>
        </w:r>
        <w:r w:rsidRPr="00AE284B">
          <w:rPr>
            <w:rFonts w:ascii="Arial" w:eastAsia="Times New Roman" w:hAnsi="Arial" w:cs="Arial"/>
            <w:color w:val="000000"/>
            <w:sz w:val="26"/>
            <w:szCs w:val="26"/>
            <w:lang w:eastAsia="ru-RU"/>
          </w:rPr>
          <w:br/>
          <w:t>Dick Cheney</w:t>
        </w:r>
        <w:r w:rsidRPr="00AE284B">
          <w:rPr>
            <w:rFonts w:ascii="Arial" w:eastAsia="Times New Roman" w:hAnsi="Arial" w:cs="Arial"/>
            <w:color w:val="000000"/>
            <w:sz w:val="26"/>
            <w:szCs w:val="26"/>
            <w:lang w:eastAsia="ru-RU"/>
          </w:rPr>
          <w:br/>
          <w:t>Edgar Bronfman</w:t>
        </w:r>
        <w:r w:rsidRPr="00AE284B">
          <w:rPr>
            <w:rFonts w:ascii="Arial" w:eastAsia="Times New Roman" w:hAnsi="Arial" w:cs="Arial"/>
            <w:color w:val="000000"/>
            <w:sz w:val="26"/>
            <w:szCs w:val="26"/>
            <w:lang w:eastAsia="ru-RU"/>
          </w:rPr>
          <w:br/>
          <w:t>Ethan Bronner</w:t>
        </w:r>
        <w:r w:rsidRPr="00AE284B">
          <w:rPr>
            <w:rFonts w:ascii="Arial" w:eastAsia="Times New Roman" w:hAnsi="Arial" w:cs="Arial"/>
            <w:color w:val="000000"/>
            <w:sz w:val="26"/>
            <w:szCs w:val="26"/>
            <w:lang w:eastAsia="ru-RU"/>
          </w:rPr>
          <w:br/>
          <w:t>Fred Thompson</w:t>
        </w:r>
        <w:r w:rsidRPr="00AE284B">
          <w:rPr>
            <w:rFonts w:ascii="Arial" w:eastAsia="Times New Roman" w:hAnsi="Arial" w:cs="Arial"/>
            <w:color w:val="000000"/>
            <w:sz w:val="26"/>
            <w:szCs w:val="26"/>
            <w:lang w:eastAsia="ru-RU"/>
          </w:rPr>
          <w:br/>
          <w:t>George Shultz</w:t>
        </w:r>
        <w:r w:rsidRPr="00AE284B">
          <w:rPr>
            <w:rFonts w:ascii="Arial" w:eastAsia="Times New Roman" w:hAnsi="Arial" w:cs="Arial"/>
            <w:color w:val="000000"/>
            <w:sz w:val="26"/>
            <w:szCs w:val="26"/>
            <w:lang w:eastAsia="ru-RU"/>
          </w:rPr>
          <w:br/>
          <w:t>George Soros</w:t>
        </w:r>
        <w:r w:rsidRPr="00AE284B">
          <w:rPr>
            <w:rFonts w:ascii="Arial" w:eastAsia="Times New Roman" w:hAnsi="Arial" w:cs="Arial"/>
            <w:color w:val="000000"/>
            <w:sz w:val="26"/>
            <w:szCs w:val="26"/>
            <w:lang w:eastAsia="ru-RU"/>
          </w:rPr>
          <w:br/>
          <w:t>Henry Kissinger</w:t>
        </w:r>
        <w:r w:rsidRPr="00AE284B">
          <w:rPr>
            <w:rFonts w:ascii="Arial" w:eastAsia="Times New Roman" w:hAnsi="Arial" w:cs="Arial"/>
            <w:color w:val="000000"/>
            <w:sz w:val="26"/>
            <w:szCs w:val="26"/>
            <w:lang w:eastAsia="ru-RU"/>
          </w:rPr>
          <w:br/>
          <w:t>Henry Paulson</w:t>
        </w:r>
        <w:r w:rsidRPr="00AE284B">
          <w:rPr>
            <w:rFonts w:ascii="Arial" w:eastAsia="Times New Roman" w:hAnsi="Arial" w:cs="Arial"/>
            <w:color w:val="000000"/>
            <w:sz w:val="26"/>
            <w:szCs w:val="26"/>
            <w:lang w:eastAsia="ru-RU"/>
          </w:rPr>
          <w:br/>
          <w:t>Irving Kristol</w:t>
        </w:r>
        <w:r w:rsidRPr="00AE284B">
          <w:rPr>
            <w:rFonts w:ascii="Arial" w:eastAsia="Times New Roman" w:hAnsi="Arial" w:cs="Arial"/>
            <w:color w:val="000000"/>
            <w:sz w:val="26"/>
            <w:szCs w:val="26"/>
            <w:lang w:eastAsia="ru-RU"/>
          </w:rPr>
          <w:br/>
          <w:t>Jack Welch</w:t>
        </w:r>
        <w:r w:rsidRPr="00AE284B">
          <w:rPr>
            <w:rFonts w:ascii="Arial" w:eastAsia="Times New Roman" w:hAnsi="Arial" w:cs="Arial"/>
            <w:color w:val="000000"/>
            <w:sz w:val="26"/>
            <w:szCs w:val="26"/>
            <w:lang w:eastAsia="ru-RU"/>
          </w:rPr>
          <w:br/>
          <w:t>James D. Wolfensohn</w:t>
        </w:r>
        <w:r w:rsidRPr="00AE284B">
          <w:rPr>
            <w:rFonts w:ascii="Arial" w:eastAsia="Times New Roman" w:hAnsi="Arial" w:cs="Arial"/>
            <w:color w:val="000000"/>
            <w:sz w:val="26"/>
            <w:szCs w:val="26"/>
            <w:lang w:eastAsia="ru-RU"/>
          </w:rPr>
          <w:br/>
          <w:t>James Woolsey</w:t>
        </w:r>
        <w:r w:rsidRPr="00AE284B">
          <w:rPr>
            <w:rFonts w:ascii="Arial" w:eastAsia="Times New Roman" w:hAnsi="Arial" w:cs="Arial"/>
            <w:color w:val="000000"/>
            <w:sz w:val="26"/>
            <w:szCs w:val="26"/>
            <w:lang w:eastAsia="ru-RU"/>
          </w:rPr>
          <w:br/>
          <w:t>Jimmy Carter</w:t>
        </w:r>
        <w:r w:rsidRPr="00AE284B">
          <w:rPr>
            <w:rFonts w:ascii="Arial" w:eastAsia="Times New Roman" w:hAnsi="Arial" w:cs="Arial"/>
            <w:color w:val="000000"/>
            <w:sz w:val="26"/>
            <w:szCs w:val="26"/>
            <w:lang w:eastAsia="ru-RU"/>
          </w:rPr>
          <w:br/>
          <w:t>John C. Whitehead</w:t>
        </w:r>
        <w:r w:rsidRPr="00AE284B">
          <w:rPr>
            <w:rFonts w:ascii="Arial" w:eastAsia="Times New Roman" w:hAnsi="Arial" w:cs="Arial"/>
            <w:color w:val="000000"/>
            <w:sz w:val="26"/>
            <w:szCs w:val="26"/>
            <w:lang w:eastAsia="ru-RU"/>
          </w:rPr>
          <w:br/>
          <w:t>John D. Negroponte</w:t>
        </w:r>
        <w:r w:rsidRPr="00AE284B">
          <w:rPr>
            <w:rFonts w:ascii="Arial" w:eastAsia="Times New Roman" w:hAnsi="Arial" w:cs="Arial"/>
            <w:color w:val="000000"/>
            <w:sz w:val="26"/>
            <w:szCs w:val="26"/>
            <w:lang w:eastAsia="ru-RU"/>
          </w:rPr>
          <w:br/>
          <w:t>John D. Rockefeller, IV</w:t>
        </w:r>
        <w:r w:rsidRPr="00AE284B">
          <w:rPr>
            <w:rFonts w:ascii="Arial" w:eastAsia="Times New Roman" w:hAnsi="Arial" w:cs="Arial"/>
            <w:color w:val="000000"/>
            <w:sz w:val="26"/>
            <w:szCs w:val="26"/>
            <w:lang w:eastAsia="ru-RU"/>
          </w:rPr>
          <w:br/>
          <w:t>John Edwards (politics)</w:t>
        </w:r>
        <w:r w:rsidRPr="00AE284B">
          <w:rPr>
            <w:rFonts w:ascii="Arial" w:eastAsia="Times New Roman" w:hAnsi="Arial" w:cs="Arial"/>
            <w:color w:val="000000"/>
            <w:sz w:val="26"/>
            <w:szCs w:val="26"/>
            <w:lang w:eastAsia="ru-RU"/>
          </w:rPr>
          <w:br/>
          <w:t>John Kerry (politics)</w:t>
        </w:r>
        <w:r w:rsidRPr="00AE284B">
          <w:rPr>
            <w:rFonts w:ascii="Arial" w:eastAsia="Times New Roman" w:hAnsi="Arial" w:cs="Arial"/>
            <w:color w:val="000000"/>
            <w:sz w:val="26"/>
            <w:szCs w:val="26"/>
            <w:lang w:eastAsia="ru-RU"/>
          </w:rPr>
          <w:br/>
          <w:t>Jonathan S. Bush - George W. Bush's First Cousin.</w:t>
        </w:r>
        <w:r w:rsidRPr="00AE284B">
          <w:rPr>
            <w:rFonts w:ascii="Arial" w:eastAsia="Times New Roman" w:hAnsi="Arial" w:cs="Arial"/>
            <w:color w:val="000000"/>
            <w:sz w:val="26"/>
            <w:szCs w:val="26"/>
            <w:lang w:eastAsia="ru-RU"/>
          </w:rPr>
          <w:br/>
          <w:t>Jonathan Soros</w:t>
        </w:r>
        <w:r w:rsidRPr="00AE284B">
          <w:rPr>
            <w:rFonts w:ascii="Arial" w:eastAsia="Times New Roman" w:hAnsi="Arial" w:cs="Arial"/>
            <w:color w:val="000000"/>
            <w:sz w:val="26"/>
            <w:szCs w:val="26"/>
            <w:lang w:eastAsia="ru-RU"/>
          </w:rPr>
          <w:br/>
          <w:t>Karenna Gore Schiff</w:t>
        </w:r>
        <w:r w:rsidRPr="00AE284B">
          <w:rPr>
            <w:rFonts w:ascii="Arial" w:eastAsia="Times New Roman" w:hAnsi="Arial" w:cs="Arial"/>
            <w:color w:val="000000"/>
            <w:sz w:val="26"/>
            <w:szCs w:val="26"/>
            <w:lang w:eastAsia="ru-RU"/>
          </w:rPr>
          <w:br/>
          <w:t>Lawrence Eagleburger</w:t>
        </w:r>
        <w:r w:rsidRPr="00AE284B">
          <w:rPr>
            <w:rFonts w:ascii="Arial" w:eastAsia="Times New Roman" w:hAnsi="Arial" w:cs="Arial"/>
            <w:color w:val="000000"/>
            <w:sz w:val="26"/>
            <w:szCs w:val="26"/>
            <w:lang w:eastAsia="ru-RU"/>
          </w:rPr>
          <w:br/>
          <w:t>Lesley Stahl (media)</w:t>
        </w:r>
        <w:r w:rsidRPr="00AE284B">
          <w:rPr>
            <w:rFonts w:ascii="Arial" w:eastAsia="Times New Roman" w:hAnsi="Arial" w:cs="Arial"/>
            <w:color w:val="000000"/>
            <w:sz w:val="26"/>
            <w:szCs w:val="26"/>
            <w:lang w:eastAsia="ru-RU"/>
          </w:rPr>
          <w:br/>
          <w:t>Leslie Gelb</w:t>
        </w:r>
        <w:r w:rsidRPr="00AE284B">
          <w:rPr>
            <w:rFonts w:ascii="Arial" w:eastAsia="Times New Roman" w:hAnsi="Arial" w:cs="Arial"/>
            <w:color w:val="000000"/>
            <w:sz w:val="26"/>
            <w:szCs w:val="26"/>
            <w:lang w:eastAsia="ru-RU"/>
          </w:rPr>
          <w:br/>
          <w:t>Madeleine Albright</w:t>
        </w:r>
        <w:r w:rsidRPr="00AE284B">
          <w:rPr>
            <w:rFonts w:ascii="Arial" w:eastAsia="Times New Roman" w:hAnsi="Arial" w:cs="Arial"/>
            <w:color w:val="000000"/>
            <w:sz w:val="26"/>
            <w:szCs w:val="26"/>
            <w:lang w:eastAsia="ru-RU"/>
          </w:rPr>
          <w:br/>
          <w:t>Mikhail Fridman (International Advisory Board member)</w:t>
        </w:r>
        <w:r w:rsidRPr="00AE284B">
          <w:rPr>
            <w:rFonts w:ascii="Arial" w:eastAsia="Times New Roman" w:hAnsi="Arial" w:cs="Arial"/>
            <w:color w:val="000000"/>
            <w:sz w:val="26"/>
            <w:szCs w:val="26"/>
            <w:lang w:eastAsia="ru-RU"/>
          </w:rPr>
          <w:br/>
          <w:t>Paul R. Krugman</w:t>
        </w:r>
        <w:r w:rsidRPr="00AE284B">
          <w:rPr>
            <w:rFonts w:ascii="Arial" w:eastAsia="Times New Roman" w:hAnsi="Arial" w:cs="Arial"/>
            <w:color w:val="000000"/>
            <w:sz w:val="26"/>
            <w:szCs w:val="26"/>
            <w:lang w:eastAsia="ru-RU"/>
          </w:rPr>
          <w:br/>
          <w:t>Paul Volcker</w:t>
        </w:r>
        <w:r w:rsidRPr="00AE284B">
          <w:rPr>
            <w:rFonts w:ascii="Arial" w:eastAsia="Times New Roman" w:hAnsi="Arial" w:cs="Arial"/>
            <w:color w:val="000000"/>
            <w:sz w:val="26"/>
            <w:szCs w:val="26"/>
            <w:lang w:eastAsia="ru-RU"/>
          </w:rPr>
          <w:br/>
          <w:t>Paul Wolfowitz</w:t>
        </w:r>
        <w:r w:rsidRPr="00AE284B">
          <w:rPr>
            <w:rFonts w:ascii="Arial" w:eastAsia="Times New Roman" w:hAnsi="Arial" w:cs="Arial"/>
            <w:color w:val="000000"/>
            <w:sz w:val="26"/>
            <w:szCs w:val="26"/>
            <w:lang w:eastAsia="ru-RU"/>
          </w:rPr>
          <w:br/>
          <w:t>Peggy Dulany</w:t>
        </w:r>
        <w:r w:rsidRPr="00AE284B">
          <w:rPr>
            <w:rFonts w:ascii="Arial" w:eastAsia="Times New Roman" w:hAnsi="Arial" w:cs="Arial"/>
            <w:color w:val="000000"/>
            <w:sz w:val="26"/>
            <w:szCs w:val="26"/>
            <w:lang w:eastAsia="ru-RU"/>
          </w:rPr>
          <w:br/>
          <w:t>Robert M. Gates</w:t>
        </w:r>
        <w:r w:rsidRPr="00AE284B">
          <w:rPr>
            <w:rFonts w:ascii="Arial" w:eastAsia="Times New Roman" w:hAnsi="Arial" w:cs="Arial"/>
            <w:color w:val="000000"/>
            <w:sz w:val="26"/>
            <w:szCs w:val="26"/>
            <w:lang w:eastAsia="ru-RU"/>
          </w:rPr>
          <w:br/>
          <w:t>Robert Zoellick</w:t>
        </w:r>
        <w:r w:rsidRPr="00AE284B">
          <w:rPr>
            <w:rFonts w:ascii="Arial" w:eastAsia="Times New Roman" w:hAnsi="Arial" w:cs="Arial"/>
            <w:color w:val="000000"/>
            <w:sz w:val="26"/>
            <w:szCs w:val="26"/>
            <w:lang w:eastAsia="ru-RU"/>
          </w:rPr>
          <w:br/>
          <w:t>Roger W. Ferguson, Jr.</w:t>
        </w:r>
        <w:r w:rsidRPr="00AE284B">
          <w:rPr>
            <w:rFonts w:ascii="Arial" w:eastAsia="Times New Roman" w:hAnsi="Arial" w:cs="Arial"/>
            <w:color w:val="000000"/>
            <w:sz w:val="26"/>
            <w:szCs w:val="26"/>
            <w:lang w:eastAsia="ru-RU"/>
          </w:rPr>
          <w:br/>
          <w:t>Ron Silver (actor)</w:t>
        </w:r>
        <w:r w:rsidRPr="00AE284B">
          <w:rPr>
            <w:rFonts w:ascii="Arial" w:eastAsia="Times New Roman" w:hAnsi="Arial" w:cs="Arial"/>
            <w:color w:val="000000"/>
            <w:sz w:val="26"/>
            <w:szCs w:val="26"/>
            <w:lang w:eastAsia="ru-RU"/>
          </w:rPr>
          <w:br/>
          <w:t>Stanley O'Neal (banking)</w:t>
        </w:r>
        <w:r w:rsidRPr="00AE284B">
          <w:rPr>
            <w:rFonts w:ascii="Arial" w:eastAsia="Times New Roman" w:hAnsi="Arial" w:cs="Arial"/>
            <w:color w:val="000000"/>
            <w:sz w:val="26"/>
            <w:szCs w:val="26"/>
            <w:lang w:eastAsia="ru-RU"/>
          </w:rPr>
          <w:br/>
          <w:t>Steve Brock (U.S. navy)</w:t>
        </w:r>
        <w:r w:rsidRPr="00AE284B">
          <w:rPr>
            <w:rFonts w:ascii="Arial" w:eastAsia="Times New Roman" w:hAnsi="Arial" w:cs="Arial"/>
            <w:color w:val="000000"/>
            <w:sz w:val="26"/>
            <w:szCs w:val="26"/>
            <w:lang w:eastAsia="ru-RU"/>
          </w:rPr>
          <w:br/>
          <w:t>Steven Weinberg</w:t>
        </w:r>
        <w:r w:rsidRPr="00AE284B">
          <w:rPr>
            <w:rFonts w:ascii="Arial" w:eastAsia="Times New Roman" w:hAnsi="Arial" w:cs="Arial"/>
            <w:color w:val="000000"/>
            <w:sz w:val="26"/>
            <w:szCs w:val="26"/>
            <w:lang w:eastAsia="ru-RU"/>
          </w:rPr>
          <w:br/>
          <w:t>Thomas Friedman</w:t>
        </w:r>
        <w:r w:rsidRPr="00AE284B">
          <w:rPr>
            <w:rFonts w:ascii="Arial" w:eastAsia="Times New Roman" w:hAnsi="Arial" w:cs="Arial"/>
            <w:color w:val="000000"/>
            <w:sz w:val="26"/>
            <w:szCs w:val="26"/>
            <w:lang w:eastAsia="ru-RU"/>
          </w:rPr>
          <w:br/>
          <w:t>Tom Brokaw (media, anchor)</w:t>
        </w:r>
        <w:r w:rsidRPr="00AE284B">
          <w:rPr>
            <w:rFonts w:ascii="Arial" w:eastAsia="Times New Roman" w:hAnsi="Arial" w:cs="Arial"/>
            <w:color w:val="000000"/>
            <w:sz w:val="26"/>
            <w:szCs w:val="26"/>
            <w:lang w:eastAsia="ru-RU"/>
          </w:rPr>
          <w:br/>
          <w:t>Vernon Jordan</w:t>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lastRenderedPageBreak/>
          <w:t>Warren Christophe</w:t>
        </w:r>
        <w:r w:rsidRPr="00AE284B">
          <w:rPr>
            <w:rFonts w:ascii="Arial" w:eastAsia="Times New Roman" w:hAnsi="Arial" w:cs="Arial"/>
            <w:color w:val="000000"/>
            <w:sz w:val="26"/>
            <w:szCs w:val="26"/>
            <w:lang w:eastAsia="ru-RU"/>
          </w:rPr>
          <w:br/>
          <w:t>Warren Hoge</w:t>
        </w:r>
        <w:r w:rsidRPr="00AE284B">
          <w:rPr>
            <w:rFonts w:ascii="Arial" w:eastAsia="Times New Roman" w:hAnsi="Arial" w:cs="Arial"/>
            <w:color w:val="000000"/>
            <w:sz w:val="26"/>
            <w:szCs w:val="26"/>
            <w:lang w:eastAsia="ru-RU"/>
          </w:rPr>
          <w:br/>
          <w:t>Zbigniew Brzezinski</w:t>
        </w:r>
      </w:ins>
    </w:p>
    <w:p w:rsidR="00AE284B" w:rsidRPr="00AE284B" w:rsidRDefault="00AE284B" w:rsidP="00AE284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14" w:author="Unknown"/>
          <w:rFonts w:ascii="Arial" w:eastAsia="Times New Roman" w:hAnsi="Arial" w:cs="Arial"/>
          <w:b/>
          <w:bCs/>
          <w:color w:val="3B5998"/>
          <w:sz w:val="30"/>
          <w:szCs w:val="30"/>
          <w:lang w:eastAsia="ru-RU"/>
        </w:rPr>
      </w:pPr>
      <w:ins w:id="15" w:author="Unknown">
        <w:r w:rsidRPr="00AE284B">
          <w:rPr>
            <w:rFonts w:ascii="Arial" w:eastAsia="Times New Roman" w:hAnsi="Arial" w:cs="Arial"/>
            <w:b/>
            <w:bCs/>
            <w:color w:val="3B5998"/>
            <w:sz w:val="30"/>
            <w:szCs w:val="30"/>
            <w:lang w:eastAsia="ru-RU"/>
          </w:rPr>
          <w:t>Üye Şirketler / Gruplar / Tröstler</w:t>
        </w:r>
      </w:ins>
    </w:p>
    <w:p w:rsidR="00AE284B" w:rsidRPr="00AE284B" w:rsidRDefault="00AE284B" w:rsidP="00AE284B">
      <w:pPr>
        <w:shd w:val="clear" w:color="auto" w:fill="F0F8FF"/>
        <w:spacing w:before="100" w:beforeAutospacing="1" w:after="100" w:afterAutospacing="1" w:line="240" w:lineRule="auto"/>
        <w:rPr>
          <w:ins w:id="16" w:author="Unknown"/>
          <w:rFonts w:ascii="Arial" w:eastAsia="Times New Roman" w:hAnsi="Arial" w:cs="Arial"/>
          <w:color w:val="000000"/>
          <w:sz w:val="26"/>
          <w:szCs w:val="26"/>
          <w:lang w:eastAsia="ru-RU"/>
        </w:rPr>
      </w:pPr>
      <w:ins w:id="17" w:author="Unknown">
        <w:r w:rsidRPr="00AE284B">
          <w:rPr>
            <w:rFonts w:ascii="Arial" w:eastAsia="Times New Roman" w:hAnsi="Arial" w:cs="Arial"/>
            <w:b/>
            <w:bCs/>
            <w:color w:val="000000"/>
            <w:sz w:val="26"/>
            <w:szCs w:val="26"/>
            <w:lang w:eastAsia="ru-RU"/>
          </w:rPr>
          <w:t>Alcoa:</w:t>
        </w:r>
        <w:r w:rsidRPr="00AE284B">
          <w:rPr>
            <w:rFonts w:ascii="Arial" w:eastAsia="Times New Roman" w:hAnsi="Arial" w:cs="Arial"/>
            <w:color w:val="000000"/>
            <w:sz w:val="26"/>
            <w:szCs w:val="26"/>
            <w:lang w:eastAsia="ru-RU"/>
          </w:rPr>
          <w:t>1886 yılında kuruldu. Alüminyum üretiminde tekeldir. Geliri (2006 yılı içinde) 30.4 milyar dolar, net geliri: 2.248 milyar dolardır. Eleman sayısı 129.000.</w:t>
        </w:r>
      </w:ins>
    </w:p>
    <w:p w:rsidR="00AE284B" w:rsidRPr="00AE284B" w:rsidRDefault="00AE284B" w:rsidP="00AE284B">
      <w:pPr>
        <w:shd w:val="clear" w:color="auto" w:fill="F0F8FF"/>
        <w:spacing w:before="100" w:beforeAutospacing="1" w:after="100" w:afterAutospacing="1" w:line="240" w:lineRule="auto"/>
        <w:rPr>
          <w:ins w:id="18" w:author="Unknown"/>
          <w:rFonts w:ascii="Arial" w:eastAsia="Times New Roman" w:hAnsi="Arial" w:cs="Arial"/>
          <w:color w:val="000000"/>
          <w:sz w:val="26"/>
          <w:szCs w:val="26"/>
          <w:lang w:eastAsia="ru-RU"/>
        </w:rPr>
      </w:pPr>
      <w:ins w:id="19" w:author="Unknown">
        <w:r w:rsidRPr="00AE284B">
          <w:rPr>
            <w:rFonts w:ascii="Arial" w:eastAsia="Times New Roman" w:hAnsi="Arial" w:cs="Arial"/>
            <w:b/>
            <w:bCs/>
            <w:color w:val="000000"/>
            <w:sz w:val="26"/>
            <w:szCs w:val="26"/>
            <w:lang w:eastAsia="ru-RU"/>
          </w:rPr>
          <w:t>AMERICAN International Group:</w:t>
        </w:r>
        <w:r w:rsidRPr="00AE284B">
          <w:rPr>
            <w:rFonts w:ascii="Arial" w:eastAsia="Times New Roman" w:hAnsi="Arial" w:cs="Arial"/>
            <w:color w:val="000000"/>
            <w:sz w:val="26"/>
            <w:szCs w:val="26"/>
            <w:lang w:eastAsia="ru-RU"/>
          </w:rPr>
          <w:t> Merkezi New York'tadır. Sigorta Finansal hizmetler alanında çalışır. 2006 geliri: 113.194 milyar dolar, Net geliri: 14 milyar dolar, eleman sayısı:97.000</w:t>
        </w:r>
      </w:ins>
    </w:p>
    <w:p w:rsidR="00AE284B" w:rsidRPr="00AE284B" w:rsidRDefault="00AE284B" w:rsidP="00AE284B">
      <w:pPr>
        <w:shd w:val="clear" w:color="auto" w:fill="F0F8FF"/>
        <w:spacing w:before="100" w:beforeAutospacing="1" w:after="100" w:afterAutospacing="1" w:line="240" w:lineRule="auto"/>
        <w:rPr>
          <w:ins w:id="20" w:author="Unknown"/>
          <w:rFonts w:ascii="Arial" w:eastAsia="Times New Roman" w:hAnsi="Arial" w:cs="Arial"/>
          <w:color w:val="000000"/>
          <w:sz w:val="26"/>
          <w:szCs w:val="26"/>
          <w:lang w:eastAsia="ru-RU"/>
        </w:rPr>
      </w:pPr>
      <w:ins w:id="21" w:author="Unknown">
        <w:r w:rsidRPr="00AE284B">
          <w:rPr>
            <w:rFonts w:ascii="Arial" w:eastAsia="Times New Roman" w:hAnsi="Arial" w:cs="Arial"/>
            <w:b/>
            <w:bCs/>
            <w:color w:val="000000"/>
            <w:sz w:val="26"/>
            <w:szCs w:val="26"/>
            <w:lang w:eastAsia="ru-RU"/>
          </w:rPr>
          <w:t>Bank of America:</w:t>
        </w:r>
        <w:r w:rsidRPr="00AE284B">
          <w:rPr>
            <w:rFonts w:ascii="Arial" w:eastAsia="Times New Roman" w:hAnsi="Arial" w:cs="Arial"/>
            <w:color w:val="000000"/>
            <w:sz w:val="26"/>
            <w:szCs w:val="26"/>
            <w:lang w:eastAsia="ru-RU"/>
          </w:rPr>
          <w:t> ABD’nin en büyük bankasıdır. İtalyan Bankası olarak kurulmuştur. Geliri: 117.017 milyar dolar, net gelir: 21.13 milyar dolar, eleman sayısı: 176.638</w:t>
        </w:r>
        <w:r w:rsidRPr="00AE284B">
          <w:rPr>
            <w:rFonts w:ascii="Arial" w:eastAsia="Times New Roman" w:hAnsi="Arial" w:cs="Arial"/>
            <w:color w:val="000000"/>
            <w:sz w:val="26"/>
            <w:szCs w:val="26"/>
            <w:lang w:eastAsia="ru-RU"/>
          </w:rPr>
          <w:br/>
        </w:r>
        <w:r w:rsidRPr="00AE284B">
          <w:rPr>
            <w:rFonts w:ascii="Arial" w:eastAsia="Times New Roman" w:hAnsi="Arial" w:cs="Arial"/>
            <w:color w:val="000000"/>
            <w:sz w:val="26"/>
            <w:szCs w:val="26"/>
            <w:lang w:eastAsia="ru-RU"/>
          </w:rPr>
          <w:br/>
        </w:r>
        <w:r w:rsidRPr="00AE284B">
          <w:rPr>
            <w:rFonts w:ascii="Arial" w:eastAsia="Times New Roman" w:hAnsi="Arial" w:cs="Arial"/>
            <w:b/>
            <w:bCs/>
            <w:color w:val="000000"/>
            <w:sz w:val="26"/>
            <w:szCs w:val="26"/>
            <w:lang w:eastAsia="ru-RU"/>
          </w:rPr>
          <w:t>Bloomberg:</w:t>
        </w:r>
        <w:r w:rsidRPr="00AE284B">
          <w:rPr>
            <w:rFonts w:ascii="Arial" w:eastAsia="Times New Roman" w:hAnsi="Arial" w:cs="Arial"/>
            <w:color w:val="000000"/>
            <w:sz w:val="26"/>
            <w:szCs w:val="26"/>
            <w:lang w:eastAsia="ru-RU"/>
          </w:rPr>
          <w:t> 1981 yılında kuruldu. Finans haberleri ve dünya veri şirketi olarak kuruldu. 2006 karı:4.7 milyar dolar. Eleman sayısı:9.400</w:t>
        </w:r>
      </w:ins>
    </w:p>
    <w:p w:rsidR="00AE284B" w:rsidRPr="00AE284B" w:rsidRDefault="00AE284B" w:rsidP="00AE284B">
      <w:pPr>
        <w:shd w:val="clear" w:color="auto" w:fill="F0F8FF"/>
        <w:spacing w:before="100" w:beforeAutospacing="1" w:after="100" w:afterAutospacing="1" w:line="240" w:lineRule="auto"/>
        <w:rPr>
          <w:ins w:id="22" w:author="Unknown"/>
          <w:rFonts w:ascii="Arial" w:eastAsia="Times New Roman" w:hAnsi="Arial" w:cs="Arial"/>
          <w:color w:val="000000"/>
          <w:sz w:val="26"/>
          <w:szCs w:val="26"/>
          <w:lang w:eastAsia="ru-RU"/>
        </w:rPr>
      </w:pPr>
      <w:ins w:id="23" w:author="Unknown">
        <w:r w:rsidRPr="00AE284B">
          <w:rPr>
            <w:rFonts w:ascii="Arial" w:eastAsia="Times New Roman" w:hAnsi="Arial" w:cs="Arial"/>
            <w:b/>
            <w:bCs/>
            <w:color w:val="000000"/>
            <w:sz w:val="26"/>
            <w:szCs w:val="26"/>
            <w:lang w:eastAsia="ru-RU"/>
          </w:rPr>
          <w:t>Boeing: </w:t>
        </w:r>
        <w:r w:rsidRPr="00AE284B">
          <w:rPr>
            <w:rFonts w:ascii="Arial" w:eastAsia="Times New Roman" w:hAnsi="Arial" w:cs="Arial"/>
            <w:color w:val="000000"/>
            <w:sz w:val="26"/>
            <w:szCs w:val="26"/>
            <w:lang w:eastAsia="ru-RU"/>
          </w:rPr>
          <w:t>1916 yılında Seattle'de kuruldu. Havacılık ve Savunma alanında hizmetler verir. Geliri:61.5 milyar dolar, net geliri: 2.2 milyar dolar, eleman sayısı: 153.000</w:t>
        </w:r>
      </w:ins>
    </w:p>
    <w:p w:rsidR="00AE284B" w:rsidRPr="00AE284B" w:rsidRDefault="00AE284B" w:rsidP="00AE284B">
      <w:pPr>
        <w:shd w:val="clear" w:color="auto" w:fill="F0F8FF"/>
        <w:spacing w:before="100" w:beforeAutospacing="1" w:after="100" w:afterAutospacing="1" w:line="240" w:lineRule="auto"/>
        <w:rPr>
          <w:ins w:id="24" w:author="Unknown"/>
          <w:rFonts w:ascii="Arial" w:eastAsia="Times New Roman" w:hAnsi="Arial" w:cs="Arial"/>
          <w:color w:val="000000"/>
          <w:sz w:val="26"/>
          <w:szCs w:val="26"/>
          <w:lang w:eastAsia="ru-RU"/>
        </w:rPr>
      </w:pPr>
      <w:ins w:id="25" w:author="Unknown">
        <w:r w:rsidRPr="00AE284B">
          <w:rPr>
            <w:rFonts w:ascii="Arial" w:eastAsia="Times New Roman" w:hAnsi="Arial" w:cs="Arial"/>
            <w:b/>
            <w:bCs/>
            <w:color w:val="000000"/>
            <w:sz w:val="26"/>
            <w:szCs w:val="26"/>
            <w:lang w:eastAsia="ru-RU"/>
          </w:rPr>
          <w:t>BP: </w:t>
        </w:r>
        <w:r w:rsidRPr="00AE284B">
          <w:rPr>
            <w:rFonts w:ascii="Arial" w:eastAsia="Times New Roman" w:hAnsi="Arial" w:cs="Arial"/>
            <w:color w:val="000000"/>
            <w:sz w:val="26"/>
            <w:szCs w:val="26"/>
            <w:lang w:eastAsia="ru-RU"/>
          </w:rPr>
          <w:t>İngiltere kaynaklı petrol ve gaz şirketi. Kuruluş tarihi 1908’dir. 2006 yılı karı:274.316 milyar dolar. Net karı: 22.286 dolar, eleman sayısı: 115.000’dir.</w:t>
        </w:r>
      </w:ins>
    </w:p>
    <w:p w:rsidR="00AE284B" w:rsidRPr="00AE284B" w:rsidRDefault="00AE284B" w:rsidP="00AE284B">
      <w:pPr>
        <w:shd w:val="clear" w:color="auto" w:fill="F0F8FF"/>
        <w:spacing w:before="100" w:beforeAutospacing="1" w:after="100" w:afterAutospacing="1" w:line="240" w:lineRule="auto"/>
        <w:rPr>
          <w:ins w:id="26" w:author="Unknown"/>
          <w:rFonts w:ascii="Arial" w:eastAsia="Times New Roman" w:hAnsi="Arial" w:cs="Arial"/>
          <w:color w:val="000000"/>
          <w:sz w:val="26"/>
          <w:szCs w:val="26"/>
          <w:lang w:eastAsia="ru-RU"/>
        </w:rPr>
      </w:pPr>
      <w:ins w:id="27" w:author="Unknown">
        <w:r w:rsidRPr="00AE284B">
          <w:rPr>
            <w:rFonts w:ascii="Arial" w:eastAsia="Times New Roman" w:hAnsi="Arial" w:cs="Arial"/>
            <w:b/>
            <w:bCs/>
            <w:color w:val="000000"/>
            <w:sz w:val="26"/>
            <w:szCs w:val="26"/>
            <w:lang w:eastAsia="ru-RU"/>
          </w:rPr>
          <w:t>Chevron: </w:t>
        </w:r>
        <w:r w:rsidRPr="00AE284B">
          <w:rPr>
            <w:rFonts w:ascii="Arial" w:eastAsia="Times New Roman" w:hAnsi="Arial" w:cs="Arial"/>
            <w:color w:val="000000"/>
            <w:sz w:val="26"/>
            <w:szCs w:val="26"/>
            <w:lang w:eastAsia="ru-RU"/>
          </w:rPr>
          <w:t>1879 yılında Kaliforniya’da kuruldu. Petrol, gaz ve petro kimya alanında çalışır. 2006 geliri: 204.892 milyar dolar, net kar: 17.138 milyar dolar, elaman sayısı da 62.000.</w:t>
        </w:r>
      </w:ins>
    </w:p>
    <w:p w:rsidR="00AE284B" w:rsidRPr="00AE284B" w:rsidRDefault="00AE284B" w:rsidP="00AE284B">
      <w:pPr>
        <w:shd w:val="clear" w:color="auto" w:fill="F0F8FF"/>
        <w:spacing w:before="100" w:beforeAutospacing="1" w:after="100" w:afterAutospacing="1" w:line="240" w:lineRule="auto"/>
        <w:rPr>
          <w:ins w:id="28" w:author="Unknown"/>
          <w:rFonts w:ascii="Arial" w:eastAsia="Times New Roman" w:hAnsi="Arial" w:cs="Arial"/>
          <w:color w:val="000000"/>
          <w:sz w:val="26"/>
          <w:szCs w:val="26"/>
          <w:lang w:eastAsia="ru-RU"/>
        </w:rPr>
      </w:pPr>
      <w:ins w:id="29" w:author="Unknown">
        <w:r w:rsidRPr="00AE284B">
          <w:rPr>
            <w:rFonts w:ascii="Arial" w:eastAsia="Times New Roman" w:hAnsi="Arial" w:cs="Arial"/>
            <w:b/>
            <w:bCs/>
            <w:color w:val="000000"/>
            <w:sz w:val="26"/>
            <w:szCs w:val="26"/>
            <w:lang w:eastAsia="ru-RU"/>
          </w:rPr>
          <w:t>Citigroup:</w:t>
        </w:r>
        <w:r w:rsidRPr="00AE284B">
          <w:rPr>
            <w:rFonts w:ascii="Arial" w:eastAsia="Times New Roman" w:hAnsi="Arial" w:cs="Arial"/>
            <w:color w:val="000000"/>
            <w:sz w:val="26"/>
            <w:szCs w:val="26"/>
            <w:lang w:eastAsia="ru-RU"/>
          </w:rPr>
          <w:t>1812 yılında New York’ta kuruldu. 20. yüzyılın başlarında Rockefeller ailesinin kontrolüne girdi. ABD’nin önde gelen bankacılık yatırım şirketlerindendir. Geliri: 155.6 milyar dolar, net: 21.538 milyar dolar, eleman sayısı:327.000.</w:t>
        </w:r>
      </w:ins>
    </w:p>
    <w:p w:rsidR="00AE284B" w:rsidRPr="00AE284B" w:rsidRDefault="00AE284B" w:rsidP="00AE284B">
      <w:pPr>
        <w:shd w:val="clear" w:color="auto" w:fill="F0F8FF"/>
        <w:spacing w:before="100" w:beforeAutospacing="1" w:after="100" w:afterAutospacing="1" w:line="240" w:lineRule="auto"/>
        <w:rPr>
          <w:ins w:id="30" w:author="Unknown"/>
          <w:rFonts w:ascii="Arial" w:eastAsia="Times New Roman" w:hAnsi="Arial" w:cs="Arial"/>
          <w:color w:val="000000"/>
          <w:sz w:val="26"/>
          <w:szCs w:val="26"/>
          <w:lang w:eastAsia="ru-RU"/>
        </w:rPr>
      </w:pPr>
      <w:ins w:id="31" w:author="Unknown">
        <w:r w:rsidRPr="00AE284B">
          <w:rPr>
            <w:rFonts w:ascii="Arial" w:eastAsia="Times New Roman" w:hAnsi="Arial" w:cs="Arial"/>
            <w:b/>
            <w:bCs/>
            <w:color w:val="000000"/>
            <w:sz w:val="26"/>
            <w:szCs w:val="26"/>
            <w:lang w:eastAsia="ru-RU"/>
          </w:rPr>
          <w:t>Exxon Mobil: </w:t>
        </w:r>
        <w:r w:rsidRPr="00AE284B">
          <w:rPr>
            <w:rFonts w:ascii="Arial" w:eastAsia="Times New Roman" w:hAnsi="Arial" w:cs="Arial"/>
            <w:color w:val="000000"/>
            <w:sz w:val="26"/>
            <w:szCs w:val="26"/>
            <w:lang w:eastAsia="ru-RU"/>
          </w:rPr>
          <w:t>Dünyanın önde gelen Petrol ve gaz şirketidir. John. D. Rockefeller tarafından kurulan Standart şirketinin içindeydi. 1911’de parçalandı. 1999 yılında evlilikten dolayı birleşti. Karı: 377.635 milyar dolar, net: 39.50 milyar dolar, eleman sayısı: 106.000</w:t>
        </w:r>
      </w:ins>
    </w:p>
    <w:p w:rsidR="00AE284B" w:rsidRPr="00AE284B" w:rsidRDefault="00AE284B" w:rsidP="00AE284B">
      <w:pPr>
        <w:shd w:val="clear" w:color="auto" w:fill="F0F8FF"/>
        <w:spacing w:before="100" w:beforeAutospacing="1" w:after="100" w:afterAutospacing="1" w:line="240" w:lineRule="auto"/>
        <w:rPr>
          <w:ins w:id="32" w:author="Unknown"/>
          <w:rFonts w:ascii="Arial" w:eastAsia="Times New Roman" w:hAnsi="Arial" w:cs="Arial"/>
          <w:color w:val="000000"/>
          <w:sz w:val="26"/>
          <w:szCs w:val="26"/>
          <w:lang w:eastAsia="ru-RU"/>
        </w:rPr>
      </w:pPr>
      <w:ins w:id="33" w:author="Unknown">
        <w:r w:rsidRPr="00AE284B">
          <w:rPr>
            <w:rFonts w:ascii="Arial" w:eastAsia="Times New Roman" w:hAnsi="Arial" w:cs="Arial"/>
            <w:b/>
            <w:bCs/>
            <w:color w:val="000000"/>
            <w:sz w:val="26"/>
            <w:szCs w:val="26"/>
            <w:lang w:eastAsia="ru-RU"/>
          </w:rPr>
          <w:t>Ford Motor.</w:t>
        </w:r>
        <w:r w:rsidRPr="00AE284B">
          <w:rPr>
            <w:rFonts w:ascii="Arial" w:eastAsia="Times New Roman" w:hAnsi="Arial" w:cs="Arial"/>
            <w:color w:val="000000"/>
            <w:sz w:val="26"/>
            <w:szCs w:val="26"/>
            <w:lang w:eastAsia="ru-RU"/>
          </w:rPr>
          <w:t> 1903 yılında Henry Ford tarafından kuruldu. Otomotiv sektöründe hizmet verir. Geliri: 160.1 milyar dolar, net:12.6 milyar dolar, eleman sayısı: 280.000</w:t>
        </w:r>
      </w:ins>
    </w:p>
    <w:p w:rsidR="00AE284B" w:rsidRPr="00AE284B" w:rsidRDefault="00AE284B" w:rsidP="00AE284B">
      <w:pPr>
        <w:shd w:val="clear" w:color="auto" w:fill="F0F8FF"/>
        <w:spacing w:before="100" w:beforeAutospacing="1" w:after="100" w:afterAutospacing="1" w:line="240" w:lineRule="auto"/>
        <w:rPr>
          <w:ins w:id="34" w:author="Unknown"/>
          <w:rFonts w:ascii="Arial" w:eastAsia="Times New Roman" w:hAnsi="Arial" w:cs="Arial"/>
          <w:color w:val="000000"/>
          <w:sz w:val="26"/>
          <w:szCs w:val="26"/>
          <w:lang w:eastAsia="ru-RU"/>
        </w:rPr>
      </w:pPr>
      <w:ins w:id="35" w:author="Unknown">
        <w:r w:rsidRPr="00AE284B">
          <w:rPr>
            <w:rFonts w:ascii="Arial" w:eastAsia="Times New Roman" w:hAnsi="Arial" w:cs="Arial"/>
            <w:b/>
            <w:bCs/>
            <w:color w:val="000000"/>
            <w:sz w:val="26"/>
            <w:szCs w:val="26"/>
            <w:lang w:eastAsia="ru-RU"/>
          </w:rPr>
          <w:t>General Electric: </w:t>
        </w:r>
        <w:r w:rsidRPr="00AE284B">
          <w:rPr>
            <w:rFonts w:ascii="Arial" w:eastAsia="Times New Roman" w:hAnsi="Arial" w:cs="Arial"/>
            <w:color w:val="000000"/>
            <w:sz w:val="26"/>
            <w:szCs w:val="26"/>
            <w:lang w:eastAsia="ru-RU"/>
          </w:rPr>
          <w:t>1878 yılında kuruldu. Başlangıçta Elektrik alanında iş yapıyordu. Ama zamanla haberleşme, finans, bankacılık hizmetlerine de girdi. Uzun zamandır. dünyanın en büyük şirketi özelliğini korudu. Geliri: 163.391 milyar dolar. Net geliri: 20.8 milyar dolar, eleman sayısı: 315.000</w:t>
        </w:r>
      </w:ins>
    </w:p>
    <w:p w:rsidR="00AE284B" w:rsidRPr="00AE284B" w:rsidRDefault="00AE284B" w:rsidP="00AE284B">
      <w:pPr>
        <w:shd w:val="clear" w:color="auto" w:fill="F0F8FF"/>
        <w:spacing w:before="100" w:beforeAutospacing="1" w:after="100" w:afterAutospacing="1" w:line="240" w:lineRule="auto"/>
        <w:rPr>
          <w:ins w:id="36" w:author="Unknown"/>
          <w:rFonts w:ascii="Arial" w:eastAsia="Times New Roman" w:hAnsi="Arial" w:cs="Arial"/>
          <w:color w:val="000000"/>
          <w:sz w:val="26"/>
          <w:szCs w:val="26"/>
          <w:lang w:eastAsia="ru-RU"/>
        </w:rPr>
      </w:pPr>
      <w:ins w:id="37" w:author="Unknown">
        <w:r w:rsidRPr="00AE284B">
          <w:rPr>
            <w:rFonts w:ascii="Arial" w:eastAsia="Times New Roman" w:hAnsi="Arial" w:cs="Arial"/>
            <w:b/>
            <w:bCs/>
            <w:color w:val="000000"/>
            <w:sz w:val="26"/>
            <w:szCs w:val="26"/>
            <w:lang w:eastAsia="ru-RU"/>
          </w:rPr>
          <w:lastRenderedPageBreak/>
          <w:t>Goldman Sachs: </w:t>
        </w:r>
        <w:r w:rsidRPr="00AE284B">
          <w:rPr>
            <w:rFonts w:ascii="Arial" w:eastAsia="Times New Roman" w:hAnsi="Arial" w:cs="Arial"/>
            <w:color w:val="000000"/>
            <w:sz w:val="26"/>
            <w:szCs w:val="26"/>
            <w:lang w:eastAsia="ru-RU"/>
          </w:rPr>
          <w:t>Dünyanın en yaygın yatırım bankasıdır. Finansman ve sigorta hizmetleri verir. Geliri: 37.67 milyar dolar, net: 9.54 milyar dolar, eleman sayısı: 30.000</w:t>
        </w:r>
      </w:ins>
    </w:p>
    <w:p w:rsidR="00AE284B" w:rsidRPr="00AE284B" w:rsidRDefault="00AE284B" w:rsidP="00AE284B">
      <w:pPr>
        <w:shd w:val="clear" w:color="auto" w:fill="F0F8FF"/>
        <w:spacing w:before="100" w:beforeAutospacing="1" w:after="100" w:afterAutospacing="1" w:line="240" w:lineRule="auto"/>
        <w:rPr>
          <w:ins w:id="38" w:author="Unknown"/>
          <w:rFonts w:ascii="Arial" w:eastAsia="Times New Roman" w:hAnsi="Arial" w:cs="Arial"/>
          <w:color w:val="000000"/>
          <w:sz w:val="26"/>
          <w:szCs w:val="26"/>
          <w:lang w:eastAsia="ru-RU"/>
        </w:rPr>
      </w:pPr>
      <w:ins w:id="39" w:author="Unknown">
        <w:r w:rsidRPr="00AE284B">
          <w:rPr>
            <w:rFonts w:ascii="Arial" w:eastAsia="Times New Roman" w:hAnsi="Arial" w:cs="Arial"/>
            <w:b/>
            <w:bCs/>
            <w:color w:val="000000"/>
            <w:sz w:val="26"/>
            <w:szCs w:val="26"/>
            <w:lang w:eastAsia="ru-RU"/>
          </w:rPr>
          <w:t>Halliburton: </w:t>
        </w:r>
        <w:r w:rsidRPr="00AE284B">
          <w:rPr>
            <w:rFonts w:ascii="Arial" w:eastAsia="Times New Roman" w:hAnsi="Arial" w:cs="Arial"/>
            <w:color w:val="000000"/>
            <w:sz w:val="26"/>
            <w:szCs w:val="26"/>
            <w:lang w:eastAsia="ru-RU"/>
          </w:rPr>
          <w:t>1919 yılında Dallas şehrinde kuruldu. Petrol kuyusu açma, boru hattı, rafineri. Kimyasal örünler hizmet alanıdır. 2002 yılında KBR ile birleşti. Nisan 2007’de ayrıldı. ABD’nin Irak’a müdahalesinde baş aktörler arasında idi. Geliri:13 milyar dolar, net kar: 2.35 milyar dolar, eleman sayısı: 106.000.ABD Başkan yardımcısı Dick Cheney ile yakın ilişkileri vardır.</w:t>
        </w:r>
      </w:ins>
    </w:p>
    <w:p w:rsidR="00AE284B" w:rsidRPr="00AE284B" w:rsidRDefault="00AE284B" w:rsidP="00AE284B">
      <w:pPr>
        <w:shd w:val="clear" w:color="auto" w:fill="F0F8FF"/>
        <w:spacing w:before="100" w:beforeAutospacing="1" w:after="100" w:afterAutospacing="1" w:line="240" w:lineRule="auto"/>
        <w:rPr>
          <w:ins w:id="40" w:author="Unknown"/>
          <w:rFonts w:ascii="Arial" w:eastAsia="Times New Roman" w:hAnsi="Arial" w:cs="Arial"/>
          <w:color w:val="000000"/>
          <w:sz w:val="26"/>
          <w:szCs w:val="26"/>
          <w:lang w:eastAsia="ru-RU"/>
        </w:rPr>
      </w:pPr>
      <w:ins w:id="41" w:author="Unknown">
        <w:r w:rsidRPr="00AE284B">
          <w:rPr>
            <w:rFonts w:ascii="Arial" w:eastAsia="Times New Roman" w:hAnsi="Arial" w:cs="Arial"/>
            <w:b/>
            <w:bCs/>
            <w:color w:val="000000"/>
            <w:sz w:val="26"/>
            <w:szCs w:val="26"/>
            <w:lang w:eastAsia="ru-RU"/>
          </w:rPr>
          <w:t>IBM: </w:t>
        </w:r>
        <w:r w:rsidRPr="00AE284B">
          <w:rPr>
            <w:rFonts w:ascii="Arial" w:eastAsia="Times New Roman" w:hAnsi="Arial" w:cs="Arial"/>
            <w:color w:val="000000"/>
            <w:sz w:val="26"/>
            <w:szCs w:val="26"/>
            <w:lang w:eastAsia="ru-RU"/>
          </w:rPr>
          <w:t>1889 yılında kuruldu. Bilgisayar üretiminde bulunur. Geliri: 91.46 milyar dolar, net: 9.4 milyar dolar eleman sayısı :355.766</w:t>
        </w:r>
        <w:r w:rsidRPr="00AE284B">
          <w:rPr>
            <w:rFonts w:ascii="Arial" w:eastAsia="Times New Roman" w:hAnsi="Arial" w:cs="Arial"/>
            <w:color w:val="000000"/>
            <w:sz w:val="26"/>
            <w:szCs w:val="26"/>
            <w:lang w:eastAsia="ru-RU"/>
          </w:rPr>
          <w:br/>
          <w:t>JP Morgan Chase:Kuruluşu 1799 yılına kadar gider. Finansal hizmetler verir. 1990’lı yıllarda Rockefeller ailesinin kontrolündeki Chase Manhattan ile birleşti. Geliri: 61.437 milyar dolar: Net: 14.4 milyar dolar, eleman sayısı: 174.000</w:t>
        </w:r>
      </w:ins>
    </w:p>
    <w:p w:rsidR="00AE284B" w:rsidRPr="00AE284B" w:rsidRDefault="00AE284B" w:rsidP="00AE284B">
      <w:pPr>
        <w:shd w:val="clear" w:color="auto" w:fill="F0F8FF"/>
        <w:spacing w:before="100" w:beforeAutospacing="1" w:after="100" w:afterAutospacing="1" w:line="240" w:lineRule="auto"/>
        <w:rPr>
          <w:ins w:id="42" w:author="Unknown"/>
          <w:rFonts w:ascii="Arial" w:eastAsia="Times New Roman" w:hAnsi="Arial" w:cs="Arial"/>
          <w:color w:val="000000"/>
          <w:sz w:val="26"/>
          <w:szCs w:val="26"/>
          <w:lang w:eastAsia="ru-RU"/>
        </w:rPr>
      </w:pPr>
      <w:ins w:id="43" w:author="Unknown">
        <w:r w:rsidRPr="00AE284B">
          <w:rPr>
            <w:rFonts w:ascii="Arial" w:eastAsia="Times New Roman" w:hAnsi="Arial" w:cs="Arial"/>
            <w:b/>
            <w:bCs/>
            <w:color w:val="000000"/>
            <w:sz w:val="26"/>
            <w:szCs w:val="26"/>
            <w:lang w:eastAsia="ru-RU"/>
          </w:rPr>
          <w:t>Kohlberg Kravis Roberts &amp; Co.</w:t>
        </w:r>
      </w:ins>
    </w:p>
    <w:p w:rsidR="00AE284B" w:rsidRPr="00AE284B" w:rsidRDefault="00AE284B" w:rsidP="00AE284B">
      <w:pPr>
        <w:shd w:val="clear" w:color="auto" w:fill="F0F8FF"/>
        <w:spacing w:before="100" w:beforeAutospacing="1" w:after="100" w:afterAutospacing="1" w:line="240" w:lineRule="auto"/>
        <w:rPr>
          <w:ins w:id="44" w:author="Unknown"/>
          <w:rFonts w:ascii="Arial" w:eastAsia="Times New Roman" w:hAnsi="Arial" w:cs="Arial"/>
          <w:color w:val="000000"/>
          <w:sz w:val="26"/>
          <w:szCs w:val="26"/>
          <w:lang w:eastAsia="ru-RU"/>
        </w:rPr>
      </w:pPr>
      <w:ins w:id="45" w:author="Unknown">
        <w:r w:rsidRPr="00AE284B">
          <w:rPr>
            <w:rFonts w:ascii="Arial" w:eastAsia="Times New Roman" w:hAnsi="Arial" w:cs="Arial"/>
            <w:b/>
            <w:bCs/>
            <w:color w:val="000000"/>
            <w:sz w:val="26"/>
            <w:szCs w:val="26"/>
            <w:lang w:eastAsia="ru-RU"/>
          </w:rPr>
          <w:t>Lehman Brothers</w:t>
        </w:r>
      </w:ins>
    </w:p>
    <w:p w:rsidR="00AE284B" w:rsidRPr="00AE284B" w:rsidRDefault="00AE284B" w:rsidP="00AE284B">
      <w:pPr>
        <w:shd w:val="clear" w:color="auto" w:fill="F0F8FF"/>
        <w:spacing w:before="100" w:beforeAutospacing="1" w:after="100" w:afterAutospacing="1" w:line="240" w:lineRule="auto"/>
        <w:rPr>
          <w:ins w:id="46" w:author="Unknown"/>
          <w:rFonts w:ascii="Arial" w:eastAsia="Times New Roman" w:hAnsi="Arial" w:cs="Arial"/>
          <w:color w:val="000000"/>
          <w:sz w:val="26"/>
          <w:szCs w:val="26"/>
          <w:lang w:eastAsia="ru-RU"/>
        </w:rPr>
      </w:pPr>
      <w:ins w:id="47" w:author="Unknown">
        <w:r w:rsidRPr="00AE284B">
          <w:rPr>
            <w:rFonts w:ascii="Arial" w:eastAsia="Times New Roman" w:hAnsi="Arial" w:cs="Arial"/>
            <w:b/>
            <w:bCs/>
            <w:color w:val="000000"/>
            <w:sz w:val="26"/>
            <w:szCs w:val="26"/>
            <w:lang w:eastAsia="ru-RU"/>
          </w:rPr>
          <w:t>Lockheed Martin</w:t>
        </w:r>
      </w:ins>
    </w:p>
    <w:p w:rsidR="00AE284B" w:rsidRPr="00AE284B" w:rsidRDefault="00AE284B" w:rsidP="00AE284B">
      <w:pPr>
        <w:shd w:val="clear" w:color="auto" w:fill="F0F8FF"/>
        <w:spacing w:before="100" w:beforeAutospacing="1" w:after="100" w:afterAutospacing="1" w:line="240" w:lineRule="auto"/>
        <w:rPr>
          <w:ins w:id="48" w:author="Unknown"/>
          <w:rFonts w:ascii="Arial" w:eastAsia="Times New Roman" w:hAnsi="Arial" w:cs="Arial"/>
          <w:color w:val="000000"/>
          <w:sz w:val="26"/>
          <w:szCs w:val="26"/>
          <w:lang w:eastAsia="ru-RU"/>
        </w:rPr>
      </w:pPr>
      <w:ins w:id="49" w:author="Unknown">
        <w:r w:rsidRPr="00AE284B">
          <w:rPr>
            <w:rFonts w:ascii="Arial" w:eastAsia="Times New Roman" w:hAnsi="Arial" w:cs="Arial"/>
            <w:b/>
            <w:bCs/>
            <w:color w:val="000000"/>
            <w:sz w:val="26"/>
            <w:szCs w:val="26"/>
            <w:lang w:eastAsia="ru-RU"/>
          </w:rPr>
          <w:t>McGraw-Hill</w:t>
        </w:r>
      </w:ins>
    </w:p>
    <w:p w:rsidR="00AE284B" w:rsidRPr="00AE284B" w:rsidRDefault="00AE284B" w:rsidP="00AE284B">
      <w:pPr>
        <w:shd w:val="clear" w:color="auto" w:fill="F0F8FF"/>
        <w:spacing w:before="100" w:beforeAutospacing="1" w:after="100" w:afterAutospacing="1" w:line="240" w:lineRule="auto"/>
        <w:rPr>
          <w:ins w:id="50" w:author="Unknown"/>
          <w:rFonts w:ascii="Arial" w:eastAsia="Times New Roman" w:hAnsi="Arial" w:cs="Arial"/>
          <w:color w:val="000000"/>
          <w:sz w:val="26"/>
          <w:szCs w:val="26"/>
          <w:lang w:eastAsia="ru-RU"/>
        </w:rPr>
      </w:pPr>
      <w:ins w:id="51" w:author="Unknown">
        <w:r w:rsidRPr="00AE284B">
          <w:rPr>
            <w:rFonts w:ascii="Arial" w:eastAsia="Times New Roman" w:hAnsi="Arial" w:cs="Arial"/>
            <w:b/>
            <w:bCs/>
            <w:color w:val="000000"/>
            <w:sz w:val="26"/>
            <w:szCs w:val="26"/>
            <w:lang w:eastAsia="ru-RU"/>
          </w:rPr>
          <w:t>McKinsey</w:t>
        </w:r>
      </w:ins>
    </w:p>
    <w:p w:rsidR="00AE284B" w:rsidRPr="00AE284B" w:rsidRDefault="00AE284B" w:rsidP="00AE284B">
      <w:pPr>
        <w:shd w:val="clear" w:color="auto" w:fill="F0F8FF"/>
        <w:spacing w:before="100" w:beforeAutospacing="1" w:after="100" w:afterAutospacing="1" w:line="240" w:lineRule="auto"/>
        <w:rPr>
          <w:ins w:id="52" w:author="Unknown"/>
          <w:rFonts w:ascii="Arial" w:eastAsia="Times New Roman" w:hAnsi="Arial" w:cs="Arial"/>
          <w:color w:val="000000"/>
          <w:sz w:val="26"/>
          <w:szCs w:val="26"/>
          <w:lang w:eastAsia="ru-RU"/>
        </w:rPr>
      </w:pPr>
      <w:ins w:id="53" w:author="Unknown">
        <w:r w:rsidRPr="00AE284B">
          <w:rPr>
            <w:rFonts w:ascii="Arial" w:eastAsia="Times New Roman" w:hAnsi="Arial" w:cs="Arial"/>
            <w:b/>
            <w:bCs/>
            <w:color w:val="000000"/>
            <w:sz w:val="26"/>
            <w:szCs w:val="26"/>
            <w:lang w:eastAsia="ru-RU"/>
          </w:rPr>
          <w:t>Merck</w:t>
        </w:r>
      </w:ins>
    </w:p>
    <w:p w:rsidR="00AE284B" w:rsidRPr="00AE284B" w:rsidRDefault="00AE284B" w:rsidP="00AE284B">
      <w:pPr>
        <w:shd w:val="clear" w:color="auto" w:fill="F0F8FF"/>
        <w:spacing w:before="100" w:beforeAutospacing="1" w:after="100" w:afterAutospacing="1" w:line="240" w:lineRule="auto"/>
        <w:rPr>
          <w:ins w:id="54" w:author="Unknown"/>
          <w:rFonts w:ascii="Arial" w:eastAsia="Times New Roman" w:hAnsi="Arial" w:cs="Arial"/>
          <w:color w:val="000000"/>
          <w:sz w:val="26"/>
          <w:szCs w:val="26"/>
          <w:lang w:eastAsia="ru-RU"/>
        </w:rPr>
      </w:pPr>
      <w:ins w:id="55" w:author="Unknown">
        <w:r w:rsidRPr="00AE284B">
          <w:rPr>
            <w:rFonts w:ascii="Arial" w:eastAsia="Times New Roman" w:hAnsi="Arial" w:cs="Arial"/>
            <w:b/>
            <w:bCs/>
            <w:color w:val="000000"/>
            <w:sz w:val="26"/>
            <w:szCs w:val="26"/>
            <w:lang w:eastAsia="ru-RU"/>
          </w:rPr>
          <w:t>Merrill Lynch: </w:t>
        </w:r>
        <w:r w:rsidRPr="00AE284B">
          <w:rPr>
            <w:rFonts w:ascii="Arial" w:eastAsia="Times New Roman" w:hAnsi="Arial" w:cs="Arial"/>
            <w:color w:val="000000"/>
            <w:sz w:val="26"/>
            <w:szCs w:val="26"/>
            <w:lang w:eastAsia="ru-RU"/>
          </w:rPr>
          <w:t>Yatırım Bankasıdır. 1914 yılında kuruldu. Karı: 70.59 milyar dolar, net: 7.49 milyar dolar. Eleman sayısı: 56.300.</w:t>
        </w:r>
      </w:ins>
    </w:p>
    <w:p w:rsidR="00AE284B" w:rsidRPr="00AE284B" w:rsidRDefault="00AE284B" w:rsidP="00AE284B">
      <w:pPr>
        <w:shd w:val="clear" w:color="auto" w:fill="F0F8FF"/>
        <w:spacing w:before="100" w:beforeAutospacing="1" w:after="100" w:afterAutospacing="1" w:line="240" w:lineRule="auto"/>
        <w:rPr>
          <w:ins w:id="56" w:author="Unknown"/>
          <w:rFonts w:ascii="Arial" w:eastAsia="Times New Roman" w:hAnsi="Arial" w:cs="Arial"/>
          <w:color w:val="000000"/>
          <w:sz w:val="26"/>
          <w:szCs w:val="26"/>
          <w:lang w:eastAsia="ru-RU"/>
        </w:rPr>
      </w:pPr>
      <w:ins w:id="57" w:author="Unknown">
        <w:r w:rsidRPr="00AE284B">
          <w:rPr>
            <w:rFonts w:ascii="Arial" w:eastAsia="Times New Roman" w:hAnsi="Arial" w:cs="Arial"/>
            <w:b/>
            <w:bCs/>
            <w:color w:val="000000"/>
            <w:sz w:val="26"/>
            <w:szCs w:val="26"/>
            <w:lang w:eastAsia="ru-RU"/>
          </w:rPr>
          <w:t>News Corporation</w:t>
        </w:r>
      </w:ins>
    </w:p>
    <w:p w:rsidR="00AE284B" w:rsidRPr="00AE284B" w:rsidRDefault="00AE284B" w:rsidP="00AE284B">
      <w:pPr>
        <w:shd w:val="clear" w:color="auto" w:fill="F0F8FF"/>
        <w:spacing w:before="100" w:beforeAutospacing="1" w:after="100" w:afterAutospacing="1" w:line="240" w:lineRule="auto"/>
        <w:rPr>
          <w:ins w:id="58" w:author="Unknown"/>
          <w:rFonts w:ascii="Arial" w:eastAsia="Times New Roman" w:hAnsi="Arial" w:cs="Arial"/>
          <w:color w:val="000000"/>
          <w:sz w:val="26"/>
          <w:szCs w:val="26"/>
          <w:lang w:eastAsia="ru-RU"/>
        </w:rPr>
      </w:pPr>
      <w:ins w:id="59" w:author="Unknown">
        <w:r w:rsidRPr="00AE284B">
          <w:rPr>
            <w:rFonts w:ascii="Arial" w:eastAsia="Times New Roman" w:hAnsi="Arial" w:cs="Arial"/>
            <w:b/>
            <w:bCs/>
            <w:color w:val="000000"/>
            <w:sz w:val="26"/>
            <w:szCs w:val="26"/>
            <w:lang w:eastAsia="ru-RU"/>
          </w:rPr>
          <w:t>Shell Oil: </w:t>
        </w:r>
        <w:r w:rsidRPr="00AE284B">
          <w:rPr>
            <w:rFonts w:ascii="Arial" w:eastAsia="Times New Roman" w:hAnsi="Arial" w:cs="Arial"/>
            <w:color w:val="000000"/>
            <w:sz w:val="26"/>
            <w:szCs w:val="26"/>
            <w:lang w:eastAsia="ru-RU"/>
          </w:rPr>
          <w:t>Dünyanın önde gelen petrol şirketlerindendir.</w:t>
        </w:r>
      </w:ins>
    </w:p>
    <w:p w:rsidR="00AE284B" w:rsidRPr="00AE284B" w:rsidRDefault="00AE284B" w:rsidP="00AE284B">
      <w:pPr>
        <w:shd w:val="clear" w:color="auto" w:fill="F0F8FF"/>
        <w:spacing w:before="100" w:beforeAutospacing="1" w:after="100" w:afterAutospacing="1" w:line="240" w:lineRule="auto"/>
        <w:rPr>
          <w:ins w:id="60" w:author="Unknown"/>
          <w:rFonts w:ascii="Arial" w:eastAsia="Times New Roman" w:hAnsi="Arial" w:cs="Arial"/>
          <w:color w:val="000000"/>
          <w:sz w:val="26"/>
          <w:szCs w:val="26"/>
          <w:lang w:eastAsia="ru-RU"/>
        </w:rPr>
      </w:pPr>
      <w:ins w:id="61" w:author="Unknown">
        <w:r w:rsidRPr="00AE284B">
          <w:rPr>
            <w:rFonts w:ascii="Arial" w:eastAsia="Times New Roman" w:hAnsi="Arial" w:cs="Arial"/>
            <w:b/>
            <w:bCs/>
            <w:color w:val="000000"/>
            <w:sz w:val="26"/>
            <w:szCs w:val="26"/>
            <w:lang w:eastAsia="ru-RU"/>
          </w:rPr>
          <w:t>Time Warner:</w:t>
        </w:r>
        <w:r w:rsidRPr="00AE284B">
          <w:rPr>
            <w:rFonts w:ascii="Arial" w:eastAsia="Times New Roman" w:hAnsi="Arial" w:cs="Arial"/>
            <w:color w:val="000000"/>
            <w:sz w:val="26"/>
            <w:szCs w:val="26"/>
            <w:lang w:eastAsia="ru-RU"/>
          </w:rPr>
          <w:t>1990 yılında kuruldu. Basın, haberleşme alanında hizmetlerde bulunur. Karı: 44.70 milyar dolar, eleman sayısı: 87.000</w:t>
        </w:r>
      </w:ins>
    </w:p>
    <w:p w:rsidR="00AE284B" w:rsidRPr="00AE284B" w:rsidRDefault="00AE284B" w:rsidP="00AE284B">
      <w:pPr>
        <w:shd w:val="clear" w:color="auto" w:fill="F0F8FF"/>
        <w:spacing w:before="100" w:beforeAutospacing="1" w:after="100" w:afterAutospacing="1" w:line="240" w:lineRule="auto"/>
        <w:rPr>
          <w:ins w:id="62" w:author="Unknown"/>
          <w:rFonts w:ascii="Arial" w:eastAsia="Times New Roman" w:hAnsi="Arial" w:cs="Arial"/>
          <w:color w:val="000000"/>
          <w:sz w:val="26"/>
          <w:szCs w:val="26"/>
          <w:lang w:eastAsia="ru-RU"/>
        </w:rPr>
      </w:pPr>
      <w:ins w:id="63" w:author="Unknown">
        <w:r w:rsidRPr="00AE284B">
          <w:rPr>
            <w:rFonts w:ascii="Arial" w:eastAsia="Times New Roman" w:hAnsi="Arial" w:cs="Arial"/>
            <w:b/>
            <w:bCs/>
            <w:color w:val="000000"/>
            <w:sz w:val="26"/>
            <w:szCs w:val="26"/>
            <w:lang w:eastAsia="ru-RU"/>
          </w:rPr>
          <w:t>Toyota (North America Inc.)</w:t>
        </w:r>
      </w:ins>
    </w:p>
    <w:p w:rsidR="00AE284B" w:rsidRPr="00AE284B" w:rsidRDefault="00AE284B" w:rsidP="00AE284B">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64" w:author="Unknown"/>
          <w:rFonts w:ascii="Arial" w:eastAsia="Times New Roman" w:hAnsi="Arial" w:cs="Arial"/>
          <w:b/>
          <w:bCs/>
          <w:color w:val="3B5998"/>
          <w:sz w:val="30"/>
          <w:szCs w:val="30"/>
          <w:lang w:eastAsia="ru-RU"/>
        </w:rPr>
      </w:pPr>
      <w:ins w:id="65" w:author="Unknown">
        <w:r w:rsidRPr="00AE284B">
          <w:rPr>
            <w:rFonts w:ascii="Arial" w:eastAsia="Times New Roman" w:hAnsi="Arial" w:cs="Arial"/>
            <w:b/>
            <w:bCs/>
            <w:color w:val="3B5998"/>
            <w:sz w:val="30"/>
            <w:szCs w:val="30"/>
            <w:lang w:eastAsia="ru-RU"/>
          </w:rPr>
          <w:t>İkiz Kulelere Saldırı</w:t>
        </w:r>
      </w:ins>
    </w:p>
    <w:p w:rsidR="00AE284B" w:rsidRPr="00AE284B" w:rsidRDefault="00AE284B" w:rsidP="00AE284B">
      <w:pPr>
        <w:shd w:val="clear" w:color="auto" w:fill="F0F8FF"/>
        <w:spacing w:before="100" w:beforeAutospacing="1" w:after="100" w:afterAutospacing="1" w:line="240" w:lineRule="auto"/>
        <w:rPr>
          <w:ins w:id="66" w:author="Unknown"/>
          <w:rFonts w:ascii="Arial" w:eastAsia="Times New Roman" w:hAnsi="Arial" w:cs="Arial"/>
          <w:color w:val="000000"/>
          <w:sz w:val="26"/>
          <w:szCs w:val="26"/>
          <w:lang w:eastAsia="ru-RU"/>
        </w:rPr>
      </w:pPr>
      <w:ins w:id="67" w:author="Unknown">
        <w:r w:rsidRPr="00AE284B">
          <w:rPr>
            <w:rFonts w:ascii="Arial" w:eastAsia="Times New Roman" w:hAnsi="Arial" w:cs="Arial"/>
            <w:color w:val="000000"/>
            <w:sz w:val="26"/>
            <w:szCs w:val="26"/>
            <w:lang w:eastAsia="ru-RU"/>
          </w:rPr>
          <w:t xml:space="preserve">Dünya ticaretinin kalbi olarak tasarlanan muhteşem binanın yapılması 1960’lı yıllarda gündeme geldi. New York limanının Manhattan bölgesinde inşasına 1966 yılında başlandı. Ve 1973 yılında bitirildi. Yapıldığında zemin dahil 110 katlıydı. Çok uluslu şirketlerin, alışveriş merkezlerinin bir arada bulunduğu merkez binasıydı. İkiz kulelerin yapımının tasarlanması aşamasında David Rockefeller’in görüşlerine başvuruldu ve Dünya Ticaret Merkezi bitirildiğinde New York’un silüeti değişti. New York limanına girişteki Ellis adasında ABD’nin de sembolü </w:t>
        </w:r>
        <w:r w:rsidRPr="00AE284B">
          <w:rPr>
            <w:rFonts w:ascii="Arial" w:eastAsia="Times New Roman" w:hAnsi="Arial" w:cs="Arial"/>
            <w:color w:val="000000"/>
            <w:sz w:val="26"/>
            <w:szCs w:val="26"/>
            <w:lang w:eastAsia="ru-RU"/>
          </w:rPr>
          <w:lastRenderedPageBreak/>
          <w:t>olan </w:t>
        </w:r>
        <w:r w:rsidRPr="00AE284B">
          <w:rPr>
            <w:rFonts w:ascii="Arial" w:eastAsia="Times New Roman" w:hAnsi="Arial" w:cs="Arial"/>
            <w:i/>
            <w:iCs/>
            <w:color w:val="000000"/>
            <w:sz w:val="26"/>
            <w:szCs w:val="26"/>
            <w:lang w:eastAsia="ru-RU"/>
          </w:rPr>
          <w:t>“Özgürlük anıtı”</w:t>
        </w:r>
        <w:r w:rsidRPr="00AE284B">
          <w:rPr>
            <w:rFonts w:ascii="Arial" w:eastAsia="Times New Roman" w:hAnsi="Arial" w:cs="Arial"/>
            <w:color w:val="000000"/>
            <w:sz w:val="26"/>
            <w:szCs w:val="26"/>
            <w:lang w:eastAsia="ru-RU"/>
          </w:rPr>
          <w:t> vardı. Elinde meşale tutan özgürlük simgesi bir kadın heykeli, bütün heybetiyle ayakta görünüyor. Aslında Özgürlük anıtı, mason düşüncesinin bir ürünüydü. Fransız masonları, 1776 yılında ABD’nin bağımsızlığa kavuşmasından sonra hediye olarak özgürlük heykelini göndermişlerdi, New York'a…</w:t>
        </w:r>
      </w:ins>
    </w:p>
    <w:p w:rsidR="00AE284B" w:rsidRPr="00AE284B" w:rsidRDefault="00AE284B" w:rsidP="00AE284B">
      <w:pPr>
        <w:shd w:val="clear" w:color="auto" w:fill="F0F8FF"/>
        <w:spacing w:before="100" w:beforeAutospacing="1" w:after="100" w:afterAutospacing="1" w:line="240" w:lineRule="auto"/>
        <w:rPr>
          <w:ins w:id="68" w:author="Unknown"/>
          <w:rFonts w:ascii="Arial" w:eastAsia="Times New Roman" w:hAnsi="Arial" w:cs="Arial"/>
          <w:color w:val="000000"/>
          <w:sz w:val="26"/>
          <w:szCs w:val="26"/>
          <w:lang w:eastAsia="ru-RU"/>
        </w:rPr>
      </w:pPr>
      <w:ins w:id="69" w:author="Unknown">
        <w:r w:rsidRPr="00AE284B">
          <w:rPr>
            <w:rFonts w:ascii="Arial" w:eastAsia="Times New Roman" w:hAnsi="Arial" w:cs="Arial"/>
            <w:color w:val="000000"/>
            <w:sz w:val="26"/>
            <w:szCs w:val="26"/>
            <w:lang w:eastAsia="ru-RU"/>
          </w:rPr>
          <w:t>11 Eylül 2001 tarihinde New York semalarında ilerleyen uçak, Dünya Ticaret Merkezi'nin bulunduğu binaya çarptı. 20 dakika sonra ikinci bir uçak diğer binaya çarptı ve kısa zamanda ikiz kuleler çöktü. 5000’i aşkın insan hayatını kaybetti. Görüntü böyle olsa da; İkiz kuleler, bir bakıma </w:t>
        </w:r>
        <w:r w:rsidRPr="00AE284B">
          <w:rPr>
            <w:rFonts w:ascii="Arial" w:eastAsia="Times New Roman" w:hAnsi="Arial" w:cs="Arial"/>
            <w:i/>
            <w:iCs/>
            <w:color w:val="000000"/>
            <w:sz w:val="26"/>
            <w:szCs w:val="26"/>
            <w:lang w:eastAsia="ru-RU"/>
          </w:rPr>
          <w:t>“Mason düşüncesine göre”</w:t>
        </w:r>
        <w:r w:rsidRPr="00AE284B">
          <w:rPr>
            <w:rFonts w:ascii="Arial" w:eastAsia="Times New Roman" w:hAnsi="Arial" w:cs="Arial"/>
            <w:color w:val="000000"/>
            <w:sz w:val="26"/>
            <w:szCs w:val="26"/>
            <w:lang w:eastAsia="ru-RU"/>
          </w:rPr>
          <w:t> şekillenerek yapılmıştı. Tıpkı binlerce yıl önce Kudüs’te Hz.Süleyman Tapınağı'nın yapımına iki kule yapılarak başlanmıştı. New York limanına yapılan İkiz Kuleler de</w:t>
        </w:r>
        <w:r w:rsidRPr="00AE284B">
          <w:rPr>
            <w:rFonts w:ascii="Arial" w:eastAsia="Times New Roman" w:hAnsi="Arial" w:cs="Arial"/>
            <w:i/>
            <w:iCs/>
            <w:color w:val="000000"/>
            <w:sz w:val="26"/>
            <w:szCs w:val="26"/>
            <w:lang w:eastAsia="ru-RU"/>
          </w:rPr>
          <w:t>“Süleyman Tapınağı'nın” </w:t>
        </w:r>
        <w:r w:rsidRPr="00AE284B">
          <w:rPr>
            <w:rFonts w:ascii="Arial" w:eastAsia="Times New Roman" w:hAnsi="Arial" w:cs="Arial"/>
            <w:color w:val="000000"/>
            <w:sz w:val="26"/>
            <w:szCs w:val="26"/>
            <w:lang w:eastAsia="ru-RU"/>
          </w:rPr>
          <w:t>ikiz kuleleri gibiydi. ABD’nin kuruluşundan itibaren şekillenen </w:t>
        </w:r>
        <w:r w:rsidRPr="00AE284B">
          <w:rPr>
            <w:rFonts w:ascii="Arial" w:eastAsia="Times New Roman" w:hAnsi="Arial" w:cs="Arial"/>
            <w:i/>
            <w:iCs/>
            <w:color w:val="000000"/>
            <w:sz w:val="26"/>
            <w:szCs w:val="26"/>
            <w:lang w:eastAsia="ru-RU"/>
          </w:rPr>
          <w:t>“Yeni Dünya Düzeni'ne”</w:t>
        </w:r>
        <w:r w:rsidRPr="00AE284B">
          <w:rPr>
            <w:rFonts w:ascii="Arial" w:eastAsia="Times New Roman" w:hAnsi="Arial" w:cs="Arial"/>
            <w:color w:val="000000"/>
            <w:sz w:val="26"/>
            <w:szCs w:val="26"/>
            <w:lang w:eastAsia="ru-RU"/>
          </w:rPr>
          <w:t> bir saldırıydı. ABD'nin ve onu yöneten Konsey’in statüsünün ağır bir şekilde sarsılması anlamına geliyordu. Konsey'in yaptığı gizli toplantılar sonucu, </w:t>
        </w:r>
        <w:r w:rsidRPr="00AE284B">
          <w:rPr>
            <w:rFonts w:ascii="Arial" w:eastAsia="Times New Roman" w:hAnsi="Arial" w:cs="Arial"/>
            <w:i/>
            <w:iCs/>
            <w:color w:val="000000"/>
            <w:sz w:val="26"/>
            <w:szCs w:val="26"/>
            <w:lang w:eastAsia="ru-RU"/>
          </w:rPr>
          <w:t>“Olayların sorumlusu”</w:t>
        </w:r>
        <w:r w:rsidRPr="00AE284B">
          <w:rPr>
            <w:rFonts w:ascii="Arial" w:eastAsia="Times New Roman" w:hAnsi="Arial" w:cs="Arial"/>
            <w:color w:val="000000"/>
            <w:sz w:val="26"/>
            <w:szCs w:val="26"/>
            <w:lang w:eastAsia="ru-RU"/>
          </w:rPr>
          <w:t> olarak Irak ve Saddam Hüseyin gösterildi. Bahane de hazırdı: </w:t>
        </w:r>
        <w:r w:rsidRPr="00AE284B">
          <w:rPr>
            <w:rFonts w:ascii="Arial" w:eastAsia="Times New Roman" w:hAnsi="Arial" w:cs="Arial"/>
            <w:i/>
            <w:iCs/>
            <w:color w:val="000000"/>
            <w:sz w:val="26"/>
            <w:szCs w:val="26"/>
            <w:lang w:eastAsia="ru-RU"/>
          </w:rPr>
          <w:t>"Irak’ta nükleer silahlar var!"</w:t>
        </w:r>
        <w:r w:rsidRPr="00AE284B">
          <w:rPr>
            <w:rFonts w:ascii="Arial" w:eastAsia="Times New Roman" w:hAnsi="Arial" w:cs="Arial"/>
            <w:color w:val="000000"/>
            <w:sz w:val="26"/>
            <w:szCs w:val="26"/>
            <w:lang w:eastAsia="ru-RU"/>
          </w:rPr>
          <w:t>, denildi. Gözü kararmış, KONSEY’in istekleri doğrultusunda Nisan 2003’de Irak’a müdahale gerçekleşti. ABD’nin müdahale esnasındaki söylemi: </w:t>
        </w:r>
        <w:r w:rsidRPr="00AE284B">
          <w:rPr>
            <w:rFonts w:ascii="Arial" w:eastAsia="Times New Roman" w:hAnsi="Arial" w:cs="Arial"/>
            <w:i/>
            <w:iCs/>
            <w:color w:val="000000"/>
            <w:sz w:val="26"/>
            <w:szCs w:val="26"/>
            <w:lang w:eastAsia="ru-RU"/>
          </w:rPr>
          <w:t>“Irak’ı nükleer silahlardan arındırmak ve bölgeye demokrasiyi getirmek”</w:t>
        </w:r>
        <w:r w:rsidRPr="00AE284B">
          <w:rPr>
            <w:rFonts w:ascii="Arial" w:eastAsia="Times New Roman" w:hAnsi="Arial" w:cs="Arial"/>
            <w:color w:val="000000"/>
            <w:sz w:val="26"/>
            <w:szCs w:val="26"/>
            <w:lang w:eastAsia="ru-RU"/>
          </w:rPr>
          <w:t> olarak açıklandı ve ABD, askeri gücünü kullanarak Irak’a müdahale etti. Saddam rejimini değiştirdi. Kuzey Irak’ta Kürdistan’ın oluşumuna destek verdi. Türkiye'nin güvenliğini sarsacak terörist gelişmeler yaşandı ve Irak’ta </w:t>
        </w:r>
        <w:r w:rsidRPr="00AE284B">
          <w:rPr>
            <w:rFonts w:ascii="Arial" w:eastAsia="Times New Roman" w:hAnsi="Arial" w:cs="Arial"/>
            <w:i/>
            <w:iCs/>
            <w:color w:val="000000"/>
            <w:sz w:val="26"/>
            <w:szCs w:val="26"/>
            <w:lang w:eastAsia="ru-RU"/>
          </w:rPr>
          <w:t>“Barış, Özgürlük, Demokrasi”</w:t>
        </w:r>
        <w:r w:rsidRPr="00AE284B">
          <w:rPr>
            <w:rFonts w:ascii="Arial" w:eastAsia="Times New Roman" w:hAnsi="Arial" w:cs="Arial"/>
            <w:color w:val="000000"/>
            <w:sz w:val="26"/>
            <w:szCs w:val="26"/>
            <w:lang w:eastAsia="ru-RU"/>
          </w:rPr>
          <w:t> adına yapılan müdahale sonraki yıllarda vahşi bir işgale, iç savaşa dönüştü. 2007 yılı ortaları itibariyle 700.000’e yakın sivil hayatını kaybetti. Irak, insanlık trajedisini yaşadı. ABD ordusu Irak’ı işgal ve kontrol altına almasına rağmen </w:t>
        </w:r>
        <w:r w:rsidRPr="00AE284B">
          <w:rPr>
            <w:rFonts w:ascii="Arial" w:eastAsia="Times New Roman" w:hAnsi="Arial" w:cs="Arial"/>
            <w:i/>
            <w:iCs/>
            <w:color w:val="000000"/>
            <w:sz w:val="26"/>
            <w:szCs w:val="26"/>
            <w:lang w:eastAsia="ru-RU"/>
          </w:rPr>
          <w:t>“Nükleer enerji tesislerini bulamadı”</w:t>
        </w:r>
        <w:r w:rsidRPr="00AE284B">
          <w:rPr>
            <w:rFonts w:ascii="Arial" w:eastAsia="Times New Roman" w:hAnsi="Arial" w:cs="Arial"/>
            <w:color w:val="000000"/>
            <w:sz w:val="26"/>
            <w:szCs w:val="26"/>
            <w:lang w:eastAsia="ru-RU"/>
          </w:rPr>
          <w:t>. Bir yalan düşünce kurgulanarak Irak işgal edilmişti ve işgal edenlere KONSEY, yol göstermişti. İnsanlık tarihinin en vahşî görüntüleri Irak’ta sahnelendi.</w:t>
        </w:r>
      </w:ins>
    </w:p>
    <w:p w:rsidR="00AE284B" w:rsidRPr="00AE284B" w:rsidRDefault="00AE284B" w:rsidP="00AE284B">
      <w:pPr>
        <w:shd w:val="clear" w:color="auto" w:fill="F0F8FF"/>
        <w:spacing w:before="100" w:beforeAutospacing="1" w:after="100" w:afterAutospacing="1" w:line="240" w:lineRule="auto"/>
        <w:rPr>
          <w:ins w:id="70" w:author="Unknown"/>
          <w:rFonts w:ascii="Arial" w:eastAsia="Times New Roman" w:hAnsi="Arial" w:cs="Arial"/>
          <w:color w:val="000000"/>
          <w:sz w:val="26"/>
          <w:szCs w:val="26"/>
          <w:lang w:eastAsia="ru-RU"/>
        </w:rPr>
      </w:pPr>
      <w:ins w:id="71" w:author="Unknown">
        <w:r w:rsidRPr="00AE284B">
          <w:rPr>
            <w:rFonts w:ascii="Arial" w:eastAsia="Times New Roman" w:hAnsi="Arial" w:cs="Arial"/>
            <w:color w:val="000000"/>
            <w:sz w:val="26"/>
            <w:szCs w:val="26"/>
            <w:lang w:eastAsia="ru-RU"/>
          </w:rPr>
          <w:t>David Rockefeller, Hatıralar kitabının 405. sayfasında dünya görüşünü şu sözlerle açıkladı:</w:t>
        </w:r>
      </w:ins>
    </w:p>
    <w:p w:rsidR="00AE284B" w:rsidRPr="00AE284B" w:rsidRDefault="00AE284B" w:rsidP="00AE284B">
      <w:pPr>
        <w:shd w:val="clear" w:color="auto" w:fill="F0F8FF"/>
        <w:spacing w:before="100" w:beforeAutospacing="1" w:after="100" w:afterAutospacing="1" w:line="240" w:lineRule="auto"/>
        <w:rPr>
          <w:ins w:id="72" w:author="Unknown"/>
          <w:rFonts w:ascii="Arial" w:eastAsia="Times New Roman" w:hAnsi="Arial" w:cs="Arial"/>
          <w:color w:val="000000"/>
          <w:sz w:val="26"/>
          <w:szCs w:val="26"/>
          <w:lang w:val="en-US" w:eastAsia="ru-RU"/>
        </w:rPr>
      </w:pPr>
      <w:ins w:id="73" w:author="Unknown">
        <w:r w:rsidRPr="00AE284B">
          <w:rPr>
            <w:rFonts w:ascii="Arial" w:eastAsia="Times New Roman" w:hAnsi="Arial" w:cs="Arial"/>
            <w:i/>
            <w:iCs/>
            <w:color w:val="000000"/>
            <w:sz w:val="26"/>
            <w:szCs w:val="26"/>
            <w:lang w:eastAsia="ru-RU"/>
          </w:rPr>
          <w:t xml:space="preserve">“Bazıları benim ve ailemin (Rockefeller) Birleşik DEVLETLERİN ÜSTÜN ÇIKARLARINA KARŞI ÇALIŞAN GİZLİ KABALİZMİN BİR PARÇASI OLARAK karakterize edebilir, dünya genelinde komplolar hazırlayan ekonomik yapılanma ve küresel politika izlediğimize inanabilir. </w:t>
        </w:r>
        <w:r w:rsidRPr="00AE284B">
          <w:rPr>
            <w:rFonts w:ascii="Arial" w:eastAsia="Times New Roman" w:hAnsi="Arial" w:cs="Arial"/>
            <w:i/>
            <w:iCs/>
            <w:color w:val="000000"/>
            <w:sz w:val="26"/>
            <w:szCs w:val="26"/>
            <w:lang w:val="en-US" w:eastAsia="ru-RU"/>
          </w:rPr>
          <w:t>Eğer bunlar olursa ben suçluyum; ancak ben bundan gurur duyarım”</w:t>
        </w:r>
        <w:r w:rsidRPr="00AE284B">
          <w:rPr>
            <w:rFonts w:ascii="Arial" w:eastAsia="Times New Roman" w:hAnsi="Arial" w:cs="Arial"/>
            <w:color w:val="000000"/>
            <w:sz w:val="26"/>
            <w:szCs w:val="26"/>
            <w:lang w:val="en-US" w:eastAsia="ru-RU"/>
          </w:rPr>
          <w:t>… Bir başka konuşmasında </w:t>
        </w:r>
        <w:r w:rsidRPr="00AE284B">
          <w:rPr>
            <w:rFonts w:ascii="Arial" w:eastAsia="Times New Roman" w:hAnsi="Arial" w:cs="Arial"/>
            <w:i/>
            <w:iCs/>
            <w:color w:val="000000"/>
            <w:sz w:val="26"/>
            <w:szCs w:val="26"/>
            <w:lang w:val="en-US" w:eastAsia="ru-RU"/>
          </w:rPr>
          <w:t>“Küresel değişim yaşıyoruz. Hepimizin ihtiyacı büyük krizlere karşı doğru yaklaşımdır. Ve ulusların yeni dünya düzenini kabul etmesidir”</w:t>
        </w:r>
        <w:r w:rsidRPr="00AE284B">
          <w:rPr>
            <w:rFonts w:ascii="Arial" w:eastAsia="Times New Roman" w:hAnsi="Arial" w:cs="Arial"/>
            <w:color w:val="000000"/>
            <w:sz w:val="26"/>
            <w:szCs w:val="26"/>
            <w:lang w:val="en-US" w:eastAsia="ru-RU"/>
          </w:rPr>
          <w:t>… 20.yüzyıl boyunca ABD'nin gelişip güçlenmesi ve 21. yy başlarında da tek süper güç olması, David Rockefeller’in yönlendirdiği “YENİ DÜNYA DÜZENİ”dir. Bir başka ismiyse Küresel emperyalizm. Haçlı seferleri esnâsında Tapınak Şövalyeleri'yle gündeme gelen, 1717 yılından sonra da Masonluk adıyla Avrupa'da, AMERİKA'DA şekillenen, ROCKEFELLER ailesinin yönlendirmesiyle dünyanın yeni düzenine dönüşen yapılanma. Paranın insanlığın kaderine hükmettiği, güç kaynağı olduğu; ama insanî değerlerin acımasızca harâbe haline getirildiği</w:t>
        </w:r>
        <w:r w:rsidRPr="00AE284B">
          <w:rPr>
            <w:rFonts w:ascii="Arial" w:eastAsia="Times New Roman" w:hAnsi="Arial" w:cs="Arial"/>
            <w:i/>
            <w:iCs/>
            <w:color w:val="000000"/>
            <w:sz w:val="26"/>
            <w:szCs w:val="26"/>
            <w:lang w:val="en-US" w:eastAsia="ru-RU"/>
          </w:rPr>
          <w:t>“Yeni Dünya Düzeni”</w:t>
        </w:r>
        <w:r w:rsidRPr="00AE284B">
          <w:rPr>
            <w:rFonts w:ascii="Arial" w:eastAsia="Times New Roman" w:hAnsi="Arial" w:cs="Arial"/>
            <w:color w:val="000000"/>
            <w:sz w:val="26"/>
            <w:szCs w:val="26"/>
            <w:lang w:val="en-US" w:eastAsia="ru-RU"/>
          </w:rPr>
          <w:t xml:space="preserve">… </w:t>
        </w:r>
        <w:r w:rsidRPr="00AE284B">
          <w:rPr>
            <w:rFonts w:ascii="Arial" w:eastAsia="Times New Roman" w:hAnsi="Arial" w:cs="Arial"/>
            <w:color w:val="000000"/>
            <w:sz w:val="26"/>
            <w:szCs w:val="26"/>
            <w:lang w:val="en-US" w:eastAsia="ru-RU"/>
          </w:rPr>
          <w:lastRenderedPageBreak/>
          <w:t>Yahudilerin dünya hâkimiyetinin de bir başka açıklamasıydı “Yeni dünya düzeni”…</w:t>
        </w:r>
      </w:ins>
    </w:p>
    <w:p w:rsidR="00AE284B" w:rsidRPr="00AE284B" w:rsidRDefault="00AE284B" w:rsidP="00AE284B">
      <w:pPr>
        <w:shd w:val="clear" w:color="auto" w:fill="F0F8FF"/>
        <w:spacing w:before="100" w:beforeAutospacing="1" w:after="100" w:afterAutospacing="1" w:line="240" w:lineRule="auto"/>
        <w:rPr>
          <w:ins w:id="74" w:author="Unknown"/>
          <w:rFonts w:ascii="Arial" w:eastAsia="Times New Roman" w:hAnsi="Arial" w:cs="Arial"/>
          <w:color w:val="000000"/>
          <w:sz w:val="26"/>
          <w:szCs w:val="26"/>
          <w:lang w:val="en-US" w:eastAsia="ru-RU"/>
        </w:rPr>
      </w:pPr>
      <w:ins w:id="75" w:author="Unknown">
        <w:r w:rsidRPr="00AE284B">
          <w:rPr>
            <w:rFonts w:ascii="Arial" w:eastAsia="Times New Roman" w:hAnsi="Arial" w:cs="Arial"/>
            <w:color w:val="000000"/>
            <w:sz w:val="26"/>
            <w:szCs w:val="26"/>
            <w:lang w:val="en-US" w:eastAsia="ru-RU"/>
          </w:rPr>
          <w:t>X, bu araştırmalarından sonra David ROCKEFELLER’in ailenin hatırasını canlı tutmak için dedesinden kalan New York yakınlarındaki Kykuit’te çam ormanları arasında bulunan muhteşem mâlikanenin görünüşüne dikkatle baktı. Binanın kapısında </w:t>
        </w:r>
        <w:r w:rsidRPr="00AE284B">
          <w:rPr>
            <w:rFonts w:ascii="Arial" w:eastAsia="Times New Roman" w:hAnsi="Arial" w:cs="Arial"/>
            <w:i/>
            <w:iCs/>
            <w:color w:val="000000"/>
            <w:sz w:val="26"/>
            <w:szCs w:val="26"/>
            <w:lang w:val="en-US" w:eastAsia="ru-RU"/>
          </w:rPr>
          <w:t>“Mason üçgeni”</w:t>
        </w:r>
        <w:r w:rsidRPr="00AE284B">
          <w:rPr>
            <w:rFonts w:ascii="Arial" w:eastAsia="Times New Roman" w:hAnsi="Arial" w:cs="Arial"/>
            <w:color w:val="000000"/>
            <w:sz w:val="26"/>
            <w:szCs w:val="26"/>
            <w:lang w:val="en-US" w:eastAsia="ru-RU"/>
          </w:rPr>
          <w:t> ve çatıda dünya küresi üzerine ayakları ile dokunan</w:t>
        </w:r>
        <w:r w:rsidRPr="00AE284B">
          <w:rPr>
            <w:rFonts w:ascii="Arial" w:eastAsia="Times New Roman" w:hAnsi="Arial" w:cs="Arial"/>
            <w:i/>
            <w:iCs/>
            <w:color w:val="000000"/>
            <w:sz w:val="26"/>
            <w:szCs w:val="26"/>
            <w:lang w:val="en-US" w:eastAsia="ru-RU"/>
          </w:rPr>
          <w:t> “Anka kuşu”</w:t>
        </w:r>
        <w:r w:rsidRPr="00AE284B">
          <w:rPr>
            <w:rFonts w:ascii="Arial" w:eastAsia="Times New Roman" w:hAnsi="Arial" w:cs="Arial"/>
            <w:color w:val="000000"/>
            <w:sz w:val="26"/>
            <w:szCs w:val="26"/>
            <w:lang w:val="en-US" w:eastAsia="ru-RU"/>
          </w:rPr>
          <w:t>nun heybetini gördü.</w:t>
        </w:r>
      </w:ins>
    </w:p>
    <w:p w:rsidR="00AE284B" w:rsidRPr="00AE284B" w:rsidRDefault="00AE284B" w:rsidP="00AE284B">
      <w:pPr>
        <w:shd w:val="clear" w:color="auto" w:fill="F0F8FF"/>
        <w:spacing w:before="100" w:beforeAutospacing="1" w:after="100" w:afterAutospacing="1" w:line="240" w:lineRule="auto"/>
        <w:rPr>
          <w:ins w:id="76" w:author="Unknown"/>
          <w:rFonts w:ascii="Arial" w:eastAsia="Times New Roman" w:hAnsi="Arial" w:cs="Arial"/>
          <w:color w:val="000000"/>
          <w:sz w:val="26"/>
          <w:szCs w:val="26"/>
          <w:lang w:val="en-US" w:eastAsia="ru-RU"/>
        </w:rPr>
      </w:pPr>
      <w:ins w:id="77" w:author="Unknown">
        <w:r w:rsidRPr="00AE284B">
          <w:rPr>
            <w:rFonts w:ascii="Arial" w:eastAsia="Times New Roman" w:hAnsi="Arial" w:cs="Arial"/>
            <w:i/>
            <w:iCs/>
            <w:color w:val="000000"/>
            <w:sz w:val="26"/>
            <w:szCs w:val="26"/>
            <w:lang w:val="en-US" w:eastAsia="ru-RU"/>
          </w:rPr>
          <w:t>Ayrıntılar: Cezmi Yurtsever'in "Şifre" kitabındandır.</w:t>
        </w:r>
      </w:ins>
    </w:p>
    <w:p w:rsidR="002A656D" w:rsidRPr="00AE284B" w:rsidRDefault="002A656D">
      <w:pPr>
        <w:rPr>
          <w:lang w:val="en-US"/>
        </w:rPr>
      </w:pPr>
      <w:bookmarkStart w:id="78" w:name="_GoBack"/>
      <w:bookmarkEnd w:id="78"/>
    </w:p>
    <w:sectPr w:rsidR="002A656D" w:rsidRPr="00AE28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6DF"/>
    <w:rsid w:val="002566DF"/>
    <w:rsid w:val="002A656D"/>
    <w:rsid w:val="00AE28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E284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E284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E28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E284B"/>
  </w:style>
  <w:style w:type="character" w:styleId="a4">
    <w:name w:val="Emphasis"/>
    <w:basedOn w:val="a0"/>
    <w:uiPriority w:val="20"/>
    <w:qFormat/>
    <w:rsid w:val="00AE284B"/>
    <w:rPr>
      <w:i/>
      <w:iCs/>
    </w:rPr>
  </w:style>
  <w:style w:type="character" w:styleId="a5">
    <w:name w:val="Strong"/>
    <w:basedOn w:val="a0"/>
    <w:uiPriority w:val="22"/>
    <w:qFormat/>
    <w:rsid w:val="00AE284B"/>
    <w:rPr>
      <w:b/>
      <w:bCs/>
    </w:rPr>
  </w:style>
  <w:style w:type="paragraph" w:styleId="a6">
    <w:name w:val="Balloon Text"/>
    <w:basedOn w:val="a"/>
    <w:link w:val="a7"/>
    <w:uiPriority w:val="99"/>
    <w:semiHidden/>
    <w:unhideWhenUsed/>
    <w:rsid w:val="00AE284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E28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E284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E284B"/>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E284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E284B"/>
  </w:style>
  <w:style w:type="character" w:styleId="a4">
    <w:name w:val="Emphasis"/>
    <w:basedOn w:val="a0"/>
    <w:uiPriority w:val="20"/>
    <w:qFormat/>
    <w:rsid w:val="00AE284B"/>
    <w:rPr>
      <w:i/>
      <w:iCs/>
    </w:rPr>
  </w:style>
  <w:style w:type="character" w:styleId="a5">
    <w:name w:val="Strong"/>
    <w:basedOn w:val="a0"/>
    <w:uiPriority w:val="22"/>
    <w:qFormat/>
    <w:rsid w:val="00AE284B"/>
    <w:rPr>
      <w:b/>
      <w:bCs/>
    </w:rPr>
  </w:style>
  <w:style w:type="paragraph" w:styleId="a6">
    <w:name w:val="Balloon Text"/>
    <w:basedOn w:val="a"/>
    <w:link w:val="a7"/>
    <w:uiPriority w:val="99"/>
    <w:semiHidden/>
    <w:unhideWhenUsed/>
    <w:rsid w:val="00AE284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E28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3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2537</Words>
  <Characters>14462</Characters>
  <Application>Microsoft Office Word</Application>
  <DocSecurity>0</DocSecurity>
  <Lines>120</Lines>
  <Paragraphs>33</Paragraphs>
  <ScaleCrop>false</ScaleCrop>
  <Company>SPecialiST RePack</Company>
  <LinksUpToDate>false</LinksUpToDate>
  <CharactersWithSpaces>16966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2015-08-03T08:26:00Z</dcterms:created>
  <dcterms:modified xsi:type="dcterms:W3CDTF">2015-08-03T08:26:00Z</dcterms:modified>
</cp:coreProperties>
</file>