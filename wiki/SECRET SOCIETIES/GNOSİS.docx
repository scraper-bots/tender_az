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40" w:type="dxa"/>
        <w:tblCellSpacing w:w="0" w:type="dxa"/>
        <w:shd w:val="clear" w:color="auto" w:fill="F0F8FF"/>
        <w:tblCellMar>
          <w:left w:w="0" w:type="dxa"/>
          <w:right w:w="0" w:type="dxa"/>
        </w:tblCellMar>
        <w:tblLook w:val="04A0" w:firstRow="1" w:lastRow="0" w:firstColumn="1" w:lastColumn="0" w:noHBand="0" w:noVBand="1"/>
      </w:tblPr>
      <w:tblGrid>
        <w:gridCol w:w="14640"/>
      </w:tblGrid>
      <w:tr w:rsidR="004E4EEB" w:rsidRPr="004E4EEB" w:rsidTr="004E4EEB">
        <w:trPr>
          <w:trHeight w:val="570"/>
          <w:tblCellSpacing w:w="0" w:type="dxa"/>
        </w:trPr>
        <w:tc>
          <w:tcPr>
            <w:tcW w:w="14640" w:type="dxa"/>
            <w:shd w:val="clear" w:color="auto" w:fill="F0F8FF"/>
            <w:vAlign w:val="center"/>
            <w:hideMark/>
          </w:tcPr>
          <w:tbl>
            <w:tblPr>
              <w:tblW w:w="8520" w:type="dxa"/>
              <w:tblCellSpacing w:w="0" w:type="dxa"/>
              <w:tblCellMar>
                <w:left w:w="0" w:type="dxa"/>
                <w:right w:w="0" w:type="dxa"/>
              </w:tblCellMar>
              <w:tblLook w:val="04A0" w:firstRow="1" w:lastRow="0" w:firstColumn="1" w:lastColumn="0" w:noHBand="0" w:noVBand="1"/>
            </w:tblPr>
            <w:tblGrid>
              <w:gridCol w:w="8520"/>
            </w:tblGrid>
            <w:tr w:rsidR="004E4EEB" w:rsidRPr="004E4EEB">
              <w:trPr>
                <w:tblCellSpacing w:w="0" w:type="dxa"/>
              </w:trPr>
              <w:tc>
                <w:tcPr>
                  <w:tcW w:w="0" w:type="auto"/>
                  <w:tcMar>
                    <w:top w:w="45" w:type="dxa"/>
                    <w:left w:w="45" w:type="dxa"/>
                    <w:bottom w:w="45" w:type="dxa"/>
                    <w:right w:w="45" w:type="dxa"/>
                  </w:tcMar>
                  <w:vAlign w:val="center"/>
                  <w:hideMark/>
                </w:tcPr>
                <w:p w:rsidR="004E4EEB" w:rsidRPr="004E4EEB" w:rsidRDefault="004E4EEB" w:rsidP="004E4EEB">
                  <w:pPr>
                    <w:spacing w:after="0" w:line="240" w:lineRule="auto"/>
                    <w:ind w:left="300"/>
                    <w:rPr>
                      <w:rFonts w:ascii="Tahoma" w:eastAsia="Times New Roman" w:hAnsi="Tahoma" w:cs="Tahoma"/>
                      <w:color w:val="000000"/>
                      <w:sz w:val="17"/>
                      <w:szCs w:val="17"/>
                      <w:lang w:eastAsia="ru-RU"/>
                    </w:rPr>
                  </w:pPr>
                  <w:r w:rsidRPr="004E4EEB">
                    <w:rPr>
                      <w:rFonts w:ascii="Tahoma" w:eastAsia="Times New Roman" w:hAnsi="Tahoma" w:cs="Tahoma"/>
                      <w:color w:val="000000"/>
                      <w:sz w:val="17"/>
                      <w:szCs w:val="17"/>
                      <w:lang w:eastAsia="ru-RU"/>
                    </w:rPr>
                    <w:br/>
                    <w:t>Gnosis</w:t>
                  </w:r>
                </w:p>
              </w:tc>
            </w:tr>
          </w:tbl>
          <w:p w:rsidR="004E4EEB" w:rsidRPr="004E4EEB" w:rsidRDefault="004E4EEB" w:rsidP="004E4EEB">
            <w:pPr>
              <w:spacing w:after="0" w:line="240" w:lineRule="auto"/>
              <w:rPr>
                <w:rFonts w:ascii="Arial" w:eastAsia="Times New Roman" w:hAnsi="Arial" w:cs="Arial"/>
                <w:color w:val="000000"/>
                <w:sz w:val="21"/>
                <w:szCs w:val="21"/>
                <w:lang w:eastAsia="ru-RU"/>
              </w:rPr>
            </w:pPr>
          </w:p>
        </w:tc>
      </w:tr>
      <w:tr w:rsidR="004E4EEB" w:rsidRPr="004E4EEB" w:rsidTr="004E4EEB">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4E4EEB" w:rsidRPr="004E4EEB">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4E4EEB" w:rsidRPr="004E4EEB">
                    <w:trPr>
                      <w:tblCellSpacing w:w="0" w:type="dxa"/>
                    </w:trPr>
                    <w:tc>
                      <w:tcPr>
                        <w:tcW w:w="4700" w:type="pct"/>
                        <w:vAlign w:val="center"/>
                        <w:hideMark/>
                      </w:tcPr>
                      <w:p w:rsidR="004E4EEB" w:rsidRPr="004E4EEB" w:rsidRDefault="004E4EEB" w:rsidP="004E4EEB">
                        <w:pPr>
                          <w:spacing w:after="0" w:line="240" w:lineRule="auto"/>
                          <w:rPr>
                            <w:rFonts w:ascii="Times New Roman" w:eastAsia="Times New Roman" w:hAnsi="Times New Roman" w:cs="Times New Roman"/>
                            <w:i/>
                            <w:iCs/>
                            <w:sz w:val="26"/>
                            <w:szCs w:val="26"/>
                            <w:lang w:eastAsia="ru-RU"/>
                          </w:rPr>
                        </w:pPr>
                        <w:r w:rsidRPr="004E4EEB">
                          <w:rPr>
                            <w:rFonts w:ascii="Arial" w:eastAsia="Times New Roman" w:hAnsi="Arial" w:cs="Arial"/>
                            <w:color w:val="000000"/>
                            <w:sz w:val="26"/>
                            <w:szCs w:val="26"/>
                            <w:lang w:eastAsia="ru-RU"/>
                          </w:rPr>
                          <w:br/>
                        </w:r>
                        <w:r>
                          <w:rPr>
                            <w:rFonts w:ascii="Arial" w:eastAsia="Times New Roman" w:hAnsi="Arial" w:cs="Arial"/>
                            <w:i/>
                            <w:iCs/>
                            <w:noProof/>
                            <w:color w:val="000000"/>
                            <w:sz w:val="26"/>
                            <w:szCs w:val="26"/>
                            <w:lang w:eastAsia="ru-RU"/>
                          </w:rPr>
                          <w:drawing>
                            <wp:inline distT="0" distB="0" distL="0" distR="0" wp14:anchorId="3197B5EE" wp14:editId="242B3A83">
                              <wp:extent cx="5711825" cy="6583680"/>
                              <wp:effectExtent l="0" t="0" r="3175" b="7620"/>
                              <wp:docPr id="9" name="Рисунок 9" descr="Gnosis, Gno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osis, Gnox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6583680"/>
                                      </a:xfrm>
                                      <a:prstGeom prst="rect">
                                        <a:avLst/>
                                      </a:prstGeom>
                                      <a:noFill/>
                                      <a:ln>
                                        <a:noFill/>
                                      </a:ln>
                                    </pic:spPr>
                                  </pic:pic>
                                </a:graphicData>
                              </a:graphic>
                            </wp:inline>
                          </w:drawing>
                        </w:r>
                        <w:r w:rsidRPr="004E4EEB">
                          <w:rPr>
                            <w:rFonts w:ascii="Arial" w:eastAsia="Times New Roman" w:hAnsi="Arial" w:cs="Arial"/>
                            <w:i/>
                            <w:iCs/>
                            <w:color w:val="000000"/>
                            <w:sz w:val="26"/>
                            <w:szCs w:val="26"/>
                            <w:lang w:eastAsia="ru-RU"/>
                          </w:rPr>
                          <w:br/>
                        </w:r>
                        <w:r w:rsidRPr="004E4EEB">
                          <w:rPr>
                            <w:rFonts w:ascii="Arial" w:eastAsia="Times New Roman" w:hAnsi="Arial" w:cs="Arial"/>
                            <w:i/>
                            <w:iCs/>
                            <w:color w:val="000000"/>
                            <w:sz w:val="26"/>
                            <w:szCs w:val="26"/>
                            <w:lang w:eastAsia="ru-RU"/>
                          </w:rPr>
                          <w:br/>
                        </w:r>
                        <w:r>
                          <w:rPr>
                            <w:rFonts w:ascii="Arial" w:eastAsia="Times New Roman" w:hAnsi="Arial" w:cs="Arial"/>
                            <w:i/>
                            <w:iCs/>
                            <w:noProof/>
                            <w:color w:val="000000"/>
                            <w:sz w:val="26"/>
                            <w:szCs w:val="26"/>
                            <w:lang w:eastAsia="ru-RU"/>
                          </w:rPr>
                          <w:lastRenderedPageBreak/>
                          <w:drawing>
                            <wp:inline distT="0" distB="0" distL="0" distR="0" wp14:anchorId="29707F45" wp14:editId="5BCF3F13">
                              <wp:extent cx="5711825" cy="6163310"/>
                              <wp:effectExtent l="0" t="0" r="3175" b="8890"/>
                              <wp:docPr id="8" name="Рисунок 8" descr="Gnosis, Gno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osis, Gnox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825" cy="6163310"/>
                                      </a:xfrm>
                                      <a:prstGeom prst="rect">
                                        <a:avLst/>
                                      </a:prstGeom>
                                      <a:noFill/>
                                      <a:ln>
                                        <a:noFill/>
                                      </a:ln>
                                    </pic:spPr>
                                  </pic:pic>
                                </a:graphicData>
                              </a:graphic>
                            </wp:inline>
                          </w:drawing>
                        </w:r>
                      </w:p>
                      <w:p w:rsidR="004E4EEB" w:rsidRPr="004E4EEB" w:rsidRDefault="004E4EEB" w:rsidP="004E4EEB">
                        <w:pPr>
                          <w:shd w:val="clear" w:color="auto" w:fill="3B5998"/>
                          <w:spacing w:before="100" w:beforeAutospacing="1" w:after="100" w:afterAutospacing="1" w:line="240" w:lineRule="auto"/>
                          <w:ind w:left="195"/>
                          <w:jc w:val="center"/>
                          <w:outlineLvl w:val="0"/>
                          <w:rPr>
                            <w:rFonts w:ascii="Times New Roman" w:eastAsia="Times New Roman" w:hAnsi="Times New Roman" w:cs="Times New Roman"/>
                            <w:b/>
                            <w:bCs/>
                            <w:color w:val="F0F8FF"/>
                            <w:kern w:val="36"/>
                            <w:sz w:val="38"/>
                            <w:szCs w:val="38"/>
                            <w:lang w:eastAsia="ru-RU"/>
                          </w:rPr>
                        </w:pPr>
                        <w:r w:rsidRPr="004E4EEB">
                          <w:rPr>
                            <w:rFonts w:ascii="Arial" w:eastAsia="Times New Roman" w:hAnsi="Arial" w:cs="Arial"/>
                            <w:b/>
                            <w:bCs/>
                            <w:i/>
                            <w:iCs/>
                            <w:color w:val="F0F8FF"/>
                            <w:kern w:val="36"/>
                            <w:sz w:val="38"/>
                            <w:szCs w:val="38"/>
                            <w:lang w:eastAsia="ru-RU"/>
                          </w:rPr>
                          <w:t>Gnosis</w:t>
                        </w:r>
                      </w:p>
                      <w:p w:rsidR="004E4EEB" w:rsidRPr="004E4EEB" w:rsidRDefault="004E4EEB" w:rsidP="004E4EEB">
                        <w:pPr>
                          <w:spacing w:after="0" w:line="240" w:lineRule="auto"/>
                          <w:rPr>
                            <w:rFonts w:ascii="Arial" w:eastAsia="Times New Roman" w:hAnsi="Arial" w:cs="Arial"/>
                            <w:color w:val="000000"/>
                            <w:sz w:val="26"/>
                            <w:szCs w:val="26"/>
                            <w:lang w:eastAsia="ru-RU"/>
                          </w:rPr>
                        </w:pPr>
                        <w:proofErr w:type="gramStart"/>
                        <w:r w:rsidRPr="004E4EEB">
                          <w:rPr>
                            <w:rFonts w:ascii="Arial" w:eastAsia="Times New Roman" w:hAnsi="Arial" w:cs="Arial"/>
                            <w:i/>
                            <w:iCs/>
                            <w:color w:val="000000"/>
                            <w:sz w:val="26"/>
                            <w:szCs w:val="26"/>
                            <w:lang w:eastAsia="ru-RU"/>
                          </w:rPr>
                          <w:t>"Gnosis”,</w:t>
                        </w:r>
                        <w:r w:rsidRPr="004E4EEB">
                          <w:rPr>
                            <w:rFonts w:ascii="Arial" w:eastAsia="Times New Roman" w:hAnsi="Arial" w:cs="Arial"/>
                            <w:color w:val="000000"/>
                            <w:sz w:val="26"/>
                            <w:szCs w:val="26"/>
                            <w:lang w:eastAsia="ru-RU"/>
                          </w:rPr>
                          <w:t> Yunanca'da </w:t>
                        </w:r>
                        <w:r w:rsidRPr="004E4EEB">
                          <w:rPr>
                            <w:rFonts w:ascii="Arial" w:eastAsia="Times New Roman" w:hAnsi="Arial" w:cs="Arial"/>
                            <w:i/>
                            <w:iCs/>
                            <w:color w:val="000000"/>
                            <w:sz w:val="26"/>
                            <w:szCs w:val="26"/>
                            <w:lang w:eastAsia="ru-RU"/>
                          </w:rPr>
                          <w:t>“Bilgi”</w:t>
                        </w:r>
                        <w:r w:rsidRPr="004E4EEB">
                          <w:rPr>
                            <w:rFonts w:ascii="Arial" w:eastAsia="Times New Roman" w:hAnsi="Arial" w:cs="Arial"/>
                            <w:color w:val="000000"/>
                            <w:sz w:val="26"/>
                            <w:szCs w:val="26"/>
                            <w:lang w:eastAsia="ru-RU"/>
                          </w:rPr>
                          <w:t> anlamına gelen bir sözcüktür; insanın tinsel kurtuluşunu sağlayan bir bilinçlenme tarzıdır. İlk Hıristiyan düşünürlerinden biri olan İskenderiye'li Clement, Gnosis'i </w:t>
                        </w:r>
                        <w:r w:rsidRPr="004E4EEB">
                          <w:rPr>
                            <w:rFonts w:ascii="Arial" w:eastAsia="Times New Roman" w:hAnsi="Arial" w:cs="Arial"/>
                            <w:i/>
                            <w:iCs/>
                            <w:color w:val="000000"/>
                            <w:sz w:val="26"/>
                            <w:szCs w:val="26"/>
                            <w:lang w:eastAsia="ru-RU"/>
                          </w:rPr>
                          <w:t>“Tanrı Bilgisi”</w:t>
                        </w:r>
                        <w:r w:rsidRPr="004E4EEB">
                          <w:rPr>
                            <w:rFonts w:ascii="Arial" w:eastAsia="Times New Roman" w:hAnsi="Arial" w:cs="Arial"/>
                            <w:color w:val="000000"/>
                            <w:sz w:val="26"/>
                            <w:szCs w:val="26"/>
                            <w:lang w:eastAsia="ru-RU"/>
                          </w:rPr>
                          <w:t> olarak tanımlamış ve tüm olgun Hıristiyanları birer Gnostik olarak kabul etmiştir.</w:t>
                        </w:r>
                        <w:proofErr w:type="gramEnd"/>
                        <w:r w:rsidRPr="004E4EEB">
                          <w:rPr>
                            <w:rFonts w:ascii="Arial" w:eastAsia="Times New Roman" w:hAnsi="Arial" w:cs="Arial"/>
                            <w:color w:val="000000"/>
                            <w:sz w:val="26"/>
                            <w:szCs w:val="26"/>
                            <w:lang w:eastAsia="ru-RU"/>
                          </w:rPr>
                          <w:t xml:space="preserve"> Ne var ki, Clement'dan sonraki yıllarda Hıristiyan Kilisesi, Gnosis'i İsa'nın öğretilerinden bir sapma olarak değerlendirmiştir. Unutulmamalıdır ki Gnostizm, Hıristiyanlığın ilk dönemlerinde Akdeniz ve çevresinde oldukça yaygındı.</w:t>
                        </w:r>
                      </w:p>
                      <w:p w:rsidR="004E4EEB" w:rsidRPr="004E4EEB" w:rsidRDefault="004E4EEB" w:rsidP="004E4EEB">
                        <w:pPr>
                          <w:spacing w:before="100" w:beforeAutospacing="1" w:after="100" w:afterAutospacing="1" w:line="240" w:lineRule="auto"/>
                          <w:rPr>
                            <w:rFonts w:ascii="Arial" w:eastAsia="Times New Roman" w:hAnsi="Arial" w:cs="Arial"/>
                            <w:color w:val="000000"/>
                            <w:sz w:val="26"/>
                            <w:szCs w:val="26"/>
                            <w:lang w:eastAsia="ru-RU"/>
                          </w:rPr>
                        </w:pPr>
                        <w:r w:rsidRPr="004E4EEB">
                          <w:rPr>
                            <w:rFonts w:ascii="Arial" w:eastAsia="Times New Roman" w:hAnsi="Arial" w:cs="Arial"/>
                            <w:color w:val="000000"/>
                            <w:sz w:val="26"/>
                            <w:szCs w:val="26"/>
                            <w:lang w:eastAsia="ru-RU"/>
                          </w:rPr>
                          <w:t> </w:t>
                        </w:r>
                      </w:p>
                      <w:p w:rsidR="004E4EEB" w:rsidRPr="004E4EEB" w:rsidRDefault="004E4EEB" w:rsidP="004E4EEB">
                        <w:pPr>
                          <w:spacing w:before="100" w:beforeAutospacing="1" w:after="100" w:afterAutospacing="1" w:line="240" w:lineRule="auto"/>
                          <w:rPr>
                            <w:rFonts w:ascii="Arial" w:eastAsia="Times New Roman" w:hAnsi="Arial" w:cs="Arial"/>
                            <w:color w:val="000000"/>
                            <w:sz w:val="26"/>
                            <w:szCs w:val="26"/>
                            <w:lang w:eastAsia="ru-RU"/>
                          </w:rPr>
                        </w:pPr>
                        <w:r>
                          <w:rPr>
                            <w:rFonts w:ascii="Arial" w:eastAsia="Times New Roman" w:hAnsi="Arial" w:cs="Arial"/>
                            <w:noProof/>
                            <w:color w:val="000000"/>
                            <w:sz w:val="26"/>
                            <w:szCs w:val="26"/>
                            <w:lang w:eastAsia="ru-RU"/>
                          </w:rPr>
                          <w:lastRenderedPageBreak/>
                          <w:drawing>
                            <wp:inline distT="0" distB="0" distL="0" distR="0" wp14:anchorId="38B3A0E8" wp14:editId="5E30B86D">
                              <wp:extent cx="3017520" cy="2383790"/>
                              <wp:effectExtent l="0" t="0" r="0" b="0"/>
                              <wp:docPr id="7" name="Рисунок 7" descr="ein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 Bil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520" cy="2383790"/>
                                      </a:xfrm>
                                      <a:prstGeom prst="rect">
                                        <a:avLst/>
                                      </a:prstGeom>
                                      <a:noFill/>
                                      <a:ln>
                                        <a:noFill/>
                                      </a:ln>
                                    </pic:spPr>
                                  </pic:pic>
                                </a:graphicData>
                              </a:graphic>
                            </wp:inline>
                          </w:drawing>
                        </w:r>
                      </w:p>
                      <w:p w:rsidR="004E4EEB" w:rsidRPr="004E4EEB" w:rsidRDefault="004E4EEB" w:rsidP="004E4EEB">
                        <w:pPr>
                          <w:spacing w:before="100" w:beforeAutospacing="1" w:after="100" w:afterAutospacing="1" w:line="240" w:lineRule="auto"/>
                          <w:rPr>
                            <w:rFonts w:ascii="Arial" w:eastAsia="Times New Roman" w:hAnsi="Arial" w:cs="Arial"/>
                            <w:color w:val="000000"/>
                            <w:sz w:val="26"/>
                            <w:szCs w:val="26"/>
                            <w:lang w:val="en-US" w:eastAsia="ru-RU"/>
                          </w:rPr>
                        </w:pPr>
                        <w:r w:rsidRPr="004E4EEB">
                          <w:rPr>
                            <w:rFonts w:ascii="Arial" w:eastAsia="Times New Roman" w:hAnsi="Arial" w:cs="Arial"/>
                            <w:color w:val="000000"/>
                            <w:sz w:val="26"/>
                            <w:szCs w:val="26"/>
                            <w:lang w:val="en-US" w:eastAsia="ru-RU"/>
                          </w:rPr>
                          <w:t>Valentinus'çu Gnostikler, Gnosis'i iki biçimde tanımlarlar. İlki, Gnosis'in bir </w:t>
                        </w:r>
                        <w:r w:rsidRPr="004E4EEB">
                          <w:rPr>
                            <w:rFonts w:ascii="Arial" w:eastAsia="Times New Roman" w:hAnsi="Arial" w:cs="Arial"/>
                            <w:i/>
                            <w:iCs/>
                            <w:color w:val="000000"/>
                            <w:sz w:val="26"/>
                            <w:szCs w:val="26"/>
                            <w:lang w:val="en-US" w:eastAsia="ru-RU"/>
                          </w:rPr>
                          <w:t>“öz-bilgilenme”</w:t>
                        </w:r>
                        <w:r w:rsidRPr="004E4EEB">
                          <w:rPr>
                            <w:rFonts w:ascii="Arial" w:eastAsia="Times New Roman" w:hAnsi="Arial" w:cs="Arial"/>
                            <w:color w:val="000000"/>
                            <w:sz w:val="26"/>
                            <w:szCs w:val="26"/>
                            <w:lang w:val="en-US" w:eastAsia="ru-RU"/>
                          </w:rPr>
                          <w:t> (self-knowledge) yani insanın kendini tanıması olduğunu, ancak aynı zamanda da </w:t>
                        </w:r>
                        <w:r w:rsidRPr="004E4EEB">
                          <w:rPr>
                            <w:rFonts w:ascii="Arial" w:eastAsia="Times New Roman" w:hAnsi="Arial" w:cs="Arial"/>
                            <w:i/>
                            <w:iCs/>
                            <w:color w:val="000000"/>
                            <w:sz w:val="26"/>
                            <w:szCs w:val="26"/>
                            <w:lang w:val="en-US" w:eastAsia="ru-RU"/>
                          </w:rPr>
                          <w:t>“insanın içindeki ruhun tövbesi ve kurtuluşu”</w:t>
                        </w:r>
                        <w:r w:rsidRPr="004E4EEB">
                          <w:rPr>
                            <w:rFonts w:ascii="Arial" w:eastAsia="Times New Roman" w:hAnsi="Arial" w:cs="Arial"/>
                            <w:color w:val="000000"/>
                            <w:sz w:val="26"/>
                            <w:szCs w:val="26"/>
                            <w:lang w:val="en-US" w:eastAsia="ru-RU"/>
                          </w:rPr>
                          <w:t> anlamına geldiğini söylerler. Sonuç olarak Gnostikler, insanın kendisini tanımasının doğrudan kişinin kurtuluşunu ve günahlarından arınmasını sağladığını düşünürler. Ortodoks Hıristiyanlar ise, bu biçimde tanımlanan Gnosis'in Tanrı'ya iman etme yolunda sapkın bir inanç olduğunu ve kurtuluşu yalnızca kendini bilmenin sağlayamayacağını ileri sürerler. </w:t>
                        </w:r>
                      </w:p>
                      <w:p w:rsidR="004E4EEB" w:rsidRPr="004E4EEB" w:rsidRDefault="004E4EEB" w:rsidP="004E4EEB">
                        <w:pPr>
                          <w:spacing w:before="100" w:beforeAutospacing="1" w:after="100" w:afterAutospacing="1" w:line="240" w:lineRule="auto"/>
                          <w:rPr>
                            <w:rFonts w:ascii="Arial" w:eastAsia="Times New Roman" w:hAnsi="Arial" w:cs="Arial"/>
                            <w:color w:val="000000"/>
                            <w:sz w:val="26"/>
                            <w:szCs w:val="26"/>
                            <w:lang w:val="en-US" w:eastAsia="ru-RU"/>
                          </w:rPr>
                        </w:pPr>
                        <w:r w:rsidRPr="004E4EEB">
                          <w:rPr>
                            <w:rFonts w:ascii="Arial" w:eastAsia="Times New Roman" w:hAnsi="Arial" w:cs="Arial"/>
                            <w:color w:val="000000"/>
                            <w:sz w:val="26"/>
                            <w:szCs w:val="26"/>
                            <w:lang w:val="en-US" w:eastAsia="ru-RU"/>
                          </w:rPr>
                          <w:t>Çeşitli Gnostik tarikatlar, Gnosis'in içeriğini farklı biçimlerde belirlerler, ancak tümü insanın doğrudan kendini keşfetmesinin tanrısal olduğunu, zira Gnosis'in</w:t>
                        </w:r>
                        <w:r w:rsidRPr="004E4EEB">
                          <w:rPr>
                            <w:rFonts w:ascii="Arial" w:eastAsia="Times New Roman" w:hAnsi="Arial" w:cs="Arial"/>
                            <w:i/>
                            <w:iCs/>
                            <w:color w:val="000000"/>
                            <w:sz w:val="26"/>
                            <w:szCs w:val="26"/>
                            <w:lang w:val="en-US" w:eastAsia="ru-RU"/>
                          </w:rPr>
                          <w:t> “kendini bilmek, Tanrı'yı bilmektir”</w:t>
                        </w:r>
                        <w:r w:rsidRPr="004E4EEB">
                          <w:rPr>
                            <w:rFonts w:ascii="Arial" w:eastAsia="Times New Roman" w:hAnsi="Arial" w:cs="Arial"/>
                            <w:color w:val="000000"/>
                            <w:sz w:val="26"/>
                            <w:szCs w:val="26"/>
                            <w:lang w:val="en-US" w:eastAsia="ru-RU"/>
                          </w:rPr>
                          <w:t> tanımına odaklandığını ileri sürerler. Ortodoks Hıristiyanlar için bu görüş sapkındır, zira insanın kendisi de Tanrı'ın yaratımının parçalarından biridir ve bu nedenle, doğrudan Yaratıcı ile eş tutulamaz. Gnostik kitaplardan biri olan Philip İncili'nde, Gnosis'e ulaşan kişinin </w:t>
                        </w:r>
                        <w:r w:rsidRPr="004E4EEB">
                          <w:rPr>
                            <w:rFonts w:ascii="Arial" w:eastAsia="Times New Roman" w:hAnsi="Arial" w:cs="Arial"/>
                            <w:i/>
                            <w:iCs/>
                            <w:color w:val="000000"/>
                            <w:sz w:val="26"/>
                            <w:szCs w:val="26"/>
                            <w:lang w:val="en-US" w:eastAsia="ru-RU"/>
                          </w:rPr>
                          <w:t>“artık bir Hıristiyan değil, bir İsa olduğu”</w:t>
                        </w:r>
                        <w:r w:rsidRPr="004E4EEB">
                          <w:rPr>
                            <w:rFonts w:ascii="Arial" w:eastAsia="Times New Roman" w:hAnsi="Arial" w:cs="Arial"/>
                            <w:color w:val="000000"/>
                            <w:sz w:val="26"/>
                            <w:szCs w:val="26"/>
                            <w:lang w:val="en-US" w:eastAsia="ru-RU"/>
                          </w:rPr>
                          <w:t> yazılıdır. Elbette bu görüş de, İsa'nın tek ve benzersiz olduğuna inanan Ortodoks Hıristiyan öğretisine karşıttır. Tüm bunlara ek olarak Gnostikler, kendini İsa ile bir tutan kişilerden bekleneceği gibi, Hıristiyan Kilisesinin piskoposların yetkesi altında örgütlenme çabasına da özellikle karşı çıkmışlardır.</w:t>
                        </w:r>
                      </w:p>
                      <w:p w:rsidR="004E4EEB" w:rsidRPr="004E4EEB" w:rsidRDefault="004E4EEB" w:rsidP="004E4EEB">
                        <w:pPr>
                          <w:spacing w:before="100" w:beforeAutospacing="1" w:after="100" w:afterAutospacing="1" w:line="240" w:lineRule="auto"/>
                          <w:rPr>
                            <w:rFonts w:ascii="Arial" w:eastAsia="Times New Roman" w:hAnsi="Arial" w:cs="Arial"/>
                            <w:color w:val="000000"/>
                            <w:sz w:val="26"/>
                            <w:szCs w:val="26"/>
                            <w:lang w:val="en-US" w:eastAsia="ru-RU"/>
                          </w:rPr>
                        </w:pPr>
                        <w:r w:rsidRPr="004E4EEB">
                          <w:rPr>
                            <w:rFonts w:ascii="Arial" w:eastAsia="Times New Roman" w:hAnsi="Arial" w:cs="Arial"/>
                            <w:color w:val="000000"/>
                            <w:sz w:val="26"/>
                            <w:szCs w:val="26"/>
                            <w:lang w:val="en-US" w:eastAsia="ru-RU"/>
                          </w:rPr>
                          <w:t>Gnosis'i deneysel düzeye çıkarabilmek amacıyla Gnostik okullar, ritüel ve meditasyon benzeri bir çok pratik uygulamaları da kullanmıştır. Tinsel özgürleşmeye yalnızca insanın kendini tanıması ile varılabileceği düşüncesi, Ortodoks Hıristiyanlık için sapkın olmakla birlikte, Budizm için esastır. Budistler, insanın çektiği acıların kendi gerçek doğasını bilmemesinden kaynaklandığına inanırlar. Bu açıklama, Gnosis'in Hindistan'dan Batı'ya İ.S. I. yüzyılda Budist rahipler tarafından getirilmiş olabileceği olasılığını çağrıştırabilir, ancak bu görüşü destekleyecek hiç bir tarihsel kanıt yoktur. Bir çok ezoterik inanç sistemi, insanın öz varlığının tanrısal olduğunu vurgulamıştır. Gnostik akım, tüm dünyadaki manevi düşünce sistemleri üzerinde büyük etki yaratmıştır.</w:t>
                        </w:r>
                      </w:p>
                      <w:p w:rsidR="004E4EEB" w:rsidRPr="004E4EEB" w:rsidRDefault="004E4EEB" w:rsidP="004E4EEB">
                        <w:pPr>
                          <w:spacing w:before="100" w:beforeAutospacing="1" w:after="100" w:afterAutospacing="1" w:line="240" w:lineRule="auto"/>
                          <w:rPr>
                            <w:rFonts w:ascii="Arial" w:eastAsia="Times New Roman" w:hAnsi="Arial" w:cs="Arial"/>
                            <w:color w:val="000000"/>
                            <w:sz w:val="26"/>
                            <w:szCs w:val="26"/>
                            <w:lang w:val="en-US" w:eastAsia="ru-RU"/>
                          </w:rPr>
                        </w:pPr>
                        <w:r w:rsidRPr="004E4EEB">
                          <w:rPr>
                            <w:rFonts w:ascii="Arial" w:eastAsia="Times New Roman" w:hAnsi="Arial" w:cs="Arial"/>
                            <w:color w:val="000000"/>
                            <w:sz w:val="26"/>
                            <w:szCs w:val="26"/>
                            <w:lang w:val="en-US" w:eastAsia="ru-RU"/>
                          </w:rPr>
                          <w:t>Gnosis, insanın Tanrı'yı, O'nun gizlerini ve yaratılışın gizemlerini tanıması arzusundan doğar. Gnostikler, önce kutsal metinler ile, mensup bulundukları dinlerin kutsal kitapları ile işe başlarlar ve ezoterik bir anlam ya da gizli bir mesaj içerip içermediklerini anlayabilmek için bu metinler üzerinde şifre çözercesine çabalarlar. Gnostisizm bir tür “Hermetizm”dir ve Gnostikler, dinsel anlatım ve yazıların, ilk bakışta görüldüğünden daha derinlerde, tümcelerin, sözcüklerin ve metin yapısının içine gizlenmiş anlamlar içerdiklerine inanırlar.</w:t>
                        </w:r>
                      </w:p>
                      <w:p w:rsidR="004E4EEB" w:rsidRPr="004E4EEB" w:rsidRDefault="004E4EEB" w:rsidP="004E4EEB">
                        <w:pPr>
                          <w:spacing w:before="100" w:beforeAutospacing="1" w:after="100" w:afterAutospacing="1" w:line="240" w:lineRule="auto"/>
                          <w:rPr>
                            <w:rFonts w:ascii="Arial" w:eastAsia="Times New Roman" w:hAnsi="Arial" w:cs="Arial"/>
                            <w:color w:val="000000"/>
                            <w:sz w:val="26"/>
                            <w:szCs w:val="26"/>
                            <w:lang w:eastAsia="ru-RU"/>
                          </w:rPr>
                        </w:pPr>
                        <w:r>
                          <w:rPr>
                            <w:rFonts w:ascii="Arial" w:eastAsia="Times New Roman" w:hAnsi="Arial" w:cs="Arial"/>
                            <w:noProof/>
                            <w:color w:val="000000"/>
                            <w:sz w:val="26"/>
                            <w:szCs w:val="26"/>
                            <w:lang w:eastAsia="ru-RU"/>
                          </w:rPr>
                          <w:lastRenderedPageBreak/>
                          <w:drawing>
                            <wp:inline distT="0" distB="0" distL="0" distR="0" wp14:anchorId="0E2006C4" wp14:editId="7DB04685">
                              <wp:extent cx="2419985" cy="2536190"/>
                              <wp:effectExtent l="0" t="0" r="0" b="0"/>
                              <wp:docPr id="6" name="Рисунок 6" descr="ein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n Bi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985" cy="2536190"/>
                                      </a:xfrm>
                                      <a:prstGeom prst="rect">
                                        <a:avLst/>
                                      </a:prstGeom>
                                      <a:noFill/>
                                      <a:ln>
                                        <a:noFill/>
                                      </a:ln>
                                    </pic:spPr>
                                  </pic:pic>
                                </a:graphicData>
                              </a:graphic>
                            </wp:inline>
                          </w:drawing>
                        </w:r>
                      </w:p>
                      <w:p w:rsidR="004E4EEB" w:rsidRPr="004E4EEB" w:rsidRDefault="004E4EEB" w:rsidP="004E4EEB">
                        <w:pPr>
                          <w:spacing w:before="100" w:beforeAutospacing="1" w:after="100" w:afterAutospacing="1" w:line="240" w:lineRule="auto"/>
                          <w:rPr>
                            <w:rFonts w:ascii="Arial" w:eastAsia="Times New Roman" w:hAnsi="Arial" w:cs="Arial"/>
                            <w:color w:val="000000"/>
                            <w:sz w:val="26"/>
                            <w:szCs w:val="26"/>
                            <w:lang w:eastAsia="ru-RU"/>
                          </w:rPr>
                        </w:pPr>
                        <w:r w:rsidRPr="004E4EEB">
                          <w:rPr>
                            <w:rFonts w:ascii="Arial" w:eastAsia="Times New Roman" w:hAnsi="Arial" w:cs="Arial"/>
                            <w:color w:val="000000"/>
                            <w:sz w:val="26"/>
                            <w:szCs w:val="26"/>
                            <w:lang w:eastAsia="ru-RU"/>
                          </w:rPr>
                          <w:t>Gnostikler, </w:t>
                        </w:r>
                        <w:r w:rsidRPr="004E4EEB">
                          <w:rPr>
                            <w:rFonts w:ascii="Arial" w:eastAsia="Times New Roman" w:hAnsi="Arial" w:cs="Arial"/>
                            <w:i/>
                            <w:iCs/>
                            <w:color w:val="000000"/>
                            <w:sz w:val="26"/>
                            <w:szCs w:val="26"/>
                            <w:lang w:eastAsia="ru-RU"/>
                          </w:rPr>
                          <w:t>“kökleri”</w:t>
                        </w:r>
                        <w:r w:rsidRPr="004E4EEB">
                          <w:rPr>
                            <w:rFonts w:ascii="Arial" w:eastAsia="Times New Roman" w:hAnsi="Arial" w:cs="Arial"/>
                            <w:color w:val="000000"/>
                            <w:sz w:val="26"/>
                            <w:szCs w:val="26"/>
                            <w:lang w:eastAsia="ru-RU"/>
                          </w:rPr>
                          <w:t> ve </w:t>
                        </w:r>
                        <w:r w:rsidRPr="004E4EEB">
                          <w:rPr>
                            <w:rFonts w:ascii="Arial" w:eastAsia="Times New Roman" w:hAnsi="Arial" w:cs="Arial"/>
                            <w:i/>
                            <w:iCs/>
                            <w:color w:val="000000"/>
                            <w:sz w:val="26"/>
                            <w:szCs w:val="26"/>
                            <w:lang w:eastAsia="ru-RU"/>
                          </w:rPr>
                          <w:t>“gizleri”</w:t>
                        </w:r>
                        <w:r w:rsidRPr="004E4EEB">
                          <w:rPr>
                            <w:rFonts w:ascii="Arial" w:eastAsia="Times New Roman" w:hAnsi="Arial" w:cs="Arial"/>
                            <w:color w:val="000000"/>
                            <w:sz w:val="26"/>
                            <w:szCs w:val="26"/>
                            <w:lang w:eastAsia="ru-RU"/>
                          </w:rPr>
                          <w:t xml:space="preserve"> ele geçirebilmek için maddenin özüne ulaşmayı hedeflerler. Bu onların kötülük ile yüz yüze gelmelerini sağlar. Gnostikler, kendilerinde ve dünyada rastladıkları kötülük ile mücadele ederler. Kendini tanımak yolundaki yanılgıların giderilmesi, evreni tanımaktaki yanılgıların silinmesine de yol açar. Yobaz ya da sofu değillerdir; onlar, görünmez olsa bile, her zaman varolan ışığı aramaktadırlar. </w:t>
                        </w:r>
                        <w:proofErr w:type="gramStart"/>
                        <w:r w:rsidRPr="004E4EEB">
                          <w:rPr>
                            <w:rFonts w:ascii="Arial" w:eastAsia="Times New Roman" w:hAnsi="Arial" w:cs="Arial"/>
                            <w:color w:val="000000"/>
                            <w:sz w:val="26"/>
                            <w:szCs w:val="26"/>
                            <w:lang w:eastAsia="ru-RU"/>
                          </w:rPr>
                          <w:t>Kendilerini Tanrı ile eşdeğer tuttukları ileri sürülürse de, bu doğru değildir; Gnostikler yalnızca kendi içlerinde bulunduğuna inandıkları tanrısallığı aramaktadırlar. İnsanoğlunun kendini gerçekleştirmek adına, Tanrı'nın zaferine destek olması gerektiğini öne sürerler.</w:t>
                        </w:r>
                        <w:proofErr w:type="gramEnd"/>
                        <w:r w:rsidRPr="004E4EEB">
                          <w:rPr>
                            <w:rFonts w:ascii="Arial" w:eastAsia="Times New Roman" w:hAnsi="Arial" w:cs="Arial"/>
                            <w:color w:val="000000"/>
                            <w:sz w:val="26"/>
                            <w:szCs w:val="26"/>
                            <w:lang w:eastAsia="ru-RU"/>
                          </w:rPr>
                          <w:t xml:space="preserve"> Tanrı'nın gizemini aydınlatmanın değil, kendilerini aydınlatmanın çarelerini ararlar. Bu aydınlanma yalnızca entellektüel düzeyde kalmayıp, aynı zamanda aydınlanarak kutsallaşan kişinin bedenine de odaklanmıştır.</w:t>
                        </w:r>
                      </w:p>
                      <w:p w:rsidR="004E4EEB" w:rsidRPr="004E4EEB" w:rsidRDefault="004E4EEB" w:rsidP="004E4EEB">
                        <w:pPr>
                          <w:spacing w:before="100" w:beforeAutospacing="1" w:after="100" w:afterAutospacing="1" w:line="240" w:lineRule="auto"/>
                          <w:rPr>
                            <w:rFonts w:ascii="Arial" w:eastAsia="Times New Roman" w:hAnsi="Arial" w:cs="Arial"/>
                            <w:color w:val="000000"/>
                            <w:sz w:val="26"/>
                            <w:szCs w:val="26"/>
                            <w:lang w:eastAsia="ru-RU"/>
                          </w:rPr>
                        </w:pPr>
                        <w:proofErr w:type="gramStart"/>
                        <w:r w:rsidRPr="004E4EEB">
                          <w:rPr>
                            <w:rFonts w:ascii="Arial" w:eastAsia="Times New Roman" w:hAnsi="Arial" w:cs="Arial"/>
                            <w:color w:val="000000"/>
                            <w:sz w:val="26"/>
                            <w:szCs w:val="26"/>
                            <w:lang w:eastAsia="ru-RU"/>
                          </w:rPr>
                          <w:t>Bir tür gizemci varoluşçuluk olarak, Gnostizm özgürlüğün anasıdır ve yaratıcı tanrısallığın destekçisi olduğunu açıkça ortaya koyar. İnsan, kötülükten kurtulmak uğruna, yanılgılarının üstesinden gelmelidir. Özetle insanoğlu kendi varlığının, kendi gururunun ve sürekliliğinin sorumlusu olsa da</w:t>
                        </w:r>
                        <w:proofErr w:type="gramEnd"/>
                        <w:r w:rsidRPr="004E4EEB">
                          <w:rPr>
                            <w:rFonts w:ascii="Arial" w:eastAsia="Times New Roman" w:hAnsi="Arial" w:cs="Arial"/>
                            <w:color w:val="000000"/>
                            <w:sz w:val="26"/>
                            <w:szCs w:val="26"/>
                            <w:lang w:eastAsia="ru-RU"/>
                          </w:rPr>
                          <w:t xml:space="preserve">, kötülüğün kaynağı değildir. Gnostizm, Hermetizmin felsefi temelini oluşturur; Evrenin gizlerinin ardındaki arayışın bir parçasıdır; mitlerle zenginleşmiş, simgeler sayesinde gelişmiştir; Sevgi ve umutsuzluk arasında bir sarkaç gibi gidip gelmektedir. </w:t>
                        </w:r>
                        <w:proofErr w:type="gramStart"/>
                        <w:r w:rsidRPr="004E4EEB">
                          <w:rPr>
                            <w:rFonts w:ascii="Arial" w:eastAsia="Times New Roman" w:hAnsi="Arial" w:cs="Arial"/>
                            <w:color w:val="000000"/>
                            <w:sz w:val="26"/>
                            <w:szCs w:val="26"/>
                            <w:lang w:eastAsia="ru-RU"/>
                          </w:rPr>
                          <w:t>Gnostik kendinin </w:t>
                        </w:r>
                        <w:r w:rsidRPr="004E4EEB">
                          <w:rPr>
                            <w:rFonts w:ascii="Arial" w:eastAsia="Times New Roman" w:hAnsi="Arial" w:cs="Arial"/>
                            <w:i/>
                            <w:iCs/>
                            <w:color w:val="000000"/>
                            <w:sz w:val="26"/>
                            <w:szCs w:val="26"/>
                            <w:lang w:eastAsia="ru-RU"/>
                          </w:rPr>
                          <w:t>“Tanrı'nın oğlu”</w:t>
                        </w:r>
                        <w:r w:rsidRPr="004E4EEB">
                          <w:rPr>
                            <w:rFonts w:ascii="Arial" w:eastAsia="Times New Roman" w:hAnsi="Arial" w:cs="Arial"/>
                            <w:color w:val="000000"/>
                            <w:sz w:val="26"/>
                            <w:szCs w:val="26"/>
                            <w:lang w:eastAsia="ru-RU"/>
                          </w:rPr>
                          <w:t> olmasını arzular; oysa simyacı</w:t>
                        </w:r>
                        <w:r w:rsidRPr="004E4EEB">
                          <w:rPr>
                            <w:rFonts w:ascii="Arial" w:eastAsia="Times New Roman" w:hAnsi="Arial" w:cs="Arial"/>
                            <w:i/>
                            <w:iCs/>
                            <w:color w:val="000000"/>
                            <w:sz w:val="26"/>
                            <w:szCs w:val="26"/>
                            <w:lang w:eastAsia="ru-RU"/>
                          </w:rPr>
                          <w:t>“kendi yapıtının oğlu”</w:t>
                        </w:r>
                        <w:r w:rsidRPr="004E4EEB">
                          <w:rPr>
                            <w:rFonts w:ascii="Arial" w:eastAsia="Times New Roman" w:hAnsi="Arial" w:cs="Arial"/>
                            <w:color w:val="000000"/>
                            <w:sz w:val="26"/>
                            <w:szCs w:val="26"/>
                            <w:lang w:eastAsia="ru-RU"/>
                          </w:rPr>
                          <w:t> olmayı istemekte ve herşeyi kendine sahiplenmektedir. İnisiyasyon, varoluşun bireysel bir biçimidir ve Gnostizm, inisiyasyonun kollektif olarak ortaya konuluşudur zira Gnostik, gizemci inananlar topluluğunun bir alt grubuna üyedir.</w:t>
                        </w:r>
                        <w:proofErr w:type="gramEnd"/>
                      </w:p>
                      <w:p w:rsidR="004E4EEB" w:rsidRPr="004E4EEB" w:rsidRDefault="004E4EEB" w:rsidP="004E4EEB">
                        <w:pPr>
                          <w:spacing w:before="100" w:beforeAutospacing="1" w:after="100" w:afterAutospacing="1" w:line="240" w:lineRule="auto"/>
                          <w:rPr>
                            <w:rFonts w:ascii="Arial" w:eastAsia="Times New Roman" w:hAnsi="Arial" w:cs="Arial"/>
                            <w:color w:val="000000"/>
                            <w:sz w:val="26"/>
                            <w:szCs w:val="26"/>
                            <w:lang w:eastAsia="ru-RU"/>
                          </w:rPr>
                        </w:pPr>
                        <w:r>
                          <w:rPr>
                            <w:rFonts w:ascii="Arial" w:eastAsia="Times New Roman" w:hAnsi="Arial" w:cs="Arial"/>
                            <w:noProof/>
                            <w:color w:val="000000"/>
                            <w:sz w:val="26"/>
                            <w:szCs w:val="26"/>
                            <w:lang w:eastAsia="ru-RU"/>
                          </w:rPr>
                          <w:lastRenderedPageBreak/>
                          <w:drawing>
                            <wp:inline distT="0" distB="0" distL="0" distR="0" wp14:anchorId="6E8E5ACB" wp14:editId="663E0EF6">
                              <wp:extent cx="2011680" cy="4572000"/>
                              <wp:effectExtent l="0" t="0" r="7620" b="0"/>
                              <wp:docPr id="5" name="Рисунок 5" descr="ein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n Bi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4572000"/>
                                      </a:xfrm>
                                      <a:prstGeom prst="rect">
                                        <a:avLst/>
                                      </a:prstGeom>
                                      <a:noFill/>
                                      <a:ln>
                                        <a:noFill/>
                                      </a:ln>
                                    </pic:spPr>
                                  </pic:pic>
                                </a:graphicData>
                              </a:graphic>
                            </wp:inline>
                          </w:drawing>
                        </w:r>
                      </w:p>
                      <w:p w:rsidR="004E4EEB" w:rsidRPr="004E4EEB" w:rsidRDefault="004E4EEB" w:rsidP="004E4EEB">
                        <w:pPr>
                          <w:spacing w:before="100" w:beforeAutospacing="1" w:after="100" w:afterAutospacing="1" w:line="240" w:lineRule="auto"/>
                          <w:rPr>
                            <w:ins w:id="0" w:author="Unknown"/>
                            <w:rFonts w:ascii="Arial" w:eastAsia="Times New Roman" w:hAnsi="Arial" w:cs="Arial"/>
                            <w:color w:val="000000"/>
                            <w:sz w:val="26"/>
                            <w:szCs w:val="26"/>
                            <w:lang w:val="en-US" w:eastAsia="ru-RU"/>
                          </w:rPr>
                        </w:pPr>
                        <w:ins w:id="1" w:author="Unknown">
                          <w:r w:rsidRPr="004E4EEB">
                            <w:rPr>
                              <w:rFonts w:ascii="Arial" w:eastAsia="Times New Roman" w:hAnsi="Arial" w:cs="Arial"/>
                              <w:i/>
                              <w:iCs/>
                              <w:color w:val="000000"/>
                              <w:sz w:val="26"/>
                              <w:szCs w:val="26"/>
                              <w:lang w:val="en-US" w:eastAsia="ru-RU"/>
                            </w:rPr>
                            <w:t>From Darkness to Light - Deville</w:t>
                          </w:r>
                        </w:ins>
                      </w:p>
                      <w:p w:rsidR="004E4EEB" w:rsidRPr="004E4EEB" w:rsidRDefault="004E4EEB" w:rsidP="004E4EEB">
                        <w:pPr>
                          <w:spacing w:before="100" w:beforeAutospacing="1" w:after="100" w:afterAutospacing="1" w:line="240" w:lineRule="auto"/>
                          <w:rPr>
                            <w:ins w:id="2" w:author="Unknown"/>
                            <w:rFonts w:ascii="Arial" w:eastAsia="Times New Roman" w:hAnsi="Arial" w:cs="Arial"/>
                            <w:color w:val="000000"/>
                            <w:sz w:val="26"/>
                            <w:szCs w:val="26"/>
                            <w:lang w:val="en-US" w:eastAsia="ru-RU"/>
                          </w:rPr>
                        </w:pPr>
                        <w:ins w:id="3" w:author="Unknown">
                          <w:r w:rsidRPr="004E4EEB">
                            <w:rPr>
                              <w:rFonts w:ascii="Arial" w:eastAsia="Times New Roman" w:hAnsi="Arial" w:cs="Arial"/>
                              <w:color w:val="000000"/>
                              <w:sz w:val="26"/>
                              <w:szCs w:val="26"/>
                              <w:lang w:val="en-US" w:eastAsia="ru-RU"/>
                            </w:rPr>
                            <w:t>Genellikle Gnostizm'in kökeninin, Yahudiliğin bazı etkilerini taşıyan bir tür Pagan'lık olduğuna inanılır. Gnostizm, önce Babil'de ortaya çıkmış, oradan Küçük Asya ve Suriye'ye yayılmıştır. İlk Gnostik kitapların İsa'dan hemen önceki yıllarda yazılmış olduğu sanılmaktadır. Bu durum, bazı uzmanların Hıristiyanlığı Gnostizmin bir kolu olarak değerlendirmelerine yol açmıştır. Bu kişiler İsa'nın bir </w:t>
                          </w:r>
                          <w:r w:rsidRPr="004E4EEB">
                            <w:rPr>
                              <w:rFonts w:ascii="Arial" w:eastAsia="Times New Roman" w:hAnsi="Arial" w:cs="Arial"/>
                              <w:i/>
                              <w:iCs/>
                              <w:color w:val="000000"/>
                              <w:sz w:val="26"/>
                              <w:szCs w:val="26"/>
                              <w:lang w:val="en-US" w:eastAsia="ru-RU"/>
                            </w:rPr>
                            <w:t>“Essene”</w:t>
                          </w:r>
                          <w:r w:rsidRPr="004E4EEB">
                            <w:rPr>
                              <w:rFonts w:ascii="Arial" w:eastAsia="Times New Roman" w:hAnsi="Arial" w:cs="Arial"/>
                              <w:color w:val="000000"/>
                              <w:sz w:val="26"/>
                              <w:szCs w:val="26"/>
                              <w:lang w:val="en-US" w:eastAsia="ru-RU"/>
                            </w:rPr>
                            <w:t> olduğunu, Esseneler'in de Gnostik olduklarını ileri sürerler. Onlara göre, İncil dünyanın yaratılışını ve gelecek olan kıyameti anlatan şifreli bir metindir. </w:t>
                          </w:r>
                          <w:r w:rsidRPr="004E4EEB">
                            <w:rPr>
                              <w:rFonts w:ascii="Arial" w:eastAsia="Times New Roman" w:hAnsi="Arial" w:cs="Arial"/>
                              <w:i/>
                              <w:iCs/>
                              <w:color w:val="000000"/>
                              <w:sz w:val="26"/>
                              <w:szCs w:val="26"/>
                              <w:lang w:val="en-US" w:eastAsia="ru-RU"/>
                            </w:rPr>
                            <w:t>“Maniciler”</w:t>
                          </w:r>
                          <w:r w:rsidRPr="004E4EEB">
                            <w:rPr>
                              <w:rFonts w:ascii="Arial" w:eastAsia="Times New Roman" w:hAnsi="Arial" w:cs="Arial"/>
                              <w:color w:val="000000"/>
                              <w:sz w:val="26"/>
                              <w:szCs w:val="26"/>
                              <w:lang w:val="en-US" w:eastAsia="ru-RU"/>
                            </w:rPr>
                            <w:t> gibi Gnostikler de iyi ve kötünün sürekli bir çekişme içinde olduğuna ve </w:t>
                          </w:r>
                          <w:r w:rsidRPr="004E4EEB">
                            <w:rPr>
                              <w:rFonts w:ascii="Arial" w:eastAsia="Times New Roman" w:hAnsi="Arial" w:cs="Arial"/>
                              <w:i/>
                              <w:iCs/>
                              <w:color w:val="000000"/>
                              <w:sz w:val="26"/>
                              <w:szCs w:val="26"/>
                              <w:lang w:val="en-US" w:eastAsia="ru-RU"/>
                            </w:rPr>
                            <w:t>“Adalet Egemeni”</w:t>
                          </w:r>
                          <w:r w:rsidRPr="004E4EEB">
                            <w:rPr>
                              <w:rFonts w:ascii="Arial" w:eastAsia="Times New Roman" w:hAnsi="Arial" w:cs="Arial"/>
                              <w:color w:val="000000"/>
                              <w:sz w:val="26"/>
                              <w:szCs w:val="26"/>
                              <w:lang w:val="en-US" w:eastAsia="ru-RU"/>
                            </w:rPr>
                            <w:t> figürünün tıpkı İsa gibi, yanılsamalı bir bedende yaşayan bir ruh olduğuna inanırlar. İnsanın özdeksel ve tinsel tarihini yansıtan Gnostizm, diğer tüm dinsel inançlarla aynı eski kökenleri paylaşmaktadır.</w:t>
                          </w:r>
                        </w:ins>
                      </w:p>
                      <w:p w:rsidR="004E4EEB" w:rsidRPr="004E4EEB" w:rsidRDefault="004E4EEB" w:rsidP="004E4EEB">
                        <w:pPr>
                          <w:spacing w:before="100" w:beforeAutospacing="1" w:after="100" w:afterAutospacing="1" w:line="240" w:lineRule="auto"/>
                          <w:rPr>
                            <w:ins w:id="4" w:author="Unknown"/>
                            <w:rFonts w:ascii="Arial" w:eastAsia="Times New Roman" w:hAnsi="Arial" w:cs="Arial"/>
                            <w:color w:val="000000"/>
                            <w:sz w:val="26"/>
                            <w:szCs w:val="26"/>
                            <w:lang w:val="en-US" w:eastAsia="ru-RU"/>
                          </w:rPr>
                        </w:pPr>
                        <w:ins w:id="5" w:author="Unknown">
                          <w:r w:rsidRPr="004E4EEB">
                            <w:rPr>
                              <w:rFonts w:ascii="Arial" w:eastAsia="Times New Roman" w:hAnsi="Arial" w:cs="Arial"/>
                              <w:color w:val="000000"/>
                              <w:sz w:val="26"/>
                              <w:szCs w:val="26"/>
                              <w:lang w:val="en-US" w:eastAsia="ru-RU"/>
                            </w:rPr>
                            <w:t>Gnosis'in aranışının başlangıcında adaylar, müthiş bir umutsuzluk duygusu ve aynı zamanda güçlü bir sevgi patlaması içine çekilirler. Gnostizmde inisiyasyon, iyiliğe yönelmek değil, varolan kötülüğün iyiliğe dönüştürülmesini, koyu umutsuzluktan dayanışmaya geçişi işlemektedir.</w:t>
                          </w:r>
                        </w:ins>
                      </w:p>
                      <w:p w:rsidR="004E4EEB" w:rsidRPr="004E4EEB" w:rsidRDefault="004E4EEB" w:rsidP="004E4EEB">
                        <w:pPr>
                          <w:spacing w:before="100" w:beforeAutospacing="1" w:after="100" w:afterAutospacing="1" w:line="240" w:lineRule="auto"/>
                          <w:rPr>
                            <w:ins w:id="6" w:author="Unknown"/>
                            <w:rFonts w:ascii="Arial" w:eastAsia="Times New Roman" w:hAnsi="Arial" w:cs="Arial"/>
                            <w:color w:val="000000"/>
                            <w:sz w:val="26"/>
                            <w:szCs w:val="26"/>
                            <w:lang w:eastAsia="ru-RU"/>
                          </w:rPr>
                        </w:pPr>
                        <w:r>
                          <w:rPr>
                            <w:rFonts w:ascii="Arial" w:eastAsia="Times New Roman" w:hAnsi="Arial" w:cs="Arial"/>
                            <w:noProof/>
                            <w:color w:val="000000"/>
                            <w:sz w:val="26"/>
                            <w:szCs w:val="26"/>
                            <w:lang w:eastAsia="ru-RU"/>
                          </w:rPr>
                          <w:drawing>
                            <wp:inline distT="0" distB="0" distL="0" distR="0" wp14:anchorId="75D0DEE3" wp14:editId="69039D67">
                              <wp:extent cx="2383790" cy="1390015"/>
                              <wp:effectExtent l="0" t="0" r="0" b="635"/>
                              <wp:docPr id="4" name="Рисунок 4" descr="ein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n Bil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3790" cy="1390015"/>
                                      </a:xfrm>
                                      <a:prstGeom prst="rect">
                                        <a:avLst/>
                                      </a:prstGeom>
                                      <a:noFill/>
                                      <a:ln>
                                        <a:noFill/>
                                      </a:ln>
                                    </pic:spPr>
                                  </pic:pic>
                                </a:graphicData>
                              </a:graphic>
                            </wp:inline>
                          </w:drawing>
                        </w:r>
                      </w:p>
                      <w:p w:rsidR="004E4EEB" w:rsidRPr="004E4EEB" w:rsidRDefault="004E4EEB" w:rsidP="004E4EEB">
                        <w:pPr>
                          <w:spacing w:before="100" w:beforeAutospacing="1" w:after="100" w:afterAutospacing="1" w:line="240" w:lineRule="auto"/>
                          <w:rPr>
                            <w:ins w:id="7" w:author="Unknown"/>
                            <w:rFonts w:ascii="Arial" w:eastAsia="Times New Roman" w:hAnsi="Arial" w:cs="Arial"/>
                            <w:color w:val="000000"/>
                            <w:sz w:val="26"/>
                            <w:szCs w:val="26"/>
                            <w:lang w:eastAsia="ru-RU"/>
                          </w:rPr>
                        </w:pPr>
                        <w:ins w:id="8" w:author="Unknown">
                          <w:r w:rsidRPr="004E4EEB">
                            <w:rPr>
                              <w:rFonts w:ascii="Arial" w:eastAsia="Times New Roman" w:hAnsi="Arial" w:cs="Arial"/>
                              <w:color w:val="000000"/>
                              <w:sz w:val="26"/>
                              <w:szCs w:val="26"/>
                              <w:lang w:eastAsia="ru-RU"/>
                            </w:rPr>
                            <w:t xml:space="preserve">Gnostikler, politikacılarla dünyevi iktidarı paylaşmaya da karşı çıkarlar, böyle bir uzlaşmayı da bir tür kötülük olarak </w:t>
                          </w:r>
                          <w:r w:rsidRPr="004E4EEB">
                            <w:rPr>
                              <w:rFonts w:ascii="Arial" w:eastAsia="Times New Roman" w:hAnsi="Arial" w:cs="Arial"/>
                              <w:color w:val="000000"/>
                              <w:sz w:val="26"/>
                              <w:szCs w:val="26"/>
                              <w:lang w:eastAsia="ru-RU"/>
                            </w:rPr>
                            <w:lastRenderedPageBreak/>
                            <w:t>değerlendirilerdi.</w:t>
                          </w:r>
                        </w:ins>
                      </w:p>
                      <w:p w:rsidR="004E4EEB" w:rsidRPr="004E4EEB" w:rsidRDefault="004E4EEB" w:rsidP="004E4EEB">
                        <w:pPr>
                          <w:spacing w:before="100" w:beforeAutospacing="1" w:after="100" w:afterAutospacing="1" w:line="240" w:lineRule="auto"/>
                          <w:rPr>
                            <w:ins w:id="9" w:author="Unknown"/>
                            <w:rFonts w:ascii="Arial" w:eastAsia="Times New Roman" w:hAnsi="Arial" w:cs="Arial"/>
                            <w:color w:val="000000"/>
                            <w:sz w:val="26"/>
                            <w:szCs w:val="26"/>
                            <w:lang w:val="en-US" w:eastAsia="ru-RU"/>
                          </w:rPr>
                        </w:pPr>
                        <w:ins w:id="10" w:author="Unknown">
                          <w:r w:rsidRPr="004E4EEB">
                            <w:rPr>
                              <w:rFonts w:ascii="Arial" w:eastAsia="Times New Roman" w:hAnsi="Arial" w:cs="Arial"/>
                              <w:color w:val="000000"/>
                              <w:sz w:val="26"/>
                              <w:szCs w:val="26"/>
                              <w:lang w:val="en-US" w:eastAsia="ru-RU"/>
                            </w:rPr>
                            <w:t>Gerçeğin düşler de varolduğuna, bilinmezlerin mitler tarafından aktarıldığına inanırlardı. Bu düşünce tarzı sonucunda, gizemcinin kendini tanıyabilmesi karşısındaki engeller Şeytan'ın ta kendisi olarak görülürdü. Meryem gizemcinin eldeğmemişliğini, Havva dişiliğini ve çarmıha gerilme ise sadomazoşizmini simgelemekteydi. Ruh cenneten düşmüş ve madde içinda tutsak kalmıştır; Gnostikler, böylece maddeyi de bir ölçüde kutsallaştırıp, görünen evreni görünmeyen evrene bağımlı olarak algılamışlardı. Gnostiklerin gerçeği arayışı, ruhun düşüşünün sorumluluğunu üstlenmek ve kurtuluşunu hazırlamaktı.</w:t>
                          </w:r>
                        </w:ins>
                      </w:p>
                      <w:p w:rsidR="004E4EEB" w:rsidRPr="004E4EEB" w:rsidRDefault="004E4EEB" w:rsidP="004E4EEB">
                        <w:pPr>
                          <w:spacing w:before="100" w:beforeAutospacing="1" w:after="100" w:afterAutospacing="1" w:line="240" w:lineRule="auto"/>
                          <w:rPr>
                            <w:ins w:id="11" w:author="Unknown"/>
                            <w:rFonts w:ascii="Arial" w:eastAsia="Times New Roman" w:hAnsi="Arial" w:cs="Arial"/>
                            <w:color w:val="000000"/>
                            <w:sz w:val="26"/>
                            <w:szCs w:val="26"/>
                            <w:lang w:val="en-US" w:eastAsia="ru-RU"/>
                          </w:rPr>
                        </w:pPr>
                        <w:ins w:id="12" w:author="Unknown">
                          <w:r w:rsidRPr="004E4EEB">
                            <w:rPr>
                              <w:rFonts w:ascii="Arial" w:eastAsia="Times New Roman" w:hAnsi="Arial" w:cs="Arial"/>
                              <w:color w:val="000000"/>
                              <w:sz w:val="26"/>
                              <w:szCs w:val="26"/>
                              <w:lang w:val="en-US" w:eastAsia="ru-RU"/>
                            </w:rPr>
                            <w:t>Son yüzyılda Gnostiklere ait bir çok elyazması bulunmuştur; bunlar arasında özellikle Kumran'da bulunan </w:t>
                          </w:r>
                          <w:r w:rsidRPr="004E4EEB">
                            <w:rPr>
                              <w:rFonts w:ascii="Arial" w:eastAsia="Times New Roman" w:hAnsi="Arial" w:cs="Arial"/>
                              <w:i/>
                              <w:iCs/>
                              <w:color w:val="000000"/>
                              <w:sz w:val="26"/>
                              <w:szCs w:val="26"/>
                              <w:lang w:val="en-US" w:eastAsia="ru-RU"/>
                            </w:rPr>
                            <w:t>“Ölü Deniz Yazıtları”</w:t>
                          </w:r>
                          <w:r w:rsidRPr="004E4EEB">
                            <w:rPr>
                              <w:rFonts w:ascii="Arial" w:eastAsia="Times New Roman" w:hAnsi="Arial" w:cs="Arial"/>
                              <w:color w:val="000000"/>
                              <w:sz w:val="26"/>
                              <w:szCs w:val="26"/>
                              <w:lang w:val="en-US" w:eastAsia="ru-RU"/>
                            </w:rPr>
                            <w:t> ve Mısır'da Nag Hammadi'de bulunan</w:t>
                          </w:r>
                          <w:r w:rsidRPr="004E4EEB">
                            <w:rPr>
                              <w:rFonts w:ascii="Arial" w:eastAsia="Times New Roman" w:hAnsi="Arial" w:cs="Arial"/>
                              <w:i/>
                              <w:iCs/>
                              <w:color w:val="000000"/>
                              <w:sz w:val="26"/>
                              <w:szCs w:val="26"/>
                              <w:lang w:val="en-US" w:eastAsia="ru-RU"/>
                            </w:rPr>
                            <w:t> “Gnostik İnciller”</w:t>
                          </w:r>
                          <w:r w:rsidRPr="004E4EEB">
                            <w:rPr>
                              <w:rFonts w:ascii="Arial" w:eastAsia="Times New Roman" w:hAnsi="Arial" w:cs="Arial"/>
                              <w:color w:val="000000"/>
                              <w:sz w:val="26"/>
                              <w:szCs w:val="26"/>
                              <w:lang w:val="en-US" w:eastAsia="ru-RU"/>
                            </w:rPr>
                            <w:t> önemlidir. Bazı araştırmacılar Tampliye Şövalyeleri'nin de kimi elyazmalarını Kudüs'te bulduklarını ve bunları kendileri için sakladıklarını ileri sürmüşlerdir. Bu araştırmacılar, çağdaş Masonluğu da gnostik olarak nitelendirirler ancak böyle bir nitelendirmenin nedeni pek açık değildir. </w:t>
                          </w:r>
                        </w:ins>
                      </w:p>
                      <w:p w:rsidR="004E4EEB" w:rsidRPr="004E4EEB" w:rsidRDefault="004E4EEB" w:rsidP="004E4EEB">
                        <w:pPr>
                          <w:spacing w:before="100" w:beforeAutospacing="1" w:after="100" w:afterAutospacing="1" w:line="240" w:lineRule="auto"/>
                          <w:rPr>
                            <w:ins w:id="13" w:author="Unknown"/>
                            <w:rFonts w:ascii="Arial" w:eastAsia="Times New Roman" w:hAnsi="Arial" w:cs="Arial"/>
                            <w:color w:val="000000"/>
                            <w:sz w:val="26"/>
                            <w:szCs w:val="26"/>
                            <w:lang w:eastAsia="ru-RU"/>
                          </w:rPr>
                        </w:pPr>
                        <w:r>
                          <w:rPr>
                            <w:rFonts w:ascii="Arial" w:eastAsia="Times New Roman" w:hAnsi="Arial" w:cs="Arial"/>
                            <w:noProof/>
                            <w:color w:val="000000"/>
                            <w:sz w:val="26"/>
                            <w:szCs w:val="26"/>
                            <w:lang w:eastAsia="ru-RU"/>
                          </w:rPr>
                          <w:drawing>
                            <wp:inline distT="0" distB="0" distL="0" distR="0" wp14:anchorId="4ABA6AD5" wp14:editId="6CA1553A">
                              <wp:extent cx="3810000" cy="5114290"/>
                              <wp:effectExtent l="0" t="0" r="0" b="0"/>
                              <wp:docPr id="3" name="Рисунок 3" descr="ein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n Bi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5114290"/>
                                      </a:xfrm>
                                      <a:prstGeom prst="rect">
                                        <a:avLst/>
                                      </a:prstGeom>
                                      <a:noFill/>
                                      <a:ln>
                                        <a:noFill/>
                                      </a:ln>
                                    </pic:spPr>
                                  </pic:pic>
                                </a:graphicData>
                              </a:graphic>
                            </wp:inline>
                          </w:drawing>
                        </w:r>
                      </w:p>
                      <w:p w:rsidR="004E4EEB" w:rsidRPr="004E4EEB" w:rsidRDefault="004E4EEB" w:rsidP="004E4EEB">
                        <w:pPr>
                          <w:spacing w:before="100" w:beforeAutospacing="1" w:after="100" w:afterAutospacing="1" w:line="240" w:lineRule="auto"/>
                          <w:rPr>
                            <w:ins w:id="14" w:author="Unknown"/>
                            <w:rFonts w:ascii="Arial" w:eastAsia="Times New Roman" w:hAnsi="Arial" w:cs="Arial"/>
                            <w:color w:val="000000"/>
                            <w:sz w:val="26"/>
                            <w:szCs w:val="26"/>
                            <w:lang w:eastAsia="ru-RU"/>
                          </w:rPr>
                        </w:pPr>
                        <w:proofErr w:type="gramStart"/>
                        <w:ins w:id="15" w:author="Unknown">
                          <w:r w:rsidRPr="004E4EEB">
                            <w:rPr>
                              <w:rFonts w:ascii="Arial" w:eastAsia="Times New Roman" w:hAnsi="Arial" w:cs="Arial"/>
                              <w:color w:val="000000"/>
                              <w:sz w:val="26"/>
                              <w:szCs w:val="26"/>
                              <w:lang w:eastAsia="ru-RU"/>
                            </w:rPr>
                            <w:t>Günümüzde </w:t>
                          </w:r>
                          <w:r w:rsidRPr="004E4EEB">
                            <w:rPr>
                              <w:rFonts w:ascii="Arial" w:eastAsia="Times New Roman" w:hAnsi="Arial" w:cs="Arial"/>
                              <w:i/>
                              <w:iCs/>
                              <w:color w:val="000000"/>
                              <w:sz w:val="26"/>
                              <w:szCs w:val="26"/>
                              <w:lang w:eastAsia="ru-RU"/>
                            </w:rPr>
                            <w:t>“Gnostik”</w:t>
                          </w:r>
                          <w:r w:rsidRPr="004E4EEB">
                            <w:rPr>
                              <w:rFonts w:ascii="Arial" w:eastAsia="Times New Roman" w:hAnsi="Arial" w:cs="Arial"/>
                              <w:color w:val="000000"/>
                              <w:sz w:val="26"/>
                              <w:szCs w:val="26"/>
                              <w:lang w:eastAsia="ru-RU"/>
                            </w:rPr>
                            <w:t> sözcüğü (Yunanca'da </w:t>
                          </w:r>
                          <w:r w:rsidRPr="004E4EEB">
                            <w:rPr>
                              <w:rFonts w:ascii="Arial" w:eastAsia="Times New Roman" w:hAnsi="Arial" w:cs="Arial"/>
                              <w:i/>
                              <w:iCs/>
                              <w:color w:val="000000"/>
                              <w:sz w:val="26"/>
                              <w:szCs w:val="26"/>
                              <w:lang w:eastAsia="ru-RU"/>
                            </w:rPr>
                            <w:t>“tinsel ya da tanrısal Bilgi”</w:t>
                          </w:r>
                          <w:r w:rsidRPr="004E4EEB">
                            <w:rPr>
                              <w:rFonts w:ascii="Arial" w:eastAsia="Times New Roman" w:hAnsi="Arial" w:cs="Arial"/>
                              <w:color w:val="000000"/>
                              <w:sz w:val="26"/>
                              <w:szCs w:val="26"/>
                              <w:lang w:eastAsia="ru-RU"/>
                            </w:rPr>
                            <w:t> anlamına gelen</w:t>
                          </w:r>
                          <w:r w:rsidRPr="004E4EEB">
                            <w:rPr>
                              <w:rFonts w:ascii="Arial" w:eastAsia="Times New Roman" w:hAnsi="Arial" w:cs="Arial"/>
                              <w:i/>
                              <w:iCs/>
                              <w:color w:val="000000"/>
                              <w:sz w:val="26"/>
                              <w:szCs w:val="26"/>
                              <w:lang w:eastAsia="ru-RU"/>
                            </w:rPr>
                            <w:t> “Gnosis” </w:t>
                          </w:r>
                          <w:r w:rsidRPr="004E4EEB">
                            <w:rPr>
                              <w:rFonts w:ascii="Arial" w:eastAsia="Times New Roman" w:hAnsi="Arial" w:cs="Arial"/>
                              <w:color w:val="000000"/>
                              <w:sz w:val="26"/>
                              <w:szCs w:val="26"/>
                              <w:lang w:eastAsia="ru-RU"/>
                            </w:rPr>
                            <w:t>sözcüğünden türemiştir), Hıristiyan Kilisesi tarafından eskiden sapkın olarak değerlendirilen ve diğer dinsel akımların etkisini taşıdıkları ileri sürülerek Hıristiyan inancına aykırı bulunan belgeler i</w:t>
                          </w:r>
                          <w:proofErr w:type="gramEnd"/>
                          <w:r w:rsidRPr="004E4EEB">
                            <w:rPr>
                              <w:rFonts w:ascii="Arial" w:eastAsia="Times New Roman" w:hAnsi="Arial" w:cs="Arial"/>
                              <w:color w:val="000000"/>
                              <w:sz w:val="26"/>
                              <w:szCs w:val="26"/>
                              <w:lang w:eastAsia="ru-RU"/>
                            </w:rPr>
                            <w:t>çin kullanılmaktadır. Bu yargı pek doğru sayılamaz zira Hıristiyan Gnostik belgeleri, İran ve Hindistan kökenli gnostik yaklaşımları da içerdiği gibi geleneksel Yahudi kaynaklarının da etkisini taşımaktadır. Kimi belgeler ise doğrudan İsa'ya atfedilen felsefi mesajlardan oluşmaktadır. Gnostikler için, kendini tanımak, doğayı sevmek ve doğal bilimlere saygı duymak Tanrı'ya giden doğru yolu oluştururdu. Bu nedenle Hıristiyan Gnostikler, İsa'yı bir tanrı olarak değil, Tanrı'ya ulaşan yolu gösteren bir insan olarak kabul ederlerdi.</w:t>
                          </w:r>
                        </w:ins>
                      </w:p>
                      <w:p w:rsidR="004E4EEB" w:rsidRPr="004E4EEB" w:rsidRDefault="004E4EEB" w:rsidP="004E4EEB">
                        <w:pPr>
                          <w:spacing w:before="100" w:beforeAutospacing="1" w:after="100" w:afterAutospacing="1" w:line="240" w:lineRule="auto"/>
                          <w:rPr>
                            <w:ins w:id="16" w:author="Unknown"/>
                            <w:rFonts w:ascii="Arial" w:eastAsia="Times New Roman" w:hAnsi="Arial" w:cs="Arial"/>
                            <w:color w:val="000000"/>
                            <w:sz w:val="26"/>
                            <w:szCs w:val="26"/>
                            <w:lang w:eastAsia="ru-RU"/>
                          </w:rPr>
                        </w:pPr>
                        <w:ins w:id="17" w:author="Unknown">
                          <w:r w:rsidRPr="004E4EEB">
                            <w:rPr>
                              <w:rFonts w:ascii="Arial" w:eastAsia="Times New Roman" w:hAnsi="Arial" w:cs="Arial"/>
                              <w:i/>
                              <w:iCs/>
                              <w:color w:val="000000"/>
                              <w:sz w:val="26"/>
                              <w:szCs w:val="26"/>
                              <w:lang w:eastAsia="ru-RU"/>
                            </w:rPr>
                            <w:lastRenderedPageBreak/>
                            <w:t>“Gnostik İnciller”,</w:t>
                          </w:r>
                          <w:r w:rsidRPr="004E4EEB">
                            <w:rPr>
                              <w:rFonts w:ascii="Arial" w:eastAsia="Times New Roman" w:hAnsi="Arial" w:cs="Arial"/>
                              <w:color w:val="000000"/>
                              <w:sz w:val="26"/>
                              <w:szCs w:val="26"/>
                              <w:lang w:eastAsia="ru-RU"/>
                            </w:rPr>
                            <w:t> Hıristiyanların kutsal kitabı olan</w:t>
                          </w:r>
                          <w:r w:rsidRPr="004E4EEB">
                            <w:rPr>
                              <w:rFonts w:ascii="Arial" w:eastAsia="Times New Roman" w:hAnsi="Arial" w:cs="Arial"/>
                              <w:i/>
                              <w:iCs/>
                              <w:color w:val="000000"/>
                              <w:sz w:val="26"/>
                              <w:szCs w:val="26"/>
                              <w:lang w:eastAsia="ru-RU"/>
                            </w:rPr>
                            <w:t> “Yeni Ahit</w:t>
                          </w:r>
                          <w:r w:rsidRPr="004E4EEB">
                            <w:rPr>
                              <w:rFonts w:ascii="Arial" w:eastAsia="Times New Roman" w:hAnsi="Arial" w:cs="Arial"/>
                              <w:color w:val="000000"/>
                              <w:sz w:val="26"/>
                              <w:szCs w:val="26"/>
                              <w:lang w:eastAsia="ru-RU"/>
                            </w:rPr>
                            <w:t>” ile yaklaşık aynı dönemde yazılmışlardır. Ancak çağdaş kamuoyu Nag Hammadi'de bulunan elli iki papirüsün çevrimi ve basımı sonucunda bunları son yıllarda tanımak fırsatını bulabilmiştir. Bu elyazmalarının çoğu İ.S. 350-400 yıllarından kalmadır ancak aslında bu papirüslerin üçyüz yıl önce yazılanların kopyaları oldukları ortaya çıkarılmıştır.</w:t>
                          </w:r>
                        </w:ins>
                      </w:p>
                      <w:p w:rsidR="004E4EEB" w:rsidRPr="004E4EEB" w:rsidRDefault="004E4EEB" w:rsidP="004E4EEB">
                        <w:pPr>
                          <w:spacing w:before="100" w:beforeAutospacing="1" w:after="100" w:afterAutospacing="1" w:line="240" w:lineRule="auto"/>
                          <w:rPr>
                            <w:ins w:id="18" w:author="Unknown"/>
                            <w:rFonts w:ascii="Arial" w:eastAsia="Times New Roman" w:hAnsi="Arial" w:cs="Arial"/>
                            <w:color w:val="000000"/>
                            <w:sz w:val="26"/>
                            <w:szCs w:val="26"/>
                            <w:lang w:eastAsia="ru-RU"/>
                          </w:rPr>
                        </w:pPr>
                        <w:ins w:id="19" w:author="Unknown">
                          <w:r w:rsidRPr="004E4EEB">
                            <w:rPr>
                              <w:rFonts w:ascii="Arial" w:eastAsia="Times New Roman" w:hAnsi="Arial" w:cs="Arial"/>
                              <w:color w:val="000000"/>
                              <w:sz w:val="26"/>
                              <w:szCs w:val="26"/>
                              <w:lang w:eastAsia="ru-RU"/>
                            </w:rPr>
                            <w:t>Bu elyazmalarının arasında en eskisi olduğu sanılan ve Zürih'teki </w:t>
                          </w:r>
                          <w:r w:rsidRPr="004E4EEB">
                            <w:rPr>
                              <w:rFonts w:ascii="Arial" w:eastAsia="Times New Roman" w:hAnsi="Arial" w:cs="Arial"/>
                              <w:i/>
                              <w:iCs/>
                              <w:color w:val="000000"/>
                              <w:sz w:val="26"/>
                              <w:szCs w:val="26"/>
                              <w:lang w:eastAsia="ru-RU"/>
                            </w:rPr>
                            <w:t>“Young Vakfı”</w:t>
                          </w:r>
                          <w:r w:rsidRPr="004E4EEB">
                            <w:rPr>
                              <w:rFonts w:ascii="Arial" w:eastAsia="Times New Roman" w:hAnsi="Arial" w:cs="Arial"/>
                              <w:color w:val="000000"/>
                              <w:sz w:val="26"/>
                              <w:szCs w:val="26"/>
                              <w:lang w:eastAsia="ru-RU"/>
                            </w:rPr>
                            <w:t>ndan Profesör Quispel tarafından satın alınan </w:t>
                          </w:r>
                          <w:r w:rsidRPr="004E4EEB">
                            <w:rPr>
                              <w:rFonts w:ascii="Arial" w:eastAsia="Times New Roman" w:hAnsi="Arial" w:cs="Arial"/>
                              <w:i/>
                              <w:iCs/>
                              <w:color w:val="000000"/>
                              <w:sz w:val="26"/>
                              <w:szCs w:val="26"/>
                              <w:lang w:eastAsia="ru-RU"/>
                            </w:rPr>
                            <w:t>“Thomas'ın İncili”</w:t>
                          </w:r>
                          <w:r w:rsidRPr="004E4EEB">
                            <w:rPr>
                              <w:rFonts w:ascii="Arial" w:eastAsia="Times New Roman" w:hAnsi="Arial" w:cs="Arial"/>
                              <w:color w:val="000000"/>
                              <w:sz w:val="26"/>
                              <w:szCs w:val="26"/>
                              <w:lang w:eastAsia="ru-RU"/>
                            </w:rPr>
                            <w:t> de vardır. Diğerleri Kahire'deki</w:t>
                          </w:r>
                          <w:r w:rsidRPr="004E4EEB">
                            <w:rPr>
                              <w:rFonts w:ascii="Arial" w:eastAsia="Times New Roman" w:hAnsi="Arial" w:cs="Arial"/>
                              <w:i/>
                              <w:iCs/>
                              <w:color w:val="000000"/>
                              <w:sz w:val="26"/>
                              <w:szCs w:val="26"/>
                              <w:lang w:eastAsia="ru-RU"/>
                            </w:rPr>
                            <w:t> “Kıpti Müzesi”</w:t>
                          </w:r>
                          <w:r w:rsidRPr="004E4EEB">
                            <w:rPr>
                              <w:rFonts w:ascii="Arial" w:eastAsia="Times New Roman" w:hAnsi="Arial" w:cs="Arial"/>
                              <w:color w:val="000000"/>
                              <w:sz w:val="26"/>
                              <w:szCs w:val="26"/>
                              <w:lang w:eastAsia="ru-RU"/>
                            </w:rPr>
                            <w:t>nin malıdır.</w:t>
                          </w:r>
                        </w:ins>
                      </w:p>
                      <w:p w:rsidR="004E4EEB" w:rsidRPr="004E4EEB" w:rsidRDefault="004E4EEB" w:rsidP="004E4EEB">
                        <w:pPr>
                          <w:spacing w:before="100" w:beforeAutospacing="1" w:after="100" w:afterAutospacing="1" w:line="240" w:lineRule="auto"/>
                          <w:rPr>
                            <w:ins w:id="20" w:author="Unknown"/>
                            <w:rFonts w:ascii="Arial" w:eastAsia="Times New Roman" w:hAnsi="Arial" w:cs="Arial"/>
                            <w:color w:val="000000"/>
                            <w:sz w:val="26"/>
                            <w:szCs w:val="26"/>
                            <w:lang w:eastAsia="ru-RU"/>
                          </w:rPr>
                        </w:pPr>
                        <w:ins w:id="21" w:author="Unknown">
                          <w:r w:rsidRPr="004E4EEB">
                            <w:rPr>
                              <w:rFonts w:ascii="Arial" w:eastAsia="Times New Roman" w:hAnsi="Arial" w:cs="Arial"/>
                              <w:color w:val="000000"/>
                              <w:sz w:val="26"/>
                              <w:szCs w:val="26"/>
                              <w:lang w:eastAsia="ru-RU"/>
                            </w:rPr>
                            <w:t>Nag Hammadi yazmalarının yaklaşık 1.600 yıl önce gelişmekte olan Katolik Kilisesi'nin sapkın olarak gördüğü Gnostikler üzerinde yaptığı baskılar sonucunda, toprağa gömüldükleri sanılmaktadır. O dönemde, Hıristiyanlığın en büyük rakibi Gnostikler idi. Kilise kendini koruyabilmek amacıyla bu sapkın akımı yasaklamış ve Gnostik metinleri yok etmiştir. </w:t>
                          </w:r>
                        </w:ins>
                      </w:p>
                      <w:p w:rsidR="004E4EEB" w:rsidRPr="004E4EEB" w:rsidRDefault="004E4EEB" w:rsidP="004E4EEB">
                        <w:pPr>
                          <w:spacing w:before="100" w:beforeAutospacing="1" w:after="100" w:afterAutospacing="1" w:line="240" w:lineRule="auto"/>
                          <w:rPr>
                            <w:ins w:id="22" w:author="Unknown"/>
                            <w:rFonts w:ascii="Arial" w:eastAsia="Times New Roman" w:hAnsi="Arial" w:cs="Arial"/>
                            <w:color w:val="000000"/>
                            <w:sz w:val="26"/>
                            <w:szCs w:val="26"/>
                            <w:lang w:eastAsia="ru-RU"/>
                          </w:rPr>
                        </w:pPr>
                        <w:ins w:id="23" w:author="Unknown">
                          <w:r w:rsidRPr="004E4EEB">
                            <w:rPr>
                              <w:rFonts w:ascii="Arial" w:eastAsia="Times New Roman" w:hAnsi="Arial" w:cs="Arial"/>
                              <w:color w:val="000000"/>
                              <w:sz w:val="26"/>
                              <w:szCs w:val="26"/>
                              <w:lang w:eastAsia="ru-RU"/>
                            </w:rPr>
                            <w:t>En İçteki Sakin - Watts</w:t>
                          </w:r>
                        </w:ins>
                      </w:p>
                      <w:p w:rsidR="004E4EEB" w:rsidRPr="004E4EEB" w:rsidRDefault="004E4EEB" w:rsidP="004E4EEB">
                        <w:pPr>
                          <w:spacing w:before="100" w:beforeAutospacing="1" w:after="100" w:afterAutospacing="1" w:line="240" w:lineRule="auto"/>
                          <w:rPr>
                            <w:ins w:id="24" w:author="Unknown"/>
                            <w:rFonts w:ascii="Arial" w:eastAsia="Times New Roman" w:hAnsi="Arial" w:cs="Arial"/>
                            <w:color w:val="000000"/>
                            <w:sz w:val="26"/>
                            <w:szCs w:val="26"/>
                            <w:lang w:eastAsia="ru-RU"/>
                          </w:rPr>
                        </w:pPr>
                        <w:ins w:id="25" w:author="Unknown">
                          <w:r w:rsidRPr="004E4EEB">
                            <w:rPr>
                              <w:rFonts w:ascii="Arial" w:eastAsia="Times New Roman" w:hAnsi="Arial" w:cs="Arial"/>
                              <w:color w:val="000000"/>
                              <w:sz w:val="26"/>
                              <w:szCs w:val="26"/>
                              <w:lang w:eastAsia="ru-RU"/>
                            </w:rPr>
                            <w:t>Gnostikler ile Ortodoks Hıristiyanlar, İsa'nın “Diriliş”ini (Resurrection) iki farklı ve karşıt biçimde yorumlarlar. </w:t>
                          </w:r>
                          <w:r w:rsidRPr="004E4EEB">
                            <w:rPr>
                              <w:rFonts w:ascii="Arial" w:eastAsia="Times New Roman" w:hAnsi="Arial" w:cs="Arial"/>
                              <w:i/>
                              <w:iCs/>
                              <w:color w:val="000000"/>
                              <w:sz w:val="26"/>
                              <w:szCs w:val="26"/>
                              <w:lang w:eastAsia="ru-RU"/>
                            </w:rPr>
                            <w:t>“Philip'in İncili”</w:t>
                          </w:r>
                          <w:r w:rsidRPr="004E4EEB">
                            <w:rPr>
                              <w:rFonts w:ascii="Arial" w:eastAsia="Times New Roman" w:hAnsi="Arial" w:cs="Arial"/>
                              <w:color w:val="000000"/>
                              <w:sz w:val="26"/>
                              <w:szCs w:val="26"/>
                              <w:lang w:eastAsia="ru-RU"/>
                            </w:rPr>
                            <w:t>ne göre Gnostikler, insanın varoluşunu aslında ruhun tutsaklığı biçiminde görürler ve dirilişi ise gerçeği açıklayan bir aydınlanma anı olarak değerlendirirler. Böyle bir diriliş kavramı, Masonluğun üçüncü derecesindeki törene oldukça benzemektedir.</w:t>
                          </w:r>
                        </w:ins>
                      </w:p>
                      <w:p w:rsidR="004E4EEB" w:rsidRPr="004E4EEB" w:rsidRDefault="004E4EEB" w:rsidP="004E4EEB">
                        <w:pPr>
                          <w:spacing w:before="100" w:beforeAutospacing="1" w:after="100" w:afterAutospacing="1" w:line="240" w:lineRule="auto"/>
                          <w:rPr>
                            <w:ins w:id="26" w:author="Unknown"/>
                            <w:rFonts w:ascii="Arial" w:eastAsia="Times New Roman" w:hAnsi="Arial" w:cs="Arial"/>
                            <w:color w:val="000000"/>
                            <w:sz w:val="26"/>
                            <w:szCs w:val="26"/>
                            <w:lang w:eastAsia="ru-RU"/>
                          </w:rPr>
                        </w:pPr>
                        <w:r>
                          <w:rPr>
                            <w:rFonts w:ascii="Arial" w:eastAsia="Times New Roman" w:hAnsi="Arial" w:cs="Arial"/>
                            <w:noProof/>
                            <w:color w:val="000000"/>
                            <w:sz w:val="26"/>
                            <w:szCs w:val="26"/>
                            <w:lang w:eastAsia="ru-RU"/>
                          </w:rPr>
                          <w:drawing>
                            <wp:inline distT="0" distB="0" distL="0" distR="0" wp14:anchorId="044F88D6" wp14:editId="7A412978">
                              <wp:extent cx="1901825" cy="2858770"/>
                              <wp:effectExtent l="0" t="0" r="3175" b="0"/>
                              <wp:docPr id="2" name="Рисунок 2" descr="ein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n Bi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1825" cy="2858770"/>
                                      </a:xfrm>
                                      <a:prstGeom prst="rect">
                                        <a:avLst/>
                                      </a:prstGeom>
                                      <a:noFill/>
                                      <a:ln>
                                        <a:noFill/>
                                      </a:ln>
                                    </pic:spPr>
                                  </pic:pic>
                                </a:graphicData>
                              </a:graphic>
                            </wp:inline>
                          </w:drawing>
                        </w:r>
                      </w:p>
                      <w:p w:rsidR="004E4EEB" w:rsidRPr="004E4EEB" w:rsidRDefault="004E4EEB" w:rsidP="004E4EEB">
                        <w:pPr>
                          <w:spacing w:before="100" w:beforeAutospacing="1" w:after="100" w:afterAutospacing="1" w:line="240" w:lineRule="auto"/>
                          <w:rPr>
                            <w:ins w:id="27" w:author="Unknown"/>
                            <w:rFonts w:ascii="Arial" w:eastAsia="Times New Roman" w:hAnsi="Arial" w:cs="Arial"/>
                            <w:color w:val="000000"/>
                            <w:sz w:val="26"/>
                            <w:szCs w:val="26"/>
                            <w:lang w:eastAsia="ru-RU"/>
                          </w:rPr>
                        </w:pPr>
                        <w:ins w:id="28" w:author="Unknown">
                          <w:r w:rsidRPr="004E4EEB">
                            <w:rPr>
                              <w:rFonts w:ascii="Arial" w:eastAsia="Times New Roman" w:hAnsi="Arial" w:cs="Arial"/>
                              <w:color w:val="000000"/>
                              <w:sz w:val="26"/>
                              <w:szCs w:val="26"/>
                              <w:lang w:eastAsia="ru-RU"/>
                            </w:rPr>
                            <w:t xml:space="preserve">Ortodoks görüşe göre ise Diriliş, Havariler'in tanık oldukları biçimde, İsa'nın bedeninin göğe yükselmesi ile tamamlanmıştır. Bunun sonucu olarak Kilise'nin önderliği Havariler'e ve onların izleyicilerine verilen bir ayrıcalık olmalıdır. </w:t>
                          </w:r>
                          <w:proofErr w:type="gramStart"/>
                          <w:r w:rsidRPr="004E4EEB">
                            <w:rPr>
                              <w:rFonts w:ascii="Arial" w:eastAsia="Times New Roman" w:hAnsi="Arial" w:cs="Arial"/>
                              <w:color w:val="000000"/>
                              <w:sz w:val="26"/>
                              <w:szCs w:val="26"/>
                              <w:lang w:eastAsia="ru-RU"/>
                            </w:rPr>
                            <w:t>Günümüzde bile, Papa'nın yetkisi Havariler'in önderi olan Aziz Petrus'tan kaynaklanmaktadır. İsa'nın dirilişini bir gerçek olarak kabul etmekle Kilise, dinsel yetkeyi kendinde tutma hakkını bulmaktadır, zira daha sonradan bir başka kişi İsa'ya doğrudan ulaşma ayrıcalığına sahip olamayacak ve benzer bir</w:t>
                          </w:r>
                          <w:proofErr w:type="gramEnd"/>
                          <w:r w:rsidRPr="004E4EEB">
                            <w:rPr>
                              <w:rFonts w:ascii="Arial" w:eastAsia="Times New Roman" w:hAnsi="Arial" w:cs="Arial"/>
                              <w:color w:val="000000"/>
                              <w:sz w:val="26"/>
                              <w:szCs w:val="26"/>
                              <w:lang w:eastAsia="ru-RU"/>
                            </w:rPr>
                            <w:t xml:space="preserve"> iktidarı eline geçiremeyecektir.</w:t>
                          </w:r>
                        </w:ins>
                      </w:p>
                      <w:p w:rsidR="004E4EEB" w:rsidRPr="004E4EEB" w:rsidRDefault="004E4EEB" w:rsidP="004E4EEB">
                        <w:pPr>
                          <w:spacing w:before="100" w:beforeAutospacing="1" w:after="100" w:afterAutospacing="1" w:line="240" w:lineRule="auto"/>
                          <w:rPr>
                            <w:ins w:id="29" w:author="Unknown"/>
                            <w:rFonts w:ascii="Arial" w:eastAsia="Times New Roman" w:hAnsi="Arial" w:cs="Arial"/>
                            <w:color w:val="000000"/>
                            <w:sz w:val="26"/>
                            <w:szCs w:val="26"/>
                            <w:lang w:eastAsia="ru-RU"/>
                          </w:rPr>
                        </w:pPr>
                        <w:ins w:id="30" w:author="Unknown">
                          <w:r w:rsidRPr="004E4EEB">
                            <w:rPr>
                              <w:rFonts w:ascii="Arial" w:eastAsia="Times New Roman" w:hAnsi="Arial" w:cs="Arial"/>
                              <w:color w:val="000000"/>
                              <w:sz w:val="26"/>
                              <w:szCs w:val="26"/>
                              <w:lang w:eastAsia="ru-RU"/>
                            </w:rPr>
                            <w:t>Gnostikler, diriliş hakkındaki bu Hıristiyan yaklaşımını </w:t>
                          </w:r>
                          <w:r w:rsidRPr="004E4EEB">
                            <w:rPr>
                              <w:rFonts w:ascii="Arial" w:eastAsia="Times New Roman" w:hAnsi="Arial" w:cs="Arial"/>
                              <w:i/>
                              <w:iCs/>
                              <w:color w:val="000000"/>
                              <w:sz w:val="26"/>
                              <w:szCs w:val="26"/>
                              <w:lang w:eastAsia="ru-RU"/>
                            </w:rPr>
                            <w:t>“Çılgınların İmanı”</w:t>
                          </w:r>
                          <w:r w:rsidRPr="004E4EEB">
                            <w:rPr>
                              <w:rFonts w:ascii="Arial" w:eastAsia="Times New Roman" w:hAnsi="Arial" w:cs="Arial"/>
                              <w:color w:val="000000"/>
                              <w:sz w:val="26"/>
                              <w:szCs w:val="26"/>
                              <w:lang w:eastAsia="ru-RU"/>
                            </w:rPr>
                            <w:t> olarak adlandırırlar, zira böylesi bir bedensel dirilişe inananlar, tinsel bir gerçek ile fiziksel bir olayı birbirine karıştırmaktadırlar. Gnostikler, kendilerine özgü ayrı bir Havari geleneğine sahip olduklarını ileri sürerek Kilise'nin iktidarına ve otoritesine karşı çıkarlar.</w:t>
                          </w:r>
                        </w:ins>
                      </w:p>
                      <w:p w:rsidR="004E4EEB" w:rsidRPr="004E4EEB" w:rsidRDefault="004E4EEB" w:rsidP="004E4EEB">
                        <w:pPr>
                          <w:spacing w:before="100" w:beforeAutospacing="1" w:after="100" w:afterAutospacing="1" w:line="240" w:lineRule="auto"/>
                          <w:rPr>
                            <w:ins w:id="31" w:author="Unknown"/>
                            <w:rFonts w:ascii="Arial" w:eastAsia="Times New Roman" w:hAnsi="Arial" w:cs="Arial"/>
                            <w:color w:val="000000"/>
                            <w:sz w:val="26"/>
                            <w:szCs w:val="26"/>
                            <w:lang w:eastAsia="ru-RU"/>
                          </w:rPr>
                        </w:pPr>
                        <w:r>
                          <w:rPr>
                            <w:rFonts w:ascii="Arial" w:eastAsia="Times New Roman" w:hAnsi="Arial" w:cs="Arial"/>
                            <w:noProof/>
                            <w:color w:val="000000"/>
                            <w:sz w:val="26"/>
                            <w:szCs w:val="26"/>
                            <w:lang w:eastAsia="ru-RU"/>
                          </w:rPr>
                          <w:lastRenderedPageBreak/>
                          <w:drawing>
                            <wp:inline distT="0" distB="0" distL="0" distR="0" wp14:anchorId="30E0D57C" wp14:editId="3C6AB74F">
                              <wp:extent cx="2316480" cy="3669665"/>
                              <wp:effectExtent l="0" t="0" r="7620" b="6985"/>
                              <wp:docPr id="1" name="Рисунок 1" descr="ein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n Bi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6480" cy="3669665"/>
                                      </a:xfrm>
                                      <a:prstGeom prst="rect">
                                        <a:avLst/>
                                      </a:prstGeom>
                                      <a:noFill/>
                                      <a:ln>
                                        <a:noFill/>
                                      </a:ln>
                                    </pic:spPr>
                                  </pic:pic>
                                </a:graphicData>
                              </a:graphic>
                            </wp:inline>
                          </w:drawing>
                        </w:r>
                      </w:p>
                      <w:p w:rsidR="004E4EEB" w:rsidRPr="004E4EEB" w:rsidRDefault="004E4EEB" w:rsidP="004E4EEB">
                        <w:pPr>
                          <w:spacing w:before="100" w:beforeAutospacing="1" w:after="100" w:afterAutospacing="1" w:line="240" w:lineRule="auto"/>
                          <w:rPr>
                            <w:ins w:id="32" w:author="Unknown"/>
                            <w:rFonts w:ascii="Arial" w:eastAsia="Times New Roman" w:hAnsi="Arial" w:cs="Arial"/>
                            <w:color w:val="000000"/>
                            <w:sz w:val="26"/>
                            <w:szCs w:val="26"/>
                            <w:lang w:eastAsia="ru-RU"/>
                          </w:rPr>
                        </w:pPr>
                        <w:ins w:id="33" w:author="Unknown">
                          <w:r w:rsidRPr="004E4EEB">
                            <w:rPr>
                              <w:rFonts w:ascii="Arial" w:eastAsia="Times New Roman" w:hAnsi="Arial" w:cs="Arial"/>
                              <w:color w:val="000000"/>
                              <w:sz w:val="26"/>
                              <w:szCs w:val="26"/>
                              <w:lang w:eastAsia="ru-RU"/>
                            </w:rPr>
                            <w:t>Hıristiyan Gnostikler arasında İsa'nın dirilişini, tıpkı Masonluktaki üçüncü derece ritüelinde olduğu gibi, yalnızca tinsel bir yeniden doğuş olarak değerlendirenler de vardır. Bunun dışında, Masonluk ile Gnostikler arasında doğrudan bağlantının bir çok farklı örneğinin bulunduğu ileri sürülmektedir.</w:t>
                          </w:r>
                        </w:ins>
                      </w:p>
                      <w:p w:rsidR="004E4EEB" w:rsidRPr="004E4EEB" w:rsidRDefault="004E4EEB" w:rsidP="004E4EEB">
                        <w:pPr>
                          <w:spacing w:before="100" w:beforeAutospacing="1" w:after="100" w:afterAutospacing="1" w:line="240" w:lineRule="auto"/>
                          <w:rPr>
                            <w:ins w:id="34" w:author="Unknown"/>
                            <w:rFonts w:ascii="Arial" w:eastAsia="Times New Roman" w:hAnsi="Arial" w:cs="Arial"/>
                            <w:color w:val="000000"/>
                            <w:sz w:val="26"/>
                            <w:szCs w:val="26"/>
                            <w:lang w:eastAsia="ru-RU"/>
                          </w:rPr>
                        </w:pPr>
                        <w:ins w:id="35" w:author="Unknown">
                          <w:r w:rsidRPr="004E4EEB">
                            <w:rPr>
                              <w:rFonts w:ascii="Arial" w:eastAsia="Times New Roman" w:hAnsi="Arial" w:cs="Arial"/>
                              <w:color w:val="000000"/>
                              <w:sz w:val="18"/>
                              <w:szCs w:val="18"/>
                              <w:vertAlign w:val="superscript"/>
                              <w:lang w:eastAsia="ru-RU"/>
                            </w:rPr>
                            <w:t>KAYNAK BELİRTİLMELİ</w:t>
                          </w:r>
                        </w:ins>
                      </w:p>
                      <w:p w:rsidR="004E4EEB" w:rsidRPr="004E4EEB" w:rsidRDefault="004E4EEB" w:rsidP="004E4EEB">
                        <w:pPr>
                          <w:spacing w:after="0" w:line="240" w:lineRule="auto"/>
                          <w:rPr>
                            <w:rFonts w:ascii="Arial" w:eastAsia="Times New Roman" w:hAnsi="Arial" w:cs="Arial"/>
                            <w:color w:val="000000"/>
                            <w:sz w:val="26"/>
                            <w:szCs w:val="26"/>
                            <w:lang w:eastAsia="ru-RU"/>
                          </w:rPr>
                        </w:pPr>
                      </w:p>
                    </w:tc>
                  </w:tr>
                </w:tbl>
                <w:p w:rsidR="004E4EEB" w:rsidRPr="004E4EEB" w:rsidRDefault="004E4EEB" w:rsidP="004E4EEB">
                  <w:pPr>
                    <w:spacing w:after="0" w:line="240" w:lineRule="auto"/>
                    <w:rPr>
                      <w:rFonts w:ascii="Arial" w:eastAsia="Times New Roman" w:hAnsi="Arial" w:cs="Arial"/>
                      <w:color w:val="000000"/>
                      <w:sz w:val="23"/>
                      <w:szCs w:val="23"/>
                      <w:lang w:eastAsia="ru-RU"/>
                    </w:rPr>
                  </w:pPr>
                </w:p>
              </w:tc>
            </w:tr>
          </w:tbl>
          <w:p w:rsidR="004E4EEB" w:rsidRPr="004E4EEB" w:rsidRDefault="004E4EEB" w:rsidP="004E4EEB">
            <w:pPr>
              <w:spacing w:after="0" w:line="240" w:lineRule="auto"/>
              <w:rPr>
                <w:rFonts w:ascii="Arial" w:eastAsia="Times New Roman" w:hAnsi="Arial" w:cs="Arial"/>
                <w:color w:val="000000"/>
                <w:sz w:val="21"/>
                <w:szCs w:val="21"/>
                <w:lang w:eastAsia="ru-RU"/>
              </w:rPr>
            </w:pPr>
          </w:p>
        </w:tc>
      </w:tr>
      <w:tr w:rsidR="004E4EEB" w:rsidTr="004E4EEB">
        <w:trPr>
          <w:trHeight w:val="1500"/>
          <w:tblCellSpacing w:w="0" w:type="dxa"/>
        </w:trPr>
        <w:tc>
          <w:tcPr>
            <w:tcW w:w="0" w:type="auto"/>
            <w:shd w:val="clear" w:color="auto" w:fill="F0F8FF"/>
            <w:hideMark/>
          </w:tcPr>
          <w:tbl>
            <w:tblPr>
              <w:tblW w:w="8520" w:type="dxa"/>
              <w:tblCellSpacing w:w="0" w:type="dxa"/>
              <w:tblCellMar>
                <w:left w:w="0" w:type="dxa"/>
                <w:right w:w="0" w:type="dxa"/>
              </w:tblCellMar>
              <w:tblLook w:val="04A0" w:firstRow="1" w:lastRow="0" w:firstColumn="1" w:lastColumn="0" w:noHBand="0" w:noVBand="1"/>
            </w:tblPr>
            <w:tblGrid>
              <w:gridCol w:w="8520"/>
            </w:tblGrid>
            <w:tr w:rsidR="004E4EEB">
              <w:trPr>
                <w:tblCellSpacing w:w="0" w:type="dxa"/>
              </w:trPr>
              <w:tc>
                <w:tcPr>
                  <w:tcW w:w="0" w:type="auto"/>
                  <w:tcMar>
                    <w:top w:w="45" w:type="dxa"/>
                    <w:left w:w="45" w:type="dxa"/>
                    <w:bottom w:w="45" w:type="dxa"/>
                    <w:right w:w="45" w:type="dxa"/>
                  </w:tcMar>
                  <w:vAlign w:val="center"/>
                  <w:hideMark/>
                </w:tcPr>
                <w:p w:rsidR="004E4EEB" w:rsidRDefault="004E4EEB">
                  <w:pPr>
                    <w:ind w:left="300"/>
                    <w:rPr>
                      <w:rFonts w:ascii="Tahoma" w:hAnsi="Tahoma" w:cs="Tahoma"/>
                      <w:color w:val="000000"/>
                      <w:sz w:val="17"/>
                      <w:szCs w:val="17"/>
                    </w:rPr>
                  </w:pPr>
                  <w:r>
                    <w:rPr>
                      <w:rFonts w:ascii="Tahoma" w:hAnsi="Tahoma" w:cs="Tahoma"/>
                      <w:color w:val="000000"/>
                      <w:sz w:val="17"/>
                      <w:szCs w:val="17"/>
                    </w:rPr>
                    <w:lastRenderedPageBreak/>
                    <w:t>Gnostisizm</w:t>
                  </w:r>
                </w:p>
              </w:tc>
            </w:tr>
          </w:tbl>
          <w:p w:rsidR="004E4EEB" w:rsidRDefault="004E4EEB">
            <w:pPr>
              <w:rPr>
                <w:rFonts w:ascii="Arial" w:hAnsi="Arial" w:cs="Arial"/>
                <w:color w:val="000000"/>
                <w:sz w:val="21"/>
                <w:szCs w:val="21"/>
              </w:rPr>
            </w:pPr>
          </w:p>
        </w:tc>
      </w:tr>
      <w:tr w:rsidR="004E4EEB" w:rsidTr="004E4EEB">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4E4EEB">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4E4EEB">
                    <w:trPr>
                      <w:tblCellSpacing w:w="0" w:type="dxa"/>
                    </w:trPr>
                    <w:tc>
                      <w:tcPr>
                        <w:tcW w:w="4700" w:type="pct"/>
                        <w:vAlign w:val="center"/>
                        <w:hideMark/>
                      </w:tcPr>
                      <w:p w:rsidR="004E4EEB" w:rsidRDefault="004E4EEB" w:rsidP="004E4EEB">
                        <w:pPr>
                          <w:rPr>
                            <w:rFonts w:ascii="Arial" w:hAnsi="Arial" w:cs="Arial"/>
                            <w:color w:val="000000"/>
                            <w:sz w:val="26"/>
                            <w:szCs w:val="26"/>
                          </w:rPr>
                        </w:pPr>
                        <w:r>
                          <w:rPr>
                            <w:rFonts w:ascii="Arial" w:hAnsi="Arial" w:cs="Arial"/>
                            <w:color w:val="000000"/>
                            <w:sz w:val="26"/>
                            <w:szCs w:val="26"/>
                          </w:rPr>
                          <w:br/>
                        </w:r>
                        <w:r>
                          <w:rPr>
                            <w:rFonts w:ascii="Arial" w:hAnsi="Arial" w:cs="Arial"/>
                            <w:noProof/>
                            <w:color w:val="000000"/>
                            <w:sz w:val="26"/>
                            <w:szCs w:val="26"/>
                            <w:lang w:eastAsia="ru-RU"/>
                          </w:rPr>
                          <w:lastRenderedPageBreak/>
                          <w:drawing>
                            <wp:inline distT="0" distB="0" distL="0" distR="0">
                              <wp:extent cx="5711825" cy="7125970"/>
                              <wp:effectExtent l="0" t="0" r="3175" b="0"/>
                              <wp:docPr id="10" name="Рисунок 10" descr="http://www.hermetics.org/images/Parsif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ermetics.org/images/Parsif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825" cy="7125970"/>
                                      </a:xfrm>
                                      <a:prstGeom prst="rect">
                                        <a:avLst/>
                                      </a:prstGeom>
                                      <a:noFill/>
                                      <a:ln>
                                        <a:noFill/>
                                      </a:ln>
                                    </pic:spPr>
                                  </pic:pic>
                                </a:graphicData>
                              </a:graphic>
                            </wp:inline>
                          </w:drawing>
                        </w:r>
                      </w:p>
                      <w:p w:rsidR="004E4EEB" w:rsidRPr="004E4EEB" w:rsidRDefault="004E4EEB" w:rsidP="004E4EEB">
                        <w:pPr>
                          <w:pStyle w:val="1"/>
                          <w:shd w:val="clear" w:color="auto" w:fill="3B5998"/>
                          <w:ind w:left="75"/>
                          <w:jc w:val="center"/>
                          <w:rPr>
                            <w:rFonts w:ascii="Arial" w:hAnsi="Arial" w:cs="Arial"/>
                            <w:color w:val="F0F8FF"/>
                            <w:sz w:val="38"/>
                            <w:szCs w:val="38"/>
                            <w:lang w:val="en-US"/>
                          </w:rPr>
                        </w:pPr>
                        <w:r w:rsidRPr="004E4EEB">
                          <w:rPr>
                            <w:rFonts w:ascii="Arial" w:hAnsi="Arial" w:cs="Arial"/>
                            <w:color w:val="F0F8FF"/>
                            <w:sz w:val="38"/>
                            <w:szCs w:val="38"/>
                            <w:lang w:val="en-US"/>
                          </w:rPr>
                          <w:t>Gnostisizm</w:t>
                        </w:r>
                      </w:p>
                      <w:p w:rsidR="004E4EEB" w:rsidRPr="004E4EEB" w:rsidRDefault="004E4EEB" w:rsidP="004E4EEB">
                        <w:pPr>
                          <w:rPr>
                            <w:rFonts w:ascii="Arial" w:hAnsi="Arial" w:cs="Arial"/>
                            <w:color w:val="000000"/>
                            <w:sz w:val="26"/>
                            <w:szCs w:val="26"/>
                            <w:lang w:val="en-US"/>
                          </w:rPr>
                        </w:pPr>
                        <w:r w:rsidRPr="004E4EEB">
                          <w:rPr>
                            <w:rFonts w:ascii="Arial" w:hAnsi="Arial" w:cs="Arial"/>
                            <w:color w:val="000000"/>
                            <w:sz w:val="26"/>
                            <w:szCs w:val="26"/>
                            <w:lang w:val="en-US"/>
                          </w:rPr>
                          <w:t>Gnostisizm “</w:t>
                        </w:r>
                        <w:r w:rsidRPr="004E4EEB">
                          <w:rPr>
                            <w:rStyle w:val="a3"/>
                            <w:rFonts w:ascii="Arial" w:hAnsi="Arial" w:cs="Arial"/>
                            <w:color w:val="000000"/>
                            <w:sz w:val="26"/>
                            <w:szCs w:val="26"/>
                            <w:lang w:val="en-US"/>
                          </w:rPr>
                          <w:t>bilgi ile kurtuluş</w:t>
                        </w:r>
                        <w:r w:rsidRPr="004E4EEB">
                          <w:rPr>
                            <w:rFonts w:ascii="Arial" w:hAnsi="Arial" w:cs="Arial"/>
                            <w:color w:val="000000"/>
                            <w:sz w:val="26"/>
                            <w:szCs w:val="26"/>
                            <w:lang w:val="en-US"/>
                          </w:rPr>
                          <w:t>” öğretisidir. Gnosis sözcüğünün etimolojisine dayanan bu tanım, oldukça tutarlı olmasına karşın, Gnostik düşünce dizgelerinin çeşitli özellikleri arasından yalnızca tek bir tanesini dikkate almaktadır. Ne var ki ele alınan bu özellik, Gnostisizm'in en temel niteliklerindendir. Yahudilik, Hıristiyanlık ve neredeyse tüm pagan inanç dizgeleri, ruhun kurtuluşunun Yüce Tanrısal Güç'e akıl ve irade ile boyun eğmekle, yani iman ve ibadet ile sağlanacağını öngörmüşlerdir. Oysa Gnostisizm'in dikkat çekici farklılığı, ruhun kurtuluşunun evren gizemlerinin bilgisine "</w:t>
                        </w:r>
                        <w:r w:rsidRPr="004E4EEB">
                          <w:rPr>
                            <w:rStyle w:val="a3"/>
                            <w:rFonts w:ascii="Arial" w:hAnsi="Arial" w:cs="Arial"/>
                            <w:color w:val="000000"/>
                            <w:sz w:val="26"/>
                            <w:szCs w:val="26"/>
                            <w:lang w:val="en-US"/>
                          </w:rPr>
                          <w:t>sezgi</w:t>
                        </w:r>
                        <w:r w:rsidRPr="004E4EEB">
                          <w:rPr>
                            <w:rFonts w:ascii="Arial" w:hAnsi="Arial" w:cs="Arial"/>
                            <w:color w:val="000000"/>
                            <w:sz w:val="26"/>
                            <w:szCs w:val="26"/>
                            <w:lang w:val="en-US"/>
                          </w:rPr>
                          <w:t>" ile ulaşmakla ve bu bilgiyi açıklayan büyülü formülleri öğrenmekle sağlanacağını varsaymasıdır. Gnostikler “</w:t>
                        </w:r>
                        <w:r w:rsidRPr="004E4EEB">
                          <w:rPr>
                            <w:rStyle w:val="a3"/>
                            <w:rFonts w:ascii="Arial" w:hAnsi="Arial" w:cs="Arial"/>
                            <w:color w:val="000000"/>
                            <w:sz w:val="26"/>
                            <w:szCs w:val="26"/>
                            <w:lang w:val="en-US"/>
                          </w:rPr>
                          <w:t>bilen</w:t>
                        </w:r>
                        <w:r w:rsidRPr="004E4EEB">
                          <w:rPr>
                            <w:rStyle w:val="apple-converted-space"/>
                            <w:rFonts w:ascii="Arial" w:hAnsi="Arial" w:cs="Arial"/>
                            <w:color w:val="000000"/>
                            <w:sz w:val="26"/>
                            <w:szCs w:val="26"/>
                            <w:lang w:val="en-US"/>
                          </w:rPr>
                          <w:t> </w:t>
                        </w:r>
                        <w:r w:rsidRPr="004E4EEB">
                          <w:rPr>
                            <w:rStyle w:val="a3"/>
                            <w:rFonts w:ascii="Arial" w:hAnsi="Arial" w:cs="Arial"/>
                            <w:color w:val="000000"/>
                            <w:sz w:val="26"/>
                            <w:szCs w:val="26"/>
                            <w:lang w:val="en-US"/>
                          </w:rPr>
                          <w:t>kişiler</w:t>
                        </w:r>
                        <w:r w:rsidRPr="004E4EEB">
                          <w:rPr>
                            <w:rFonts w:ascii="Arial" w:hAnsi="Arial" w:cs="Arial"/>
                            <w:color w:val="000000"/>
                            <w:sz w:val="26"/>
                            <w:szCs w:val="26"/>
                            <w:lang w:val="en-US"/>
                          </w:rPr>
                          <w:t xml:space="preserve">”dir ve bilgileri onları tüm varlıklar arasında </w:t>
                        </w:r>
                        <w:r w:rsidRPr="004E4EEB">
                          <w:rPr>
                            <w:rFonts w:ascii="Arial" w:hAnsi="Arial" w:cs="Arial"/>
                            <w:color w:val="000000"/>
                            <w:sz w:val="26"/>
                            <w:szCs w:val="26"/>
                            <w:lang w:val="en-US"/>
                          </w:rPr>
                          <w:lastRenderedPageBreak/>
                          <w:t>üstün kılmakta, bilgisizlere oranla geçmiş ve gelecekte temelden farklı bir statü sahibi olmalarını sağlamaktadır.</w:t>
                        </w:r>
                      </w:p>
                      <w:p w:rsidR="004E4EEB" w:rsidRPr="004E4EEB" w:rsidRDefault="004E4EEB" w:rsidP="004E4EEB">
                        <w:pPr>
                          <w:pStyle w:val="a4"/>
                          <w:rPr>
                            <w:rFonts w:ascii="Arial" w:hAnsi="Arial" w:cs="Arial"/>
                            <w:color w:val="000000"/>
                            <w:sz w:val="26"/>
                            <w:szCs w:val="26"/>
                            <w:lang w:val="en-US"/>
                          </w:rPr>
                        </w:pPr>
                        <w:r w:rsidRPr="004E4EEB">
                          <w:rPr>
                            <w:rFonts w:ascii="Arial" w:hAnsi="Arial" w:cs="Arial"/>
                            <w:color w:val="000000"/>
                            <w:sz w:val="26"/>
                            <w:szCs w:val="26"/>
                            <w:lang w:val="en-US"/>
                          </w:rPr>
                          <w:t>Gnostisizm aslında kolektif bir nitelendirmedir ve öğretileri birbirinden oldukça farklı olabilen çok sayıdaki “</w:t>
                        </w:r>
                        <w:r w:rsidRPr="004E4EEB">
                          <w:rPr>
                            <w:rStyle w:val="a3"/>
                            <w:rFonts w:ascii="Arial" w:hAnsi="Arial" w:cs="Arial"/>
                            <w:color w:val="000000"/>
                            <w:sz w:val="26"/>
                            <w:szCs w:val="26"/>
                            <w:lang w:val="en-US"/>
                          </w:rPr>
                          <w:t>idealist-kamutanrıcı</w:t>
                        </w:r>
                        <w:r w:rsidRPr="004E4EEB">
                          <w:rPr>
                            <w:rFonts w:ascii="Arial" w:hAnsi="Arial" w:cs="Arial"/>
                            <w:color w:val="000000"/>
                            <w:sz w:val="26"/>
                            <w:szCs w:val="26"/>
                            <w:lang w:val="en-US"/>
                          </w:rPr>
                          <w:t>” mezhep ve tarikatları topluca belirtmek için kullanılmıştır. Bu gruplar,</w:t>
                        </w:r>
                        <w:r w:rsidRPr="004E4EEB">
                          <w:rPr>
                            <w:rStyle w:val="apple-converted-space"/>
                            <w:rFonts w:ascii="Arial" w:hAnsi="Arial" w:cs="Arial"/>
                            <w:b/>
                            <w:bCs/>
                            <w:color w:val="000000"/>
                            <w:sz w:val="26"/>
                            <w:szCs w:val="26"/>
                            <w:lang w:val="en-US"/>
                          </w:rPr>
                          <w:t> </w:t>
                        </w:r>
                        <w:r w:rsidRPr="004E4EEB">
                          <w:rPr>
                            <w:rStyle w:val="a7"/>
                            <w:rFonts w:ascii="Arial" w:hAnsi="Arial" w:cs="Arial"/>
                            <w:color w:val="000000"/>
                            <w:sz w:val="26"/>
                            <w:szCs w:val="26"/>
                            <w:lang w:val="en-US"/>
                          </w:rPr>
                          <w:t>İsa</w:t>
                        </w:r>
                        <w:r w:rsidRPr="004E4EEB">
                          <w:rPr>
                            <w:rFonts w:ascii="Arial" w:hAnsi="Arial" w:cs="Arial"/>
                            <w:color w:val="000000"/>
                            <w:sz w:val="26"/>
                            <w:szCs w:val="26"/>
                            <w:lang w:val="en-US"/>
                          </w:rPr>
                          <w:t>'dan önceki dönemlerden yaklaşık V. yüzyıla kadar etkin olmuşlardı. Dönemin belli başlı dinlerinin, özellikle Hıristiyanlığın, söylem ve ilkelerini kendilerine uyarlamışlardı. Maddeyi tinin bozulmuş biçimi ve tüm evreni Tanrı'nın niteliksizleşmesi olarak görürlerdi. Her varlığın temel amacının maddenin kabalığından sıyrılmak ve Yaratıcı Tin'e geri dönmek olduğunu öğretirlerdi. Bu geri dönüşün Tanrı tarafından gönderilen bir "</w:t>
                        </w:r>
                        <w:r w:rsidRPr="004E4EEB">
                          <w:rPr>
                            <w:rStyle w:val="a3"/>
                            <w:rFonts w:ascii="Arial" w:hAnsi="Arial" w:cs="Arial"/>
                            <w:color w:val="000000"/>
                            <w:sz w:val="26"/>
                            <w:szCs w:val="26"/>
                            <w:lang w:val="en-US"/>
                          </w:rPr>
                          <w:t>Kurtarıcı</w:t>
                        </w:r>
                        <w:r w:rsidRPr="004E4EEB">
                          <w:rPr>
                            <w:rFonts w:ascii="Arial" w:hAnsi="Arial" w:cs="Arial"/>
                            <w:color w:val="000000"/>
                            <w:sz w:val="26"/>
                            <w:szCs w:val="26"/>
                            <w:lang w:val="en-US"/>
                          </w:rPr>
                          <w:t>" sayesinde başlayacağını ve kolaylaşacağını ileri sürerlerdi.</w:t>
                        </w:r>
                      </w:p>
                      <w:p w:rsidR="004E4EEB" w:rsidRPr="004E4EEB" w:rsidRDefault="004E4EEB" w:rsidP="004E4EEB">
                        <w:pPr>
                          <w:pStyle w:val="a4"/>
                          <w:rPr>
                            <w:rFonts w:ascii="Arial" w:hAnsi="Arial" w:cs="Arial"/>
                            <w:color w:val="000000"/>
                            <w:sz w:val="26"/>
                            <w:szCs w:val="26"/>
                            <w:lang w:val="en-US"/>
                          </w:rPr>
                        </w:pPr>
                        <w:r w:rsidRPr="004E4EEB">
                          <w:rPr>
                            <w:rFonts w:ascii="Arial" w:hAnsi="Arial" w:cs="Arial"/>
                            <w:color w:val="000000"/>
                            <w:sz w:val="26"/>
                            <w:szCs w:val="26"/>
                            <w:lang w:val="en-US"/>
                          </w:rPr>
                          <w:t>Bu tanımlar ne denli yetersiz olsalar da, Gnostik akımların çeşitliliği, belirsizliği ve karmaşıklığı daha anlamlı ve tatmin edici bir tanım getirmeye izin vermemektedir. Üstelik bir çok araştırmacı, Gnostik akımlara genel bir tanım getirme çabasını boşa harcanacak emek olarak görmektedirler.</w:t>
                        </w:r>
                      </w:p>
                      <w:p w:rsidR="004E4EEB" w:rsidRPr="004E4EEB" w:rsidRDefault="004E4EEB" w:rsidP="004E4EEB">
                        <w:pPr>
                          <w:pStyle w:val="3"/>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0"/>
                            <w:szCs w:val="30"/>
                            <w:lang w:val="en-US"/>
                          </w:rPr>
                        </w:pPr>
                        <w:r w:rsidRPr="004E4EEB">
                          <w:rPr>
                            <w:rFonts w:ascii="Arial" w:hAnsi="Arial" w:cs="Arial"/>
                            <w:color w:val="3B5998"/>
                            <w:sz w:val="30"/>
                            <w:szCs w:val="30"/>
                            <w:lang w:val="en-US"/>
                          </w:rPr>
                          <w:t>Köken</w:t>
                        </w:r>
                      </w:p>
                      <w:p w:rsidR="004E4EEB" w:rsidRPr="004E4EEB" w:rsidRDefault="004E4EEB" w:rsidP="004E4EEB">
                        <w:pPr>
                          <w:pStyle w:val="a4"/>
                          <w:rPr>
                            <w:rFonts w:ascii="Arial" w:hAnsi="Arial" w:cs="Arial"/>
                            <w:color w:val="000000"/>
                            <w:sz w:val="26"/>
                            <w:szCs w:val="26"/>
                            <w:lang w:val="en-US"/>
                          </w:rPr>
                        </w:pPr>
                        <w:r w:rsidRPr="004E4EEB">
                          <w:rPr>
                            <w:rFonts w:ascii="Arial" w:hAnsi="Arial" w:cs="Arial"/>
                            <w:color w:val="000000"/>
                            <w:sz w:val="26"/>
                            <w:szCs w:val="26"/>
                            <w:lang w:val="en-US"/>
                          </w:rPr>
                          <w:t>Gnostisizm'in kökenleri üzerinde uzun süredir tartışılmakta ve araştırmalar hala sürmektedir. Konu derinlemesine araştırıldıkça, Gnostisizmin kökenleri geçmişte daha gerilere gitmektedir. Önceleri Hıristiyanlığın bozulmuş bir türü olarak değerlendirilmesine karşın, günümüzde Gnostik akımların ilk izlerinin İsa'dan önceki yüzyıllarda olduğu kanıtlanmıştır. Hindistan dinleri ile bağlantısı kanıtlanmaya çalışılmış, anavatanı olarak Suriye ve Finike belirtilmiş, Mazdeizm ile ilişkileri araştırılmış,</w:t>
                        </w:r>
                        <w:r w:rsidRPr="004E4EEB">
                          <w:rPr>
                            <w:rStyle w:val="apple-converted-space"/>
                            <w:rFonts w:ascii="Arial" w:hAnsi="Arial" w:cs="Arial"/>
                            <w:color w:val="000000"/>
                            <w:sz w:val="26"/>
                            <w:szCs w:val="26"/>
                            <w:lang w:val="en-US"/>
                          </w:rPr>
                          <w:t> </w:t>
                        </w:r>
                        <w:r w:rsidRPr="004E4EEB">
                          <w:rPr>
                            <w:rStyle w:val="a7"/>
                            <w:rFonts w:ascii="Arial" w:hAnsi="Arial" w:cs="Arial"/>
                            <w:color w:val="000000"/>
                            <w:sz w:val="26"/>
                            <w:szCs w:val="26"/>
                            <w:lang w:val="en-US"/>
                          </w:rPr>
                          <w:t>Platon</w:t>
                        </w:r>
                        <w:r w:rsidRPr="004E4EEB">
                          <w:rPr>
                            <w:rStyle w:val="apple-converted-space"/>
                            <w:rFonts w:ascii="Arial" w:hAnsi="Arial" w:cs="Arial"/>
                            <w:color w:val="000000"/>
                            <w:sz w:val="26"/>
                            <w:szCs w:val="26"/>
                            <w:lang w:val="en-US"/>
                          </w:rPr>
                          <w:t> </w:t>
                        </w:r>
                        <w:r w:rsidRPr="004E4EEB">
                          <w:rPr>
                            <w:rFonts w:ascii="Arial" w:hAnsi="Arial" w:cs="Arial"/>
                            <w:color w:val="000000"/>
                            <w:sz w:val="26"/>
                            <w:szCs w:val="26"/>
                            <w:lang w:val="en-US"/>
                          </w:rPr>
                          <w:t>felsefesi ve Helen Gizem Dinlerinin etkisinde olduğu ileri sürülmüştür. Hıristiyan inançlarının Helenleştirilmesi biçiminde de tanımlanmıştır.</w:t>
                        </w:r>
                        <w:r>
                          <w:rPr>
                            <w:rFonts w:ascii="Arial" w:hAnsi="Arial" w:cs="Arial"/>
                            <w:noProof/>
                            <w:color w:val="3B5998"/>
                            <w:sz w:val="30"/>
                            <w:szCs w:val="30"/>
                          </w:rPr>
                          <w:drawing>
                            <wp:anchor distT="142875" distB="142875" distL="142875" distR="142875" simplePos="0" relativeHeight="251658240" behindDoc="0" locked="0" layoutInCell="1" allowOverlap="0">
                              <wp:simplePos x="0" y="0"/>
                              <wp:positionH relativeFrom="column">
                                <wp:align>right</wp:align>
                              </wp:positionH>
                              <wp:positionV relativeFrom="line">
                                <wp:posOffset>0</wp:posOffset>
                              </wp:positionV>
                              <wp:extent cx="1447800" cy="3409950"/>
                              <wp:effectExtent l="0" t="0" r="0" b="0"/>
                              <wp:wrapSquare wrapText="bothSides"/>
                              <wp:docPr id="13" name="Рисунок 13" descr="http://www.hermetics.org/images/esot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ermetics.org/images/esoter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0" cy="3409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4EEB" w:rsidRPr="004E4EEB" w:rsidRDefault="004E4EEB" w:rsidP="004E4EEB">
                        <w:pPr>
                          <w:pStyle w:val="a4"/>
                          <w:rPr>
                            <w:rFonts w:ascii="Arial" w:hAnsi="Arial" w:cs="Arial"/>
                            <w:color w:val="000000"/>
                            <w:sz w:val="26"/>
                            <w:szCs w:val="26"/>
                            <w:lang w:val="en-US"/>
                          </w:rPr>
                        </w:pPr>
                        <w:r w:rsidRPr="004E4EEB">
                          <w:rPr>
                            <w:rFonts w:ascii="Arial" w:hAnsi="Arial" w:cs="Arial"/>
                            <w:color w:val="000000"/>
                            <w:sz w:val="26"/>
                            <w:szCs w:val="26"/>
                            <w:lang w:val="en-US"/>
                          </w:rPr>
                          <w:t>Son yüzyıllarda araştırmacılar Gnostisizmin, Hıristiyanlık öncesi Doğu kökenleri üzerinde yoğunlaşmışlardır. Berlin'de 1882'de yapılan Beşinci Oryantalistler Kongresi'nde</w:t>
                        </w:r>
                        <w:r w:rsidRPr="004E4EEB">
                          <w:rPr>
                            <w:rStyle w:val="apple-converted-space"/>
                            <w:rFonts w:ascii="Arial" w:hAnsi="Arial" w:cs="Arial"/>
                            <w:color w:val="000000"/>
                            <w:sz w:val="26"/>
                            <w:szCs w:val="26"/>
                            <w:lang w:val="en-US"/>
                          </w:rPr>
                          <w:t> </w:t>
                        </w:r>
                        <w:r w:rsidRPr="004E4EEB">
                          <w:rPr>
                            <w:rStyle w:val="a7"/>
                            <w:rFonts w:ascii="Arial" w:hAnsi="Arial" w:cs="Arial"/>
                            <w:color w:val="000000"/>
                            <w:sz w:val="26"/>
                            <w:szCs w:val="26"/>
                            <w:lang w:val="en-US"/>
                          </w:rPr>
                          <w:t>Kessler</w:t>
                        </w:r>
                        <w:r w:rsidRPr="004E4EEB">
                          <w:rPr>
                            <w:rFonts w:ascii="Arial" w:hAnsi="Arial" w:cs="Arial"/>
                            <w:color w:val="000000"/>
                            <w:sz w:val="26"/>
                            <w:szCs w:val="26"/>
                            <w:lang w:val="en-US"/>
                          </w:rPr>
                          <w:t>, Gnostisizm ile Babil dini arasındaki bağlantıya dikkat çekmiştir. Ancak burada sözü edilen özgün Babil dini olmayıp,</w:t>
                        </w:r>
                        <w:r w:rsidRPr="004E4EEB">
                          <w:rPr>
                            <w:rStyle w:val="apple-converted-space"/>
                            <w:rFonts w:ascii="Arial" w:hAnsi="Arial" w:cs="Arial"/>
                            <w:color w:val="000000"/>
                            <w:sz w:val="26"/>
                            <w:szCs w:val="26"/>
                            <w:lang w:val="en-US"/>
                          </w:rPr>
                          <w:t> </w:t>
                        </w:r>
                        <w:r w:rsidRPr="004E4EEB">
                          <w:rPr>
                            <w:rStyle w:val="a7"/>
                            <w:rFonts w:ascii="Arial" w:hAnsi="Arial" w:cs="Arial"/>
                            <w:color w:val="000000"/>
                            <w:sz w:val="26"/>
                            <w:szCs w:val="26"/>
                            <w:lang w:val="en-US"/>
                          </w:rPr>
                          <w:t>Cyrus</w:t>
                        </w:r>
                        <w:r w:rsidRPr="004E4EEB">
                          <w:rPr>
                            <w:rFonts w:ascii="Arial" w:hAnsi="Arial" w:cs="Arial"/>
                            <w:color w:val="000000"/>
                            <w:sz w:val="26"/>
                            <w:szCs w:val="26"/>
                            <w:lang w:val="en-US"/>
                          </w:rPr>
                          <w:t>'un fethinden sonra ortaya çıkan senkretik Babil inançlarıdır. Benzer yaklaşımlar Manicilik için de ileri sürülmüştür. 1889 Yılında</w:t>
                        </w:r>
                        <w:r w:rsidRPr="004E4EEB">
                          <w:rPr>
                            <w:rStyle w:val="apple-converted-space"/>
                            <w:rFonts w:ascii="Arial" w:hAnsi="Arial" w:cs="Arial"/>
                            <w:color w:val="000000"/>
                            <w:sz w:val="26"/>
                            <w:szCs w:val="26"/>
                            <w:lang w:val="en-US"/>
                          </w:rPr>
                          <w:t> </w:t>
                        </w:r>
                        <w:r w:rsidRPr="004E4EEB">
                          <w:rPr>
                            <w:rStyle w:val="a7"/>
                            <w:rFonts w:ascii="Arial" w:hAnsi="Arial" w:cs="Arial"/>
                            <w:color w:val="000000"/>
                            <w:sz w:val="26"/>
                            <w:szCs w:val="26"/>
                            <w:lang w:val="en-US"/>
                          </w:rPr>
                          <w:t>Brandt</w:t>
                        </w:r>
                        <w:r w:rsidRPr="004E4EEB">
                          <w:rPr>
                            <w:rFonts w:ascii="Arial" w:hAnsi="Arial" w:cs="Arial"/>
                            <w:color w:val="000000"/>
                            <w:sz w:val="26"/>
                            <w:szCs w:val="26"/>
                            <w:lang w:val="en-US"/>
                          </w:rPr>
                          <w:t>'ın “</w:t>
                        </w:r>
                        <w:r w:rsidRPr="004E4EEB">
                          <w:rPr>
                            <w:rStyle w:val="a3"/>
                            <w:rFonts w:ascii="Arial" w:hAnsi="Arial" w:cs="Arial"/>
                            <w:color w:val="000000"/>
                            <w:sz w:val="26"/>
                            <w:szCs w:val="26"/>
                            <w:lang w:val="en-US"/>
                          </w:rPr>
                          <w:t>Manden Dini</w:t>
                        </w:r>
                        <w:r w:rsidRPr="004E4EEB">
                          <w:rPr>
                            <w:rFonts w:ascii="Arial" w:hAnsi="Arial" w:cs="Arial"/>
                            <w:color w:val="000000"/>
                            <w:sz w:val="26"/>
                            <w:szCs w:val="26"/>
                            <w:lang w:val="en-US"/>
                          </w:rPr>
                          <w:t>” (</w:t>
                        </w:r>
                        <w:r w:rsidRPr="004E4EEB">
                          <w:rPr>
                            <w:rStyle w:val="a3"/>
                            <w:rFonts w:ascii="Arial" w:hAnsi="Arial" w:cs="Arial"/>
                            <w:color w:val="000000"/>
                            <w:sz w:val="26"/>
                            <w:szCs w:val="26"/>
                            <w:lang w:val="en-US"/>
                          </w:rPr>
                          <w:t>Mandiaische Religion</w:t>
                        </w:r>
                        <w:r w:rsidRPr="004E4EEB">
                          <w:rPr>
                            <w:rFonts w:ascii="Arial" w:hAnsi="Arial" w:cs="Arial"/>
                            <w:color w:val="000000"/>
                            <w:sz w:val="26"/>
                            <w:szCs w:val="26"/>
                            <w:lang w:val="en-US"/>
                          </w:rPr>
                          <w:t>) adlı kitabı yayınlanmıştır. Manden dini öylesine şaşmaz bir biçimde Gnostik nitelikler göstermektedir ki, artık Gnostisizm'in Hıristiyanlık'tan önce ve bağımsız olarak varolduğuna kuşku kalmamıştır. 1897 Yılında</w:t>
                        </w:r>
                        <w:r w:rsidRPr="004E4EEB">
                          <w:rPr>
                            <w:rStyle w:val="apple-converted-space"/>
                            <w:rFonts w:ascii="Arial" w:hAnsi="Arial" w:cs="Arial"/>
                            <w:color w:val="000000"/>
                            <w:sz w:val="26"/>
                            <w:szCs w:val="26"/>
                            <w:lang w:val="en-US"/>
                          </w:rPr>
                          <w:t> </w:t>
                        </w:r>
                        <w:r w:rsidRPr="004E4EEB">
                          <w:rPr>
                            <w:rStyle w:val="a7"/>
                            <w:rFonts w:ascii="Arial" w:hAnsi="Arial" w:cs="Arial"/>
                            <w:color w:val="000000"/>
                            <w:sz w:val="26"/>
                            <w:szCs w:val="26"/>
                            <w:lang w:val="en-US"/>
                          </w:rPr>
                          <w:t>Wilhelm Anz</w:t>
                        </w:r>
                        <w:r w:rsidRPr="004E4EEB">
                          <w:rPr>
                            <w:rFonts w:ascii="Arial" w:hAnsi="Arial" w:cs="Arial"/>
                            <w:color w:val="000000"/>
                            <w:sz w:val="26"/>
                            <w:szCs w:val="26"/>
                            <w:lang w:val="en-US"/>
                          </w:rPr>
                          <w:t>, Gnostik kuramlar ile Babilonya Astrolojisi arasındaki benzerlikleri vurgulamıştır. Diğer taraftan</w:t>
                        </w:r>
                        <w:r w:rsidRPr="004E4EEB">
                          <w:rPr>
                            <w:rStyle w:val="apple-converted-space"/>
                            <w:rFonts w:ascii="Arial" w:hAnsi="Arial" w:cs="Arial"/>
                            <w:color w:val="000000"/>
                            <w:sz w:val="26"/>
                            <w:szCs w:val="26"/>
                            <w:lang w:val="en-US"/>
                          </w:rPr>
                          <w:t> </w:t>
                        </w:r>
                        <w:r w:rsidRPr="004E4EEB">
                          <w:rPr>
                            <w:rStyle w:val="a7"/>
                            <w:rFonts w:ascii="Arial" w:hAnsi="Arial" w:cs="Arial"/>
                            <w:color w:val="000000"/>
                            <w:sz w:val="26"/>
                            <w:szCs w:val="26"/>
                            <w:lang w:val="en-US"/>
                          </w:rPr>
                          <w:t>Friedlander</w:t>
                        </w:r>
                        <w:r w:rsidRPr="004E4EEB">
                          <w:rPr>
                            <w:rStyle w:val="apple-converted-space"/>
                            <w:rFonts w:ascii="Arial" w:hAnsi="Arial" w:cs="Arial"/>
                            <w:color w:val="000000"/>
                            <w:sz w:val="26"/>
                            <w:szCs w:val="26"/>
                            <w:lang w:val="en-US"/>
                          </w:rPr>
                          <w:t> </w:t>
                        </w:r>
                        <w:r w:rsidRPr="004E4EEB">
                          <w:rPr>
                            <w:rFonts w:ascii="Arial" w:hAnsi="Arial" w:cs="Arial"/>
                            <w:color w:val="000000"/>
                            <w:sz w:val="26"/>
                            <w:szCs w:val="26"/>
                            <w:lang w:val="en-US"/>
                          </w:rPr>
                          <w:t>1898 yılında Gnostisizm'in köklerini Hıristiyanlık öncesi Yahudilik'te aramıştır. Bir çok araştırmacı Gnostik öğretilerin kaynağının Helen dünyasında, özellikle İskenderiye'de bulunduğunu ileri sürmüştür.</w:t>
                        </w:r>
                      </w:p>
                      <w:p w:rsidR="004E4EEB" w:rsidRPr="004E4EEB" w:rsidRDefault="004E4EEB" w:rsidP="004E4EEB">
                        <w:pPr>
                          <w:rPr>
                            <w:ins w:id="36" w:author="Unknown"/>
                            <w:rFonts w:ascii="Arial" w:hAnsi="Arial" w:cs="Arial"/>
                            <w:color w:val="000000"/>
                            <w:sz w:val="26"/>
                            <w:szCs w:val="26"/>
                            <w:lang w:val="en-US"/>
                          </w:rPr>
                        </w:pPr>
                        <w:ins w:id="37" w:author="Unknown">
                          <w:r w:rsidRPr="004E4EEB">
                            <w:rPr>
                              <w:rStyle w:val="a7"/>
                              <w:rFonts w:ascii="Arial" w:hAnsi="Arial" w:cs="Arial"/>
                              <w:color w:val="000000"/>
                              <w:sz w:val="26"/>
                              <w:szCs w:val="26"/>
                              <w:lang w:val="en-US"/>
                            </w:rPr>
                            <w:t>Joel</w:t>
                          </w:r>
                          <w:r w:rsidRPr="004E4EEB">
                            <w:rPr>
                              <w:rFonts w:ascii="Arial" w:hAnsi="Arial" w:cs="Arial"/>
                              <w:color w:val="000000"/>
                              <w:sz w:val="26"/>
                              <w:szCs w:val="26"/>
                              <w:lang w:val="en-US"/>
                            </w:rPr>
                            <w:t>, tüm Gnostik düşüncelerin tohumunun Platon'da bulunduğunu kanıtlamaya kalkışmıştır. Bu yaklaşım bir abartı olarak görülse de, Gnostisizmin doğuşunda ve özellikle gelişmesinde Helen etkilerinin varlığı reddedilemez. Hermetik literatürde Gnostisizm'e fazlasıyla yakın düşen özellikler vardır. Bu bakımdan Gnostisizm'in kökenlerinin eski Mısır'da olduğu da sıkça savunulmuştur.</w:t>
                          </w:r>
                          <w:r w:rsidRPr="004E4EEB">
                            <w:rPr>
                              <w:rStyle w:val="apple-converted-space"/>
                              <w:rFonts w:ascii="Arial" w:hAnsi="Arial" w:cs="Arial"/>
                              <w:color w:val="000000"/>
                              <w:sz w:val="26"/>
                              <w:szCs w:val="26"/>
                              <w:lang w:val="en-US"/>
                            </w:rPr>
                            <w:t> </w:t>
                          </w:r>
                          <w:r w:rsidRPr="004E4EEB">
                            <w:rPr>
                              <w:rStyle w:val="a7"/>
                              <w:rFonts w:ascii="Arial" w:hAnsi="Arial" w:cs="Arial"/>
                              <w:color w:val="000000"/>
                              <w:sz w:val="26"/>
                              <w:szCs w:val="26"/>
                              <w:lang w:val="en-US"/>
                            </w:rPr>
                            <w:t>Plotinus</w:t>
                          </w:r>
                          <w:r w:rsidRPr="004E4EEB">
                            <w:rPr>
                              <w:rFonts w:ascii="Arial" w:hAnsi="Arial" w:cs="Arial"/>
                              <w:color w:val="000000"/>
                              <w:sz w:val="26"/>
                              <w:szCs w:val="26"/>
                              <w:lang w:val="en-US"/>
                            </w:rPr>
                            <w:t>'un felsefesi ile Gnostisizm arasındaki bağlantı ise 1902 yılında</w:t>
                          </w:r>
                          <w:r w:rsidRPr="004E4EEB">
                            <w:rPr>
                              <w:rStyle w:val="apple-converted-space"/>
                              <w:rFonts w:ascii="Arial" w:hAnsi="Arial" w:cs="Arial"/>
                              <w:color w:val="000000"/>
                              <w:sz w:val="26"/>
                              <w:szCs w:val="26"/>
                              <w:lang w:val="en-US"/>
                            </w:rPr>
                            <w:t> </w:t>
                          </w:r>
                          <w:r w:rsidRPr="004E4EEB">
                            <w:rPr>
                              <w:rStyle w:val="a7"/>
                              <w:rFonts w:ascii="Arial" w:hAnsi="Arial" w:cs="Arial"/>
                              <w:color w:val="000000"/>
                              <w:sz w:val="26"/>
                              <w:szCs w:val="26"/>
                              <w:lang w:val="en-US"/>
                            </w:rPr>
                            <w:t>Schmitd</w:t>
                          </w:r>
                          <w:r w:rsidRPr="004E4EEB">
                            <w:rPr>
                              <w:rStyle w:val="apple-converted-space"/>
                              <w:rFonts w:ascii="Arial" w:hAnsi="Arial" w:cs="Arial"/>
                              <w:color w:val="000000"/>
                              <w:sz w:val="26"/>
                              <w:szCs w:val="26"/>
                              <w:lang w:val="en-US"/>
                            </w:rPr>
                            <w:t> </w:t>
                          </w:r>
                          <w:r w:rsidRPr="004E4EEB">
                            <w:rPr>
                              <w:rFonts w:ascii="Arial" w:hAnsi="Arial" w:cs="Arial"/>
                              <w:color w:val="000000"/>
                              <w:sz w:val="26"/>
                              <w:szCs w:val="26"/>
                              <w:lang w:val="en-US"/>
                            </w:rPr>
                            <w:t>tarafından ortaya atılmıştır. Elde bulunan Gnostik metinlerin hemen tümünün Kıpti kaynaklı olması, İskenderiye'li Plotinus'un düşüncelerinin en azından Hıristiyan Gnostisizm'inin gelişmesine katkıda bulunduğunu göstermektedir. Öte yandan Helen Gizem Dinleri ile ezoterik Gnostisizm arasında da bir çok benzerlikler vardır. Ancak Helen Gizem Dinlerinin ne ölçüde doğrudan Helen düşüncesinin ürünü olduklarını da bilmemiz bugün için olası değildir.</w:t>
                          </w:r>
                        </w:ins>
                      </w:p>
                      <w:p w:rsidR="004E4EEB" w:rsidRPr="004E4EEB" w:rsidRDefault="004E4EEB" w:rsidP="004E4EEB">
                        <w:pPr>
                          <w:pStyle w:val="a4"/>
                          <w:rPr>
                            <w:ins w:id="38" w:author="Unknown"/>
                            <w:rFonts w:ascii="Arial" w:hAnsi="Arial" w:cs="Arial"/>
                            <w:color w:val="000000"/>
                            <w:sz w:val="26"/>
                            <w:szCs w:val="26"/>
                            <w:lang w:val="en-US"/>
                          </w:rPr>
                        </w:pPr>
                        <w:ins w:id="39" w:author="Unknown">
                          <w:r w:rsidRPr="004E4EEB">
                            <w:rPr>
                              <w:rFonts w:ascii="Arial" w:hAnsi="Arial" w:cs="Arial"/>
                              <w:color w:val="000000"/>
                              <w:sz w:val="26"/>
                              <w:szCs w:val="26"/>
                              <w:lang w:val="en-US"/>
                            </w:rPr>
                            <w:t xml:space="preserve">Gnostisizm'in kökenleri hala koyu karanlıkta bulunmasına karşın, bir çok araştırmacının birleşik çabaları bu sorunu öylesine aydınlatabilmiştir ki, artık şu kesinlik taşımayan sonucu sunabilmek olasıdır: ilk bakışta Gnostisizm, ilkçağdaki tüm dinsel dizgelerin özensiz bir bileşimi gibi görünse de, gerçekte derinlerde oluşmuş ve Gnostisizm'in yaşayıp gelişmesi için gerekli olan </w:t>
                          </w:r>
                          <w:r w:rsidRPr="004E4EEB">
                            <w:rPr>
                              <w:rFonts w:ascii="Arial" w:hAnsi="Arial" w:cs="Arial"/>
                              <w:color w:val="000000"/>
                              <w:sz w:val="26"/>
                              <w:szCs w:val="26"/>
                              <w:lang w:val="en-US"/>
                            </w:rPr>
                            <w:lastRenderedPageBreak/>
                            <w:t>temel bir ilkeye dayanmıştır; bu ilke, felsefi ve dinsel kötümserliktir. Aslında Gnostikler kendi terimler dizgelerini hemen tümüyle varolan dinlerden aktarmışlar, ancak bunu bir yandan varoluşun özdeki kötülüğü hakkındaki düşüncelerini açıklayabilmek için, diğer yandan insanüstü bir Kurtarıcı ve büyülü sözler sayesinde bu kötülükten sıyrılmayı öngören amaçları için kullanmışlardır. Diğer dinlerden ödünç aldıkları ne olursa olsun, söz konusu edilen kötümserlik kesinlikle kendilerine özgüdür.</w:t>
                          </w:r>
                        </w:ins>
                      </w:p>
                      <w:p w:rsidR="004E4EEB" w:rsidRPr="004E4EEB" w:rsidRDefault="004E4EEB" w:rsidP="004E4EEB">
                        <w:pPr>
                          <w:pStyle w:val="a4"/>
                          <w:rPr>
                            <w:ins w:id="40" w:author="Unknown"/>
                            <w:rFonts w:ascii="Arial" w:hAnsi="Arial" w:cs="Arial"/>
                            <w:color w:val="000000"/>
                            <w:sz w:val="26"/>
                            <w:szCs w:val="26"/>
                            <w:lang w:val="en-US"/>
                          </w:rPr>
                        </w:pPr>
                        <w:r>
                          <w:rPr>
                            <w:rFonts w:ascii="Arial" w:hAnsi="Arial" w:cs="Arial"/>
                            <w:noProof/>
                            <w:color w:val="000000"/>
                            <w:sz w:val="26"/>
                            <w:szCs w:val="26"/>
                          </w:rPr>
                          <w:drawing>
                            <wp:anchor distT="142875" distB="142875" distL="142875" distR="142875" simplePos="0" relativeHeight="251658240" behindDoc="0" locked="0" layoutInCell="1" allowOverlap="0">
                              <wp:simplePos x="0" y="0"/>
                              <wp:positionH relativeFrom="column">
                                <wp:align>left</wp:align>
                              </wp:positionH>
                              <wp:positionV relativeFrom="line">
                                <wp:posOffset>0</wp:posOffset>
                              </wp:positionV>
                              <wp:extent cx="2295525" cy="2790825"/>
                              <wp:effectExtent l="0" t="0" r="9525" b="9525"/>
                              <wp:wrapSquare wrapText="bothSides"/>
                              <wp:docPr id="12" name="Рисунок 12" descr="http://www.hermetics.org/images/christos1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rmetics.org/images/christos12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2790825"/>
                                      </a:xfrm>
                                      <a:prstGeom prst="rect">
                                        <a:avLst/>
                                      </a:prstGeom>
                                      <a:noFill/>
                                      <a:ln>
                                        <a:noFill/>
                                      </a:ln>
                                    </pic:spPr>
                                  </pic:pic>
                                </a:graphicData>
                              </a:graphic>
                              <wp14:sizeRelH relativeFrom="page">
                                <wp14:pctWidth>0</wp14:pctWidth>
                              </wp14:sizeRelH>
                              <wp14:sizeRelV relativeFrom="page">
                                <wp14:pctHeight>0</wp14:pctHeight>
                              </wp14:sizeRelV>
                            </wp:anchor>
                          </w:drawing>
                        </w:r>
                        <w:ins w:id="41" w:author="Unknown">
                          <w:r w:rsidRPr="004E4EEB">
                            <w:rPr>
                              <w:rFonts w:ascii="Arial" w:hAnsi="Arial" w:cs="Arial"/>
                              <w:color w:val="000000"/>
                              <w:sz w:val="26"/>
                              <w:szCs w:val="26"/>
                              <w:lang w:val="en-US"/>
                            </w:rPr>
                            <w:t>Bu kötümserlik, bu evrendeki tüm güzellikleri ve soyluluğu saygı ile dile getiren neşeli Helen düşüncesinden kaynaklanmamıştır; ne de öte dünyadaki yargı ve cezalandırmalar için öngördükleri ayrıntılı spekülasyonların gündelik yaşamlarını gölgelemesine izin vermeyen ve evrenin Thoth'un öncü bilgeliği altında yaratılıp geliştiğini varsayan Mısır düşüncesi değildir bu kötümserliği aktaran. Diğer taraftan Gnostisizm'in kötümserliğinin kökeni, Ahura Mazda'nın saltık üstünlüğünü vurgulayan ve evrenin yaratılışında Ahriman'a ancak ikincil bir pay tanıyan İran düşüncesi de olamaz; basit ve en saf anlamıyla Kamutanrıcılığı yaşayan ve evreni Tanrı ile çelişkili olarak değerlendirmekten uzak olan Brahma düşüncesi hiç olamaz. Son olarak, Sami inançları da değildir kötümserliğin kökenini içeren, zira Sami dinleri ölümden sonra ruhun kaderi hakkında fazlasıyla suskundurlar ve Baal, Marduk, Assur ya da Haddad tapımlarında uzun ve mutlu yaşamanın pratik bilgeliğini sunarlar.</w:t>
                          </w:r>
                        </w:ins>
                      </w:p>
                      <w:p w:rsidR="004E4EEB" w:rsidRPr="004E4EEB" w:rsidRDefault="004E4EEB" w:rsidP="004E4EEB">
                        <w:pPr>
                          <w:pStyle w:val="a4"/>
                          <w:rPr>
                            <w:ins w:id="42" w:author="Unknown"/>
                            <w:rFonts w:ascii="Arial" w:hAnsi="Arial" w:cs="Arial"/>
                            <w:color w:val="000000"/>
                            <w:sz w:val="26"/>
                            <w:szCs w:val="26"/>
                            <w:lang w:val="en-US"/>
                          </w:rPr>
                        </w:pPr>
                        <w:ins w:id="43" w:author="Unknown">
                          <w:r w:rsidRPr="004E4EEB">
                            <w:rPr>
                              <w:rFonts w:ascii="Arial" w:hAnsi="Arial" w:cs="Arial"/>
                              <w:color w:val="000000"/>
                              <w:sz w:val="26"/>
                              <w:szCs w:val="26"/>
                              <w:lang w:val="en-US"/>
                            </w:rPr>
                            <w:t>Tüm evreni bir bozulma ve bir yıkım olarak değerlendiren bu su katılmamış kötümserlik, bedenden kurtulmaya hummalı biçimde can atan ve var oluşun lanetli büyüsünü bozacak gizemli sözcükleri öğrenmek için delice bir umut besleyen Gnostik düşüncenin temeli olmuştur. Gnostisizm, olsa olsa Budizm ile aynı verimli toprakta yeşermiş olabilir; ancak Budizm etik temellidir ve tüm arzuların söndürülmesi ile amacına ulaşmaya çabalar. Gnostisizm, sahte bir entellektüellik içerir ve özellikle sezgisel bilgiye güven duyar.</w:t>
                          </w:r>
                        </w:ins>
                      </w:p>
                      <w:p w:rsidR="004E4EEB" w:rsidRPr="004E4EEB" w:rsidRDefault="004E4EEB" w:rsidP="004E4EEB">
                        <w:pPr>
                          <w:pStyle w:val="a4"/>
                          <w:rPr>
                            <w:ins w:id="44" w:author="Unknown"/>
                            <w:rFonts w:ascii="Arial" w:hAnsi="Arial" w:cs="Arial"/>
                            <w:color w:val="000000"/>
                            <w:sz w:val="26"/>
                            <w:szCs w:val="26"/>
                            <w:lang w:val="en-US"/>
                          </w:rPr>
                        </w:pPr>
                        <w:ins w:id="45" w:author="Unknown">
                          <w:r w:rsidRPr="004E4EEB">
                            <w:rPr>
                              <w:rFonts w:ascii="Arial" w:hAnsi="Arial" w:cs="Arial"/>
                              <w:color w:val="000000"/>
                              <w:sz w:val="26"/>
                              <w:szCs w:val="26"/>
                              <w:lang w:val="en-US"/>
                            </w:rPr>
                            <w:t>İ.Ö. 539 yılında</w:t>
                          </w:r>
                          <w:r w:rsidRPr="004E4EEB">
                            <w:rPr>
                              <w:rStyle w:val="apple-converted-space"/>
                              <w:rFonts w:ascii="Arial" w:hAnsi="Arial" w:cs="Arial"/>
                              <w:color w:val="000000"/>
                              <w:sz w:val="26"/>
                              <w:szCs w:val="26"/>
                              <w:lang w:val="en-US"/>
                            </w:rPr>
                            <w:t> </w:t>
                          </w:r>
                          <w:r w:rsidRPr="004E4EEB">
                            <w:rPr>
                              <w:rStyle w:val="a7"/>
                              <w:rFonts w:ascii="Arial" w:hAnsi="Arial" w:cs="Arial"/>
                              <w:color w:val="000000"/>
                              <w:sz w:val="26"/>
                              <w:szCs w:val="26"/>
                              <w:lang w:val="en-US"/>
                            </w:rPr>
                            <w:t>Cyrus</w:t>
                          </w:r>
                          <w:r w:rsidRPr="004E4EEB">
                            <w:rPr>
                              <w:rStyle w:val="apple-converted-space"/>
                              <w:rFonts w:ascii="Arial" w:hAnsi="Arial" w:cs="Arial"/>
                              <w:color w:val="000000"/>
                              <w:sz w:val="26"/>
                              <w:szCs w:val="26"/>
                              <w:lang w:val="en-US"/>
                            </w:rPr>
                            <w:t> </w:t>
                          </w:r>
                          <w:r w:rsidRPr="004E4EEB">
                            <w:rPr>
                              <w:rFonts w:ascii="Arial" w:hAnsi="Arial" w:cs="Arial"/>
                              <w:color w:val="000000"/>
                              <w:sz w:val="26"/>
                              <w:szCs w:val="26"/>
                              <w:lang w:val="en-US"/>
                            </w:rPr>
                            <w:t>Babilonya'yı fethettiği zaman iki büyük düşünce dünyası birbiriyle karşılaştı ve İran inançları ile Babil'in eski uygarlığının bileşiminden dinsel senkretizm ilk kez ortaya çıktı. İyi ile kötü arasında süre giden büyük mücadele düşüncesi İran Düalizminin ve Mazdeizmin ana fikriydi. Bu temel inanç ile ruhlar, cinler, melekler ve “</w:t>
                          </w:r>
                          <w:r w:rsidRPr="004E4EEB">
                            <w:rPr>
                              <w:rStyle w:val="a3"/>
                              <w:rFonts w:ascii="Arial" w:hAnsi="Arial" w:cs="Arial"/>
                              <w:color w:val="000000"/>
                              <w:sz w:val="26"/>
                              <w:szCs w:val="26"/>
                              <w:lang w:val="en-US"/>
                            </w:rPr>
                            <w:t>Deva</w:t>
                          </w:r>
                          <w:r w:rsidRPr="004E4EEB">
                            <w:rPr>
                              <w:rFonts w:ascii="Arial" w:hAnsi="Arial" w:cs="Arial"/>
                              <w:color w:val="000000"/>
                              <w:sz w:val="26"/>
                              <w:szCs w:val="26"/>
                              <w:lang w:val="en-US"/>
                            </w:rPr>
                            <w:t>”lar gibi aracı varlıkları canlandıran imgelem, Sami inançlarında öteden beri yerleşik olan iyimserliği zedeledi. Diğer taraftan astrolojiye olan sarsılmaz güven duygusu, gezegenler sisteminin dünya olayları üzerinde kaderci bir etkisinin olduğuna olan inanç Kalde yöresinde varlığını inatla sürdürdü. Kutsal “</w:t>
                          </w:r>
                          <w:r w:rsidRPr="004E4EEB">
                            <w:rPr>
                              <w:rStyle w:val="a3"/>
                              <w:rFonts w:ascii="Arial" w:hAnsi="Arial" w:cs="Arial"/>
                              <w:color w:val="000000"/>
                              <w:sz w:val="26"/>
                              <w:szCs w:val="26"/>
                              <w:lang w:val="en-US"/>
                            </w:rPr>
                            <w:t>Hebdomad</w:t>
                          </w:r>
                          <w:r w:rsidRPr="004E4EEB">
                            <w:rPr>
                              <w:rFonts w:ascii="Arial" w:hAnsi="Arial" w:cs="Arial"/>
                              <w:color w:val="000000"/>
                              <w:sz w:val="26"/>
                              <w:szCs w:val="26"/>
                              <w:lang w:val="en-US"/>
                            </w:rPr>
                            <w:t>” diye de adlandırılan yedi gezegenin – Ay, Merkür, Venüs, Mars, Güneş, Jüpiter ve Satürn – ihtişamı, Babilonya'nın basamaklı kuleleri ile binlerce yıl boyunca simgelendi ve değerini hiç yitirmedi. Gezegenlere tapınma sona erdi, ancak yine de gezegenler, “</w:t>
                          </w:r>
                          <w:r w:rsidRPr="004E4EEB">
                            <w:rPr>
                              <w:rStyle w:val="a3"/>
                              <w:rFonts w:ascii="Arial" w:hAnsi="Arial" w:cs="Arial"/>
                              <w:color w:val="000000"/>
                              <w:sz w:val="26"/>
                              <w:szCs w:val="26"/>
                              <w:lang w:val="en-US"/>
                            </w:rPr>
                            <w:t>Archontes</w:t>
                          </w:r>
                          <w:r w:rsidRPr="004E4EEB">
                            <w:rPr>
                              <w:rFonts w:ascii="Arial" w:hAnsi="Arial" w:cs="Arial"/>
                              <w:color w:val="000000"/>
                              <w:sz w:val="26"/>
                              <w:szCs w:val="26"/>
                              <w:lang w:val="en-US"/>
                            </w:rPr>
                            <w:t>” ve “</w:t>
                          </w:r>
                          <w:r w:rsidRPr="004E4EEB">
                            <w:rPr>
                              <w:rStyle w:val="a3"/>
                              <w:rFonts w:ascii="Arial" w:hAnsi="Arial" w:cs="Arial"/>
                              <w:color w:val="000000"/>
                              <w:sz w:val="26"/>
                              <w:szCs w:val="26"/>
                              <w:lang w:val="en-US"/>
                            </w:rPr>
                            <w:t>Dynameis</w:t>
                          </w:r>
                          <w:r w:rsidRPr="004E4EEB">
                            <w:rPr>
                              <w:rFonts w:ascii="Arial" w:hAnsi="Arial" w:cs="Arial"/>
                              <w:color w:val="000000"/>
                              <w:sz w:val="26"/>
                              <w:szCs w:val="26"/>
                              <w:lang w:val="en-US"/>
                            </w:rPr>
                            <w:t>” biçimlerine bürünerek, insanoğlunun çekindiği karşı konulmaz güçleri temsil etmeyi sürdürdüler. Uygulamada tanrısal niteliklerini yitirip,</w:t>
                          </w:r>
                          <w:r w:rsidRPr="004E4EEB">
                            <w:rPr>
                              <w:rStyle w:val="apple-converted-space"/>
                              <w:rFonts w:ascii="Arial" w:hAnsi="Arial" w:cs="Arial"/>
                              <w:color w:val="000000"/>
                              <w:sz w:val="26"/>
                              <w:szCs w:val="26"/>
                              <w:lang w:val="en-US"/>
                            </w:rPr>
                            <w:t> </w:t>
                          </w:r>
                          <w:r w:rsidRPr="004E4EEB">
                            <w:rPr>
                              <w:rFonts w:ascii="Arial" w:hAnsi="Arial" w:cs="Arial"/>
                              <w:i/>
                              <w:iCs/>
                              <w:color w:val="000000"/>
                              <w:sz w:val="26"/>
                              <w:szCs w:val="26"/>
                              <w:lang w:val="en-US"/>
                            </w:rPr>
                            <w:t>“Deva”</w:t>
                          </w:r>
                          <w:r w:rsidRPr="004E4EEB">
                            <w:rPr>
                              <w:rFonts w:ascii="Arial" w:hAnsi="Arial" w:cs="Arial"/>
                              <w:color w:val="000000"/>
                              <w:sz w:val="26"/>
                              <w:szCs w:val="26"/>
                              <w:lang w:val="en-US"/>
                            </w:rPr>
                            <w:t>lar ya da kötü cinler haline dönüştüler. Fethedenlerin inançları ile fethedilenlerin inançları arasında bir uzlaşma doğdu: Babilonya'nın yıldız inançları doğruydu, ancak yıldızların ötesinde “</w:t>
                          </w:r>
                          <w:r w:rsidRPr="004E4EEB">
                            <w:rPr>
                              <w:rStyle w:val="a3"/>
                              <w:rFonts w:ascii="Arial" w:hAnsi="Arial" w:cs="Arial"/>
                              <w:color w:val="000000"/>
                              <w:sz w:val="26"/>
                              <w:szCs w:val="26"/>
                              <w:lang w:val="en-US"/>
                            </w:rPr>
                            <w:t>Ogdoad</w:t>
                          </w:r>
                          <w:r w:rsidRPr="004E4EEB">
                            <w:rPr>
                              <w:rFonts w:ascii="Arial" w:hAnsi="Arial" w:cs="Arial"/>
                              <w:color w:val="000000"/>
                              <w:sz w:val="26"/>
                              <w:szCs w:val="26"/>
                              <w:lang w:val="en-US"/>
                            </w:rPr>
                            <w:t>”ın sonsuz ışığı parlamakta ve her ruh bu tek iyi Tanrı'ya ulaşabilmek için “</w:t>
                          </w:r>
                          <w:r w:rsidRPr="004E4EEB">
                            <w:rPr>
                              <w:rStyle w:val="a3"/>
                              <w:rFonts w:ascii="Arial" w:hAnsi="Arial" w:cs="Arial"/>
                              <w:color w:val="000000"/>
                              <w:sz w:val="26"/>
                              <w:szCs w:val="26"/>
                              <w:lang w:val="en-US"/>
                            </w:rPr>
                            <w:t>Hebdomad</w:t>
                          </w:r>
                          <w:r w:rsidRPr="004E4EEB">
                            <w:rPr>
                              <w:rFonts w:ascii="Arial" w:hAnsi="Arial" w:cs="Arial"/>
                              <w:color w:val="000000"/>
                              <w:sz w:val="26"/>
                              <w:szCs w:val="26"/>
                              <w:lang w:val="en-US"/>
                            </w:rPr>
                            <w:t>”ın rakip etkilerinden sıyrılmak zorunda kalmaktaydı. Ruhun, gezegen kürelerini aşarak yukarılardaki cennete doğru yükselmesi, rakip kötü güçlere karşı verilen bir savaşım olarak değerlendirildi ve Gnostisizm'in ilk ve önde gelen düşüncesi biçimine dönüştü.</w:t>
                          </w:r>
                        </w:ins>
                        <w:r>
                          <w:rPr>
                            <w:rFonts w:ascii="Arial" w:hAnsi="Arial" w:cs="Arial"/>
                            <w:noProof/>
                            <w:color w:val="000000"/>
                            <w:sz w:val="26"/>
                            <w:szCs w:val="26"/>
                          </w:rPr>
                          <w:drawing>
                            <wp:anchor distT="123825" distB="123825" distL="123825" distR="123825" simplePos="0" relativeHeight="251658240" behindDoc="0" locked="0" layoutInCell="1" allowOverlap="0">
                              <wp:simplePos x="0" y="0"/>
                              <wp:positionH relativeFrom="column">
                                <wp:align>right</wp:align>
                              </wp:positionH>
                              <wp:positionV relativeFrom="line">
                                <wp:posOffset>0</wp:posOffset>
                              </wp:positionV>
                              <wp:extent cx="2381250" cy="2800350"/>
                              <wp:effectExtent l="0" t="0" r="0" b="0"/>
                              <wp:wrapSquare wrapText="bothSides"/>
                              <wp:docPr id="11" name="Рисунок 11" descr="http://www.hermetics.org/images/06_tran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ermetics.org/images/06_trans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800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4EEB" w:rsidRPr="004E4EEB" w:rsidRDefault="004E4EEB" w:rsidP="004E4EEB">
                        <w:pPr>
                          <w:pStyle w:val="a4"/>
                          <w:rPr>
                            <w:ins w:id="46" w:author="Unknown"/>
                            <w:rFonts w:ascii="Arial" w:hAnsi="Arial" w:cs="Arial"/>
                            <w:color w:val="000000"/>
                            <w:sz w:val="26"/>
                            <w:szCs w:val="26"/>
                            <w:lang w:val="en-US"/>
                          </w:rPr>
                        </w:pPr>
                        <w:ins w:id="47" w:author="Unknown">
                          <w:r w:rsidRPr="004E4EEB">
                            <w:rPr>
                              <w:rFonts w:ascii="Arial" w:hAnsi="Arial" w:cs="Arial"/>
                              <w:color w:val="000000"/>
                              <w:sz w:val="26"/>
                              <w:szCs w:val="26"/>
                              <w:lang w:val="en-US"/>
                            </w:rPr>
                            <w:t>Gnostisizm erken dönemlerde Yahudilik ile karşılaştı. Fırat vadisinde bulunan güçlü, iyi örgütlenmiş ve yüksek kültür sahibi Yahudi topluluklarının varlığı düşünülürse, Yahudilik ile Gnostisizm'in bu erken ilişkisi pek doğal kabul edilmelidir. Belki de Gnostisizm'in</w:t>
                          </w:r>
                          <w:r w:rsidRPr="004E4EEB">
                            <w:rPr>
                              <w:rStyle w:val="apple-converted-space"/>
                              <w:rFonts w:ascii="Arial" w:hAnsi="Arial" w:cs="Arial"/>
                              <w:color w:val="000000"/>
                              <w:sz w:val="26"/>
                              <w:szCs w:val="26"/>
                              <w:lang w:val="en-US"/>
                            </w:rPr>
                            <w:t> </w:t>
                          </w:r>
                          <w:r w:rsidRPr="004E4EEB">
                            <w:rPr>
                              <w:rFonts w:ascii="Arial" w:hAnsi="Arial" w:cs="Arial"/>
                              <w:i/>
                              <w:iCs/>
                              <w:color w:val="000000"/>
                              <w:sz w:val="26"/>
                              <w:szCs w:val="26"/>
                              <w:lang w:val="en-US"/>
                            </w:rPr>
                            <w:t>“Kurtarıcı”</w:t>
                          </w:r>
                          <w:r w:rsidRPr="004E4EEB">
                            <w:rPr>
                              <w:rStyle w:val="apple-converted-space"/>
                              <w:rFonts w:ascii="Arial" w:hAnsi="Arial" w:cs="Arial"/>
                              <w:color w:val="000000"/>
                              <w:sz w:val="26"/>
                              <w:szCs w:val="26"/>
                              <w:lang w:val="en-US"/>
                            </w:rPr>
                            <w:t> </w:t>
                          </w:r>
                          <w:r w:rsidRPr="004E4EEB">
                            <w:rPr>
                              <w:rFonts w:ascii="Arial" w:hAnsi="Arial" w:cs="Arial"/>
                              <w:color w:val="000000"/>
                              <w:sz w:val="26"/>
                              <w:szCs w:val="26"/>
                              <w:lang w:val="en-US"/>
                            </w:rPr>
                            <w:t>(</w:t>
                          </w:r>
                          <w:r w:rsidRPr="004E4EEB">
                            <w:rPr>
                              <w:rStyle w:val="a3"/>
                              <w:rFonts w:ascii="Arial" w:hAnsi="Arial" w:cs="Arial"/>
                              <w:color w:val="000000"/>
                              <w:sz w:val="26"/>
                              <w:szCs w:val="26"/>
                              <w:lang w:val="en-US"/>
                            </w:rPr>
                            <w:t>Redeemer</w:t>
                          </w:r>
                          <w:r w:rsidRPr="004E4EEB">
                            <w:rPr>
                              <w:rFonts w:ascii="Arial" w:hAnsi="Arial" w:cs="Arial"/>
                              <w:color w:val="000000"/>
                              <w:sz w:val="26"/>
                              <w:szCs w:val="26"/>
                              <w:lang w:val="en-US"/>
                            </w:rPr>
                            <w:t>) düşüncesi Yahudiliğin “</w:t>
                          </w:r>
                          <w:r w:rsidRPr="004E4EEB">
                            <w:rPr>
                              <w:rStyle w:val="a3"/>
                              <w:rFonts w:ascii="Arial" w:hAnsi="Arial" w:cs="Arial"/>
                              <w:color w:val="000000"/>
                              <w:sz w:val="26"/>
                              <w:szCs w:val="26"/>
                              <w:lang w:val="en-US"/>
                            </w:rPr>
                            <w:t>Mesih</w:t>
                          </w:r>
                          <w:r w:rsidRPr="004E4EEB">
                            <w:rPr>
                              <w:rFonts w:ascii="Arial" w:hAnsi="Arial" w:cs="Arial"/>
                              <w:color w:val="000000"/>
                              <w:sz w:val="26"/>
                              <w:szCs w:val="26"/>
                              <w:lang w:val="en-US"/>
                            </w:rPr>
                            <w:t>” düşüncesinden etkilenmiş olabilir. Ne var ki, Gnostiklerin “Kurtarıcı”sı Yahudilerin “Mesih”inden çok daha fazla insanüstü nitelikler taşıyordu. Gnostik “</w:t>
                          </w:r>
                          <w:r w:rsidRPr="004E4EEB">
                            <w:rPr>
                              <w:rStyle w:val="a3"/>
                              <w:rFonts w:ascii="Arial" w:hAnsi="Arial" w:cs="Arial"/>
                              <w:color w:val="000000"/>
                              <w:sz w:val="26"/>
                              <w:szCs w:val="26"/>
                              <w:lang w:val="en-US"/>
                            </w:rPr>
                            <w:t>Soter</w:t>
                          </w:r>
                          <w:r w:rsidRPr="004E4EEB">
                            <w:rPr>
                              <w:rFonts w:ascii="Arial" w:hAnsi="Arial" w:cs="Arial"/>
                              <w:color w:val="000000"/>
                              <w:sz w:val="26"/>
                              <w:szCs w:val="26"/>
                              <w:lang w:val="en-US"/>
                            </w:rPr>
                            <w:t>”, iyi Tanrı'nın, bir “</w:t>
                          </w:r>
                          <w:r w:rsidRPr="004E4EEB">
                            <w:rPr>
                              <w:rStyle w:val="a3"/>
                              <w:rFonts w:ascii="Arial" w:hAnsi="Arial" w:cs="Arial"/>
                              <w:color w:val="000000"/>
                              <w:sz w:val="26"/>
                              <w:szCs w:val="26"/>
                              <w:lang w:val="en-US"/>
                            </w:rPr>
                            <w:t>Işık-Kral</w:t>
                          </w:r>
                          <w:r w:rsidRPr="004E4EEB">
                            <w:rPr>
                              <w:rFonts w:ascii="Arial" w:hAnsi="Arial" w:cs="Arial"/>
                              <w:color w:val="000000"/>
                              <w:sz w:val="26"/>
                              <w:szCs w:val="26"/>
                              <w:lang w:val="en-US"/>
                            </w:rPr>
                            <w:t>”ın, bir “</w:t>
                          </w:r>
                          <w:r w:rsidRPr="004E4EEB">
                            <w:rPr>
                              <w:rStyle w:val="a3"/>
                              <w:rFonts w:ascii="Arial" w:hAnsi="Arial" w:cs="Arial"/>
                              <w:color w:val="000000"/>
                              <w:sz w:val="26"/>
                              <w:szCs w:val="26"/>
                              <w:lang w:val="en-US"/>
                            </w:rPr>
                            <w:t>Aion</w:t>
                          </w:r>
                          <w:r w:rsidRPr="004E4EEB">
                            <w:rPr>
                              <w:rFonts w:ascii="Arial" w:hAnsi="Arial" w:cs="Arial"/>
                              <w:color w:val="000000"/>
                              <w:sz w:val="26"/>
                              <w:szCs w:val="26"/>
                              <w:lang w:val="en-US"/>
                            </w:rPr>
                            <w:t>”un doğrudan belirmesi ya da görünmesi idi.</w:t>
                          </w:r>
                        </w:ins>
                      </w:p>
                      <w:p w:rsidR="004E4EEB" w:rsidRDefault="004E4EEB" w:rsidP="004E4EEB">
                        <w:pPr>
                          <w:pStyle w:val="a4"/>
                          <w:rPr>
                            <w:ins w:id="48" w:author="Unknown"/>
                            <w:rFonts w:ascii="Arial" w:hAnsi="Arial" w:cs="Arial"/>
                            <w:color w:val="000000"/>
                            <w:sz w:val="26"/>
                            <w:szCs w:val="26"/>
                          </w:rPr>
                        </w:pPr>
                        <w:proofErr w:type="gramStart"/>
                        <w:ins w:id="49" w:author="Unknown">
                          <w:r>
                            <w:rPr>
                              <w:rFonts w:ascii="Arial" w:hAnsi="Arial" w:cs="Arial"/>
                              <w:color w:val="000000"/>
                              <w:sz w:val="26"/>
                              <w:szCs w:val="26"/>
                            </w:rPr>
                            <w:t xml:space="preserve">Gnostisizm, yeni doğmuş Hıristiyanlık ile karşılaştığında, hızla bu yeni inancın biçimlerini </w:t>
                          </w:r>
                          <w:r>
                            <w:rPr>
                              <w:rFonts w:ascii="Arial" w:hAnsi="Arial" w:cs="Arial"/>
                              <w:color w:val="000000"/>
                              <w:sz w:val="26"/>
                              <w:szCs w:val="26"/>
                            </w:rPr>
                            <w:lastRenderedPageBreak/>
                            <w:t>kendine uyarlamaya, terimlerini aktarmaya başladı. İsa'yı evrenin “Kurtarıcı”sı olarak benimsedi; Hıristiyanlığın dinsel törenlerini uyguladı ve kendini İsa inancının ezoterik bir açıklaması olarak gösterdi.</w:t>
                          </w:r>
                          <w:proofErr w:type="gramEnd"/>
                          <w:r>
                            <w:rPr>
                              <w:rFonts w:ascii="Arial" w:hAnsi="Arial" w:cs="Arial"/>
                              <w:color w:val="000000"/>
                              <w:sz w:val="26"/>
                              <w:szCs w:val="26"/>
                            </w:rPr>
                            <w:t xml:space="preserve"> Hıristiyanlık geliştikçe, Gnostisizm de gelişmesini sürdürdü; kendini Hıristiyanlığın tek ve gerçek biçimi olarak nitelendirdi. Ne var ki Gnostisizm'in ezoterik yapısı onu bir seçkinler inancı biçimine sokmakta, geniş halk yığınlarına yayılmasını engellemekteydi. Gnostisizm'i anlayamayan ve benimseyemeyen kitleler Hıristiyanlığın daha hızlı yayılmasını ve güçlenmesini sağladılar.</w:t>
                          </w:r>
                        </w:ins>
                      </w:p>
                      <w:p w:rsidR="004E4EEB" w:rsidRDefault="004E4EEB" w:rsidP="004E4EEB">
                        <w:pPr>
                          <w:pStyle w:val="a4"/>
                          <w:rPr>
                            <w:ins w:id="50" w:author="Unknown"/>
                            <w:rFonts w:ascii="Arial" w:hAnsi="Arial" w:cs="Arial"/>
                            <w:color w:val="000000"/>
                            <w:sz w:val="26"/>
                            <w:szCs w:val="26"/>
                          </w:rPr>
                        </w:pPr>
                        <w:proofErr w:type="gramStart"/>
                        <w:ins w:id="51" w:author="Unknown">
                          <w:r>
                            <w:rPr>
                              <w:rFonts w:ascii="Arial" w:hAnsi="Arial" w:cs="Arial"/>
                              <w:color w:val="000000"/>
                              <w:sz w:val="26"/>
                              <w:szCs w:val="26"/>
                            </w:rPr>
                            <w:t>Helenleşmiş İskenderiye'de Gnostisizm, Babil ve Yahudilerden aldığı Sami terimlerini terk etti, “</w:t>
                          </w:r>
                          <w:r>
                            <w:rPr>
                              <w:rStyle w:val="a3"/>
                              <w:rFonts w:ascii="Arial" w:hAnsi="Arial" w:cs="Arial"/>
                              <w:color w:val="000000"/>
                              <w:sz w:val="26"/>
                              <w:szCs w:val="26"/>
                            </w:rPr>
                            <w:t>Emanaton</w:t>
                          </w:r>
                          <w:r>
                            <w:rPr>
                              <w:rFonts w:ascii="Arial" w:hAnsi="Arial" w:cs="Arial"/>
                              <w:color w:val="000000"/>
                              <w:sz w:val="26"/>
                              <w:szCs w:val="26"/>
                            </w:rPr>
                            <w:t>” ve “</w:t>
                          </w:r>
                          <w:r>
                            <w:rPr>
                              <w:rStyle w:val="a3"/>
                              <w:rFonts w:ascii="Arial" w:hAnsi="Arial" w:cs="Arial"/>
                              <w:color w:val="000000"/>
                              <w:sz w:val="26"/>
                              <w:szCs w:val="26"/>
                            </w:rPr>
                            <w:t>Syzygies</w:t>
                          </w:r>
                          <w:r>
                            <w:rPr>
                              <w:rFonts w:ascii="Arial" w:hAnsi="Arial" w:cs="Arial"/>
                              <w:color w:val="000000"/>
                              <w:sz w:val="26"/>
                              <w:szCs w:val="26"/>
                            </w:rPr>
                            <w:t>” gibi Yunanca terimlerle doldu, giderek Neo-Platoncu düşünceleri içeriğine aldı. Eski Mısır dini ise Gnostisizmi inanç ve ilkeler bakımından çok, tören ve ibadet biçimleri gibi dinsel uygulamalar bakımından etkiledi.</w:t>
                          </w:r>
                          <w:proofErr w:type="gramEnd"/>
                        </w:ins>
                      </w:p>
                      <w:p w:rsidR="004E4EEB" w:rsidRDefault="004E4EEB" w:rsidP="004E4EEB">
                        <w:pPr>
                          <w:pStyle w:val="a4"/>
                          <w:rPr>
                            <w:ins w:id="52" w:author="Unknown"/>
                            <w:rFonts w:ascii="Arial" w:hAnsi="Arial" w:cs="Arial"/>
                            <w:color w:val="000000"/>
                            <w:sz w:val="26"/>
                            <w:szCs w:val="26"/>
                          </w:rPr>
                        </w:pPr>
                        <w:ins w:id="53" w:author="Unknown">
                          <w:r>
                            <w:rPr>
                              <w:rFonts w:ascii="Arial" w:hAnsi="Arial" w:cs="Arial"/>
                              <w:color w:val="000000"/>
                              <w:sz w:val="18"/>
                              <w:szCs w:val="18"/>
                              <w:vertAlign w:val="superscript"/>
                            </w:rPr>
                            <w:t>KAYNAK BELİRTİLMELİ</w:t>
                          </w:r>
                        </w:ins>
                      </w:p>
                    </w:tc>
                  </w:tr>
                </w:tbl>
                <w:p w:rsidR="004E4EEB" w:rsidRDefault="004E4EEB">
                  <w:pPr>
                    <w:rPr>
                      <w:rFonts w:ascii="Arial" w:hAnsi="Arial" w:cs="Arial"/>
                      <w:color w:val="000000"/>
                      <w:sz w:val="23"/>
                      <w:szCs w:val="23"/>
                    </w:rPr>
                  </w:pPr>
                </w:p>
              </w:tc>
            </w:tr>
          </w:tbl>
          <w:p w:rsidR="004E4EEB" w:rsidRDefault="004E4EEB">
            <w:pPr>
              <w:rPr>
                <w:rFonts w:ascii="Arial" w:hAnsi="Arial" w:cs="Arial"/>
                <w:color w:val="000000"/>
                <w:sz w:val="21"/>
                <w:szCs w:val="21"/>
              </w:rPr>
            </w:pPr>
          </w:p>
        </w:tc>
      </w:tr>
    </w:tbl>
    <w:p w:rsidR="00ED4E52" w:rsidRDefault="00ED4E52">
      <w:bookmarkStart w:id="54" w:name="_GoBack"/>
      <w:bookmarkEnd w:id="54"/>
    </w:p>
    <w:sectPr w:rsidR="00ED4E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5D"/>
    <w:rsid w:val="002A695D"/>
    <w:rsid w:val="004E4EEB"/>
    <w:rsid w:val="00ED4E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E4E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4E4E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4EEB"/>
    <w:rPr>
      <w:rFonts w:ascii="Times New Roman" w:eastAsia="Times New Roman" w:hAnsi="Times New Roman" w:cs="Times New Roman"/>
      <w:b/>
      <w:bCs/>
      <w:kern w:val="36"/>
      <w:sz w:val="48"/>
      <w:szCs w:val="48"/>
      <w:lang w:eastAsia="ru-RU"/>
    </w:rPr>
  </w:style>
  <w:style w:type="character" w:styleId="a3">
    <w:name w:val="Emphasis"/>
    <w:basedOn w:val="a0"/>
    <w:uiPriority w:val="20"/>
    <w:qFormat/>
    <w:rsid w:val="004E4EEB"/>
    <w:rPr>
      <w:i/>
      <w:iCs/>
    </w:rPr>
  </w:style>
  <w:style w:type="character" w:customStyle="1" w:styleId="apple-converted-space">
    <w:name w:val="apple-converted-space"/>
    <w:basedOn w:val="a0"/>
    <w:rsid w:val="004E4EEB"/>
  </w:style>
  <w:style w:type="paragraph" w:styleId="a4">
    <w:name w:val="Normal (Web)"/>
    <w:basedOn w:val="a"/>
    <w:uiPriority w:val="99"/>
    <w:unhideWhenUsed/>
    <w:rsid w:val="004E4E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4E4EE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E4EEB"/>
    <w:rPr>
      <w:rFonts w:ascii="Tahoma" w:hAnsi="Tahoma" w:cs="Tahoma"/>
      <w:sz w:val="16"/>
      <w:szCs w:val="16"/>
    </w:rPr>
  </w:style>
  <w:style w:type="character" w:customStyle="1" w:styleId="30">
    <w:name w:val="Заголовок 3 Знак"/>
    <w:basedOn w:val="a0"/>
    <w:link w:val="3"/>
    <w:uiPriority w:val="9"/>
    <w:semiHidden/>
    <w:rsid w:val="004E4EEB"/>
    <w:rPr>
      <w:rFonts w:asciiTheme="majorHAnsi" w:eastAsiaTheme="majorEastAsia" w:hAnsiTheme="majorHAnsi" w:cstheme="majorBidi"/>
      <w:b/>
      <w:bCs/>
      <w:color w:val="4F81BD" w:themeColor="accent1"/>
    </w:rPr>
  </w:style>
  <w:style w:type="character" w:styleId="a7">
    <w:name w:val="Strong"/>
    <w:basedOn w:val="a0"/>
    <w:uiPriority w:val="22"/>
    <w:qFormat/>
    <w:rsid w:val="004E4EE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E4E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4E4E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4EEB"/>
    <w:rPr>
      <w:rFonts w:ascii="Times New Roman" w:eastAsia="Times New Roman" w:hAnsi="Times New Roman" w:cs="Times New Roman"/>
      <w:b/>
      <w:bCs/>
      <w:kern w:val="36"/>
      <w:sz w:val="48"/>
      <w:szCs w:val="48"/>
      <w:lang w:eastAsia="ru-RU"/>
    </w:rPr>
  </w:style>
  <w:style w:type="character" w:styleId="a3">
    <w:name w:val="Emphasis"/>
    <w:basedOn w:val="a0"/>
    <w:uiPriority w:val="20"/>
    <w:qFormat/>
    <w:rsid w:val="004E4EEB"/>
    <w:rPr>
      <w:i/>
      <w:iCs/>
    </w:rPr>
  </w:style>
  <w:style w:type="character" w:customStyle="1" w:styleId="apple-converted-space">
    <w:name w:val="apple-converted-space"/>
    <w:basedOn w:val="a0"/>
    <w:rsid w:val="004E4EEB"/>
  </w:style>
  <w:style w:type="paragraph" w:styleId="a4">
    <w:name w:val="Normal (Web)"/>
    <w:basedOn w:val="a"/>
    <w:uiPriority w:val="99"/>
    <w:unhideWhenUsed/>
    <w:rsid w:val="004E4E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4E4EE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E4EEB"/>
    <w:rPr>
      <w:rFonts w:ascii="Tahoma" w:hAnsi="Tahoma" w:cs="Tahoma"/>
      <w:sz w:val="16"/>
      <w:szCs w:val="16"/>
    </w:rPr>
  </w:style>
  <w:style w:type="character" w:customStyle="1" w:styleId="30">
    <w:name w:val="Заголовок 3 Знак"/>
    <w:basedOn w:val="a0"/>
    <w:link w:val="3"/>
    <w:uiPriority w:val="9"/>
    <w:semiHidden/>
    <w:rsid w:val="004E4EEB"/>
    <w:rPr>
      <w:rFonts w:asciiTheme="majorHAnsi" w:eastAsiaTheme="majorEastAsia" w:hAnsiTheme="majorHAnsi" w:cstheme="majorBidi"/>
      <w:b/>
      <w:bCs/>
      <w:color w:val="4F81BD" w:themeColor="accent1"/>
    </w:rPr>
  </w:style>
  <w:style w:type="character" w:styleId="a7">
    <w:name w:val="Strong"/>
    <w:basedOn w:val="a0"/>
    <w:uiPriority w:val="22"/>
    <w:qFormat/>
    <w:rsid w:val="004E4E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59893">
      <w:bodyDiv w:val="1"/>
      <w:marLeft w:val="0"/>
      <w:marRight w:val="0"/>
      <w:marTop w:val="0"/>
      <w:marBottom w:val="0"/>
      <w:divBdr>
        <w:top w:val="none" w:sz="0" w:space="0" w:color="auto"/>
        <w:left w:val="none" w:sz="0" w:space="0" w:color="auto"/>
        <w:bottom w:val="none" w:sz="0" w:space="0" w:color="auto"/>
        <w:right w:val="none" w:sz="0" w:space="0" w:color="auto"/>
      </w:divBdr>
      <w:divsChild>
        <w:div w:id="2049526094">
          <w:marLeft w:val="120"/>
          <w:marRight w:val="0"/>
          <w:marTop w:val="0"/>
          <w:marBottom w:val="0"/>
          <w:divBdr>
            <w:top w:val="none" w:sz="0" w:space="0" w:color="auto"/>
            <w:left w:val="none" w:sz="0" w:space="0" w:color="auto"/>
            <w:bottom w:val="none" w:sz="0" w:space="0" w:color="auto"/>
            <w:right w:val="none" w:sz="0" w:space="0" w:color="auto"/>
          </w:divBdr>
        </w:div>
      </w:divsChild>
    </w:div>
    <w:div w:id="1952660264">
      <w:bodyDiv w:val="1"/>
      <w:marLeft w:val="0"/>
      <w:marRight w:val="0"/>
      <w:marTop w:val="0"/>
      <w:marBottom w:val="0"/>
      <w:divBdr>
        <w:top w:val="none" w:sz="0" w:space="0" w:color="auto"/>
        <w:left w:val="none" w:sz="0" w:space="0" w:color="auto"/>
        <w:bottom w:val="none" w:sz="0" w:space="0" w:color="auto"/>
        <w:right w:val="none" w:sz="0" w:space="0" w:color="auto"/>
      </w:divBdr>
      <w:divsChild>
        <w:div w:id="801574873">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image" Target="media/image13.gif"/><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3144</Words>
  <Characters>17921</Characters>
  <Application>Microsoft Office Word</Application>
  <DocSecurity>0</DocSecurity>
  <Lines>149</Lines>
  <Paragraphs>42</Paragraphs>
  <ScaleCrop>false</ScaleCrop>
  <Company>SPecialiST RePack</Company>
  <LinksUpToDate>false</LinksUpToDate>
  <CharactersWithSpaces>21023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2015-08-03T09:14:00Z</dcterms:created>
  <dcterms:modified xsi:type="dcterms:W3CDTF">2015-08-03T09:16:00Z</dcterms:modified>
</cp:coreProperties>
</file>